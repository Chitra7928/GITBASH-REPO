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C3BD" w14:textId="77777777" w:rsidR="003A12E1" w:rsidRDefault="003A12E1" w:rsidP="00DD637B">
      <w:pPr>
        <w:pStyle w:val="Title"/>
      </w:pPr>
      <w:bookmarkStart w:id="0" w:name="_top"/>
      <w:bookmarkEnd w:id="0"/>
    </w:p>
    <w:p w14:paraId="71B3DDF5" w14:textId="77777777" w:rsidR="003A12E1" w:rsidRDefault="003A12E1" w:rsidP="00B8047A">
      <w:pPr>
        <w:jc w:val="center"/>
      </w:pPr>
      <w:r>
        <w:rPr>
          <w:noProof/>
        </w:rPr>
        <w:drawing>
          <wp:inline distT="0" distB="0" distL="0" distR="0" wp14:anchorId="5249ABD1" wp14:editId="6F514DE9">
            <wp:extent cx="2285364" cy="1280160"/>
            <wp:effectExtent l="0" t="0" r="1270" b="0"/>
            <wp:docPr id="2" name="Picture 2" descr="https://upload.wikimedia.org/wikipedia/commons/8/83/Aria_Systems_Corporat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3/Aria_Systems_Corporate_Logo.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2288317" cy="1281814"/>
                    </a:xfrm>
                    <a:prstGeom prst="rect">
                      <a:avLst/>
                    </a:prstGeom>
                    <a:noFill/>
                    <a:ln>
                      <a:noFill/>
                    </a:ln>
                    <a:extLst>
                      <a:ext uri="{53640926-AAD7-44D8-BBD7-CCE9431645EC}">
                        <a14:shadowObscured xmlns:a14="http://schemas.microsoft.com/office/drawing/2010/main"/>
                      </a:ext>
                    </a:extLst>
                  </pic:spPr>
                </pic:pic>
              </a:graphicData>
            </a:graphic>
          </wp:inline>
        </w:drawing>
      </w:r>
    </w:p>
    <w:p w14:paraId="1C56F7F7" w14:textId="77777777" w:rsidR="008000A0" w:rsidRDefault="5BAA6F47" w:rsidP="008000A0">
      <w:pPr>
        <w:pStyle w:val="Title"/>
        <w:jc w:val="center"/>
        <w:rPr>
          <w:rStyle w:val="Hyperlink"/>
        </w:rPr>
      </w:pPr>
      <w:r w:rsidRPr="008000A0">
        <w:rPr>
          <w:rStyle w:val="Hyperlink"/>
        </w:rPr>
        <w:t>Aria Workflow Design Proposal</w:t>
      </w:r>
    </w:p>
    <w:p w14:paraId="4F73913A" w14:textId="11D57E9E" w:rsidR="5BAA6F47" w:rsidRDefault="00324AEA" w:rsidP="7618FD51">
      <w:pPr>
        <w:pStyle w:val="Title"/>
        <w:jc w:val="center"/>
        <w:rPr>
          <w:rStyle w:val="Hyperlink"/>
        </w:rPr>
      </w:pPr>
      <w:r>
        <w:rPr>
          <w:rStyle w:val="Hyperlink"/>
        </w:rPr>
        <w:t>Dunning Email Notification</w:t>
      </w:r>
    </w:p>
    <w:p w14:paraId="1F973763" w14:textId="77777777" w:rsidR="003A12E1" w:rsidRPr="00D65E29" w:rsidRDefault="003A12E1" w:rsidP="003A12E1"/>
    <w:p w14:paraId="0734983A" w14:textId="77777777" w:rsidR="003A12E1" w:rsidRDefault="003A12E1" w:rsidP="003A12E1"/>
    <w:p w14:paraId="07C09296" w14:textId="2DA5C9B4" w:rsidR="003A12E1" w:rsidRDefault="003A12E1" w:rsidP="003A12E1">
      <w:pPr>
        <w:jc w:val="center"/>
        <w:rPr>
          <w:i/>
        </w:rPr>
      </w:pPr>
      <w:r>
        <w:rPr>
          <w:i/>
        </w:rPr>
        <w:t xml:space="preserve">Phase </w:t>
      </w:r>
      <w:r w:rsidR="00D961B1">
        <w:rPr>
          <w:i/>
        </w:rPr>
        <w:t>1</w:t>
      </w:r>
      <w:ins w:id="1" w:author="Sarayu Belliraj" w:date="2022-04-29T11:41:00Z">
        <w:r w:rsidR="000430CA">
          <w:rPr>
            <w:i/>
          </w:rPr>
          <w:t>.2</w:t>
        </w:r>
      </w:ins>
    </w:p>
    <w:p w14:paraId="01C429BC" w14:textId="45F367D9" w:rsidR="003A12E1" w:rsidRDefault="003A12E1" w:rsidP="003A12E1">
      <w:pPr>
        <w:jc w:val="center"/>
        <w:rPr>
          <w:i/>
        </w:rPr>
      </w:pPr>
      <w:r>
        <w:rPr>
          <w:i/>
        </w:rPr>
        <w:t>Current Document Revision #</w:t>
      </w:r>
      <w:r w:rsidR="00DF2681">
        <w:rPr>
          <w:i/>
        </w:rPr>
        <w:t xml:space="preserve"> </w:t>
      </w:r>
      <w:r w:rsidR="00EB544E">
        <w:rPr>
          <w:i/>
        </w:rPr>
        <w:t>1.</w:t>
      </w:r>
      <w:ins w:id="2" w:author="Sarayu Belliraj" w:date="2022-04-29T11:41:00Z">
        <w:r w:rsidR="000430CA">
          <w:rPr>
            <w:i/>
          </w:rPr>
          <w:t>4</w:t>
        </w:r>
      </w:ins>
      <w:del w:id="3" w:author="Sarayu Belliraj" w:date="2022-04-04T11:04:00Z">
        <w:r w:rsidR="00EB544E" w:rsidDel="009065D7">
          <w:rPr>
            <w:i/>
          </w:rPr>
          <w:delText>0</w:delText>
        </w:r>
      </w:del>
    </w:p>
    <w:p w14:paraId="5D81CF56" w14:textId="77777777" w:rsidR="003A12E1" w:rsidRDefault="003A12E1" w:rsidP="7618FD51">
      <w:pPr>
        <w:jc w:val="center"/>
        <w:rPr>
          <w:i/>
          <w:iCs/>
        </w:rPr>
      </w:pPr>
      <w:r w:rsidRPr="7618FD51">
        <w:rPr>
          <w:i/>
          <w:iCs/>
        </w:rPr>
        <w:t xml:space="preserve">Prepared by </w:t>
      </w:r>
      <w:r w:rsidR="3D953FD3" w:rsidRPr="7618FD51">
        <w:rPr>
          <w:i/>
          <w:iCs/>
        </w:rPr>
        <w:t>Sarayu Belliraj</w:t>
      </w:r>
    </w:p>
    <w:p w14:paraId="57FBFF5E" w14:textId="2A0EA735" w:rsidR="003A12E1" w:rsidRDefault="003A12E1" w:rsidP="7E6B9661">
      <w:pPr>
        <w:jc w:val="center"/>
        <w:rPr>
          <w:i/>
          <w:iCs/>
        </w:rPr>
      </w:pPr>
      <w:r w:rsidRPr="7E6B9661">
        <w:rPr>
          <w:i/>
          <w:iCs/>
        </w:rPr>
        <w:t>Document Date (</w:t>
      </w:r>
      <w:r w:rsidR="00D26DA0">
        <w:rPr>
          <w:i/>
          <w:iCs/>
        </w:rPr>
        <w:t>0</w:t>
      </w:r>
      <w:ins w:id="4" w:author="Sarayu Belliraj" w:date="2022-04-15T14:22:00Z">
        <w:r w:rsidR="001103C0">
          <w:rPr>
            <w:i/>
            <w:iCs/>
          </w:rPr>
          <w:t>4</w:t>
        </w:r>
      </w:ins>
      <w:del w:id="5" w:author="Sarayu Belliraj" w:date="2022-04-15T14:22:00Z">
        <w:r w:rsidR="00324AEA" w:rsidDel="001103C0">
          <w:rPr>
            <w:i/>
            <w:iCs/>
          </w:rPr>
          <w:delText>3</w:delText>
        </w:r>
      </w:del>
      <w:r w:rsidR="00D26DA0">
        <w:rPr>
          <w:i/>
          <w:iCs/>
        </w:rPr>
        <w:t>/</w:t>
      </w:r>
      <w:ins w:id="6" w:author="Sarayu Belliraj" w:date="2022-04-25T16:07:00Z">
        <w:r w:rsidR="00CA66F0">
          <w:rPr>
            <w:i/>
            <w:iCs/>
          </w:rPr>
          <w:t>2</w:t>
        </w:r>
      </w:ins>
      <w:ins w:id="7" w:author="Sarayu Belliraj" w:date="2022-04-29T11:41:00Z">
        <w:r w:rsidR="000430CA">
          <w:rPr>
            <w:i/>
            <w:iCs/>
          </w:rPr>
          <w:t>9</w:t>
        </w:r>
      </w:ins>
      <w:del w:id="8" w:author="Sarayu Belliraj" w:date="2022-04-15T14:22:00Z">
        <w:r w:rsidR="00D26DA0" w:rsidDel="001103C0">
          <w:rPr>
            <w:i/>
            <w:iCs/>
          </w:rPr>
          <w:delText>2</w:delText>
        </w:r>
        <w:r w:rsidR="00324AEA" w:rsidDel="001103C0">
          <w:rPr>
            <w:i/>
            <w:iCs/>
          </w:rPr>
          <w:delText>8</w:delText>
        </w:r>
      </w:del>
      <w:r w:rsidR="007B29A0" w:rsidRPr="7E6B9661">
        <w:rPr>
          <w:i/>
          <w:iCs/>
        </w:rPr>
        <w:t>/202</w:t>
      </w:r>
      <w:r w:rsidR="00324AEA">
        <w:rPr>
          <w:i/>
          <w:iCs/>
        </w:rPr>
        <w:t>2</w:t>
      </w:r>
      <w:r w:rsidRPr="7E6B9661">
        <w:rPr>
          <w:i/>
          <w:iCs/>
        </w:rPr>
        <w:t>)</w:t>
      </w:r>
    </w:p>
    <w:p w14:paraId="7980A3EB" w14:textId="77777777" w:rsidR="003A12E1" w:rsidRPr="003A12E1" w:rsidRDefault="003A12E1" w:rsidP="003A12E1"/>
    <w:p w14:paraId="571D685A" w14:textId="77777777" w:rsidR="003A12E1" w:rsidRDefault="003A12E1" w:rsidP="00803BE3">
      <w:pPr>
        <w:rPr>
          <w:i/>
          <w:lang w:eastAsia="zh-CN"/>
        </w:rPr>
      </w:pPr>
    </w:p>
    <w:p w14:paraId="1E3939D0" w14:textId="77777777" w:rsidR="003A12E1" w:rsidRDefault="003A12E1" w:rsidP="00803BE3">
      <w:pPr>
        <w:rPr>
          <w:i/>
          <w:lang w:eastAsia="zh-CN"/>
        </w:rPr>
      </w:pPr>
    </w:p>
    <w:p w14:paraId="146B905F" w14:textId="77777777" w:rsidR="003A12E1" w:rsidRDefault="003A12E1" w:rsidP="00803BE3">
      <w:pPr>
        <w:rPr>
          <w:i/>
          <w:lang w:eastAsia="zh-CN"/>
        </w:rPr>
      </w:pPr>
    </w:p>
    <w:p w14:paraId="7D8E3BA3" w14:textId="77777777" w:rsidR="003A12E1" w:rsidRDefault="003A12E1" w:rsidP="00803BE3">
      <w:pPr>
        <w:rPr>
          <w:i/>
          <w:lang w:eastAsia="zh-CN"/>
        </w:rPr>
      </w:pPr>
    </w:p>
    <w:p w14:paraId="5492E615" w14:textId="77777777" w:rsidR="003A12E1" w:rsidRDefault="003A12E1" w:rsidP="00803BE3">
      <w:pPr>
        <w:rPr>
          <w:i/>
          <w:lang w:eastAsia="zh-CN"/>
        </w:rPr>
      </w:pPr>
    </w:p>
    <w:p w14:paraId="229195DD" w14:textId="77777777" w:rsidR="003A12E1" w:rsidRDefault="003A12E1" w:rsidP="00803BE3">
      <w:pPr>
        <w:rPr>
          <w:i/>
          <w:lang w:eastAsia="zh-CN"/>
        </w:rPr>
      </w:pPr>
    </w:p>
    <w:p w14:paraId="462EF7C8" w14:textId="77777777" w:rsidR="00605B23" w:rsidRDefault="00803BE3" w:rsidP="00803BE3">
      <w:pPr>
        <w:rPr>
          <w:i/>
          <w:lang w:eastAsia="zh-CN"/>
        </w:rPr>
      </w:pPr>
      <w:r w:rsidRPr="002815EC">
        <w:rPr>
          <w:i/>
          <w:lang w:eastAsia="zh-CN"/>
        </w:rPr>
        <w:t xml:space="preserve">This </w:t>
      </w:r>
      <w:r w:rsidR="00D028EB">
        <w:rPr>
          <w:i/>
          <w:lang w:eastAsia="zh-CN"/>
        </w:rPr>
        <w:t xml:space="preserve">is a template for </w:t>
      </w:r>
      <w:r w:rsidR="00605B23">
        <w:rPr>
          <w:i/>
          <w:lang w:eastAsia="zh-CN"/>
        </w:rPr>
        <w:t>A</w:t>
      </w:r>
      <w:r w:rsidR="00D028EB">
        <w:rPr>
          <w:i/>
          <w:lang w:eastAsia="zh-CN"/>
        </w:rPr>
        <w:t xml:space="preserve"> Workflow Design Proposal</w:t>
      </w:r>
      <w:r w:rsidR="00605B23">
        <w:rPr>
          <w:i/>
          <w:lang w:eastAsia="zh-CN"/>
        </w:rPr>
        <w:t>.</w:t>
      </w:r>
      <w:r w:rsidR="00D028EB">
        <w:rPr>
          <w:i/>
          <w:lang w:eastAsia="zh-CN"/>
        </w:rPr>
        <w:t xml:space="preserve"> </w:t>
      </w:r>
      <w:r w:rsidR="00605B23" w:rsidRPr="002815EC">
        <w:rPr>
          <w:i/>
          <w:lang w:eastAsia="zh-CN"/>
        </w:rPr>
        <w:t>Replace all</w:t>
      </w:r>
      <w:r w:rsidR="00605B23">
        <w:rPr>
          <w:i/>
          <w:lang w:eastAsia="zh-CN"/>
        </w:rPr>
        <w:t xml:space="preserve"> bracket</w:t>
      </w:r>
      <w:r w:rsidR="00A17B4E">
        <w:rPr>
          <w:i/>
          <w:lang w:eastAsia="zh-CN"/>
        </w:rPr>
        <w:t xml:space="preserve">ed and italicized text with the actual information about the proposed design. </w:t>
      </w:r>
      <w:r w:rsidR="00A17B4E" w:rsidRPr="002815EC">
        <w:rPr>
          <w:i/>
          <w:lang w:eastAsia="zh-CN"/>
        </w:rPr>
        <w:t xml:space="preserve">For more information about why each of these questions is included, hover over the question and view the descriptive text. </w:t>
      </w:r>
    </w:p>
    <w:p w14:paraId="12E48BDA" w14:textId="77777777" w:rsidR="009C4352" w:rsidRDefault="009C4352" w:rsidP="00803BE3">
      <w:pPr>
        <w:rPr>
          <w:i/>
          <w:lang w:eastAsia="zh-CN"/>
        </w:rPr>
      </w:pPr>
    </w:p>
    <w:p w14:paraId="64D5D5A7" w14:textId="77777777" w:rsidR="003A12E1" w:rsidRDefault="00605B23">
      <w:pPr>
        <w:rPr>
          <w:rFonts w:eastAsiaTheme="majorEastAsia" w:cstheme="minorHAnsi"/>
          <w:color w:val="007FAC" w:themeColor="accent1" w:themeShade="BF"/>
          <w:sz w:val="32"/>
          <w:szCs w:val="32"/>
          <w:lang w:eastAsia="zh-CN"/>
        </w:rPr>
      </w:pPr>
      <w:r>
        <w:rPr>
          <w:i/>
          <w:lang w:eastAsia="zh-CN"/>
        </w:rPr>
        <w:t xml:space="preserve">The workflow design proposal </w:t>
      </w:r>
      <w:r w:rsidR="00A17B4E">
        <w:rPr>
          <w:i/>
          <w:lang w:eastAsia="zh-CN"/>
        </w:rPr>
        <w:t xml:space="preserve">should </w:t>
      </w:r>
      <w:r>
        <w:rPr>
          <w:i/>
          <w:lang w:eastAsia="zh-CN"/>
        </w:rPr>
        <w:t xml:space="preserve">contain </w:t>
      </w:r>
      <w:proofErr w:type="gramStart"/>
      <w:r>
        <w:rPr>
          <w:i/>
          <w:lang w:eastAsia="zh-CN"/>
        </w:rPr>
        <w:t>all of</w:t>
      </w:r>
      <w:proofErr w:type="gramEnd"/>
      <w:r>
        <w:rPr>
          <w:i/>
          <w:lang w:eastAsia="zh-CN"/>
        </w:rPr>
        <w:t xml:space="preserve"> the </w:t>
      </w:r>
      <w:r w:rsidR="00047A60">
        <w:rPr>
          <w:i/>
          <w:lang w:eastAsia="zh-CN"/>
        </w:rPr>
        <w:t xml:space="preserve">information </w:t>
      </w:r>
      <w:r>
        <w:rPr>
          <w:i/>
          <w:lang w:eastAsia="zh-CN"/>
        </w:rPr>
        <w:t xml:space="preserve">necessary to </w:t>
      </w:r>
      <w:r w:rsidR="00047A60">
        <w:rPr>
          <w:i/>
          <w:lang w:eastAsia="zh-CN"/>
        </w:rPr>
        <w:t xml:space="preserve">familiarize </w:t>
      </w:r>
      <w:r w:rsidR="003E3094">
        <w:rPr>
          <w:i/>
          <w:lang w:eastAsia="zh-CN"/>
        </w:rPr>
        <w:t>Aria’s Operations, Customer Support and Product</w:t>
      </w:r>
      <w:r w:rsidR="00803BE3" w:rsidRPr="002815EC">
        <w:rPr>
          <w:i/>
          <w:lang w:eastAsia="zh-CN"/>
        </w:rPr>
        <w:t xml:space="preserve"> </w:t>
      </w:r>
      <w:r w:rsidR="003E3094">
        <w:rPr>
          <w:i/>
          <w:lang w:eastAsia="zh-CN"/>
        </w:rPr>
        <w:t>team</w:t>
      </w:r>
      <w:r w:rsidR="00047A60">
        <w:rPr>
          <w:i/>
          <w:lang w:eastAsia="zh-CN"/>
        </w:rPr>
        <w:t>s</w:t>
      </w:r>
      <w:r w:rsidR="003E3094">
        <w:rPr>
          <w:i/>
          <w:lang w:eastAsia="zh-CN"/>
        </w:rPr>
        <w:t xml:space="preserve"> with prospective </w:t>
      </w:r>
      <w:r w:rsidR="00047A60">
        <w:rPr>
          <w:i/>
          <w:lang w:eastAsia="zh-CN"/>
        </w:rPr>
        <w:t xml:space="preserve">Workflow </w:t>
      </w:r>
      <w:r w:rsidR="003E3094">
        <w:rPr>
          <w:i/>
          <w:lang w:eastAsia="zh-CN"/>
        </w:rPr>
        <w:t xml:space="preserve">implementations. Much of </w:t>
      </w:r>
      <w:r w:rsidR="00A17B4E">
        <w:rPr>
          <w:i/>
          <w:lang w:eastAsia="zh-CN"/>
        </w:rPr>
        <w:t xml:space="preserve">the information in </w:t>
      </w:r>
      <w:r w:rsidR="003E3094">
        <w:rPr>
          <w:i/>
          <w:lang w:eastAsia="zh-CN"/>
        </w:rPr>
        <w:t xml:space="preserve">this document </w:t>
      </w:r>
      <w:r w:rsidR="00A17B4E">
        <w:rPr>
          <w:i/>
          <w:lang w:eastAsia="zh-CN"/>
        </w:rPr>
        <w:t>can</w:t>
      </w:r>
      <w:r w:rsidR="003E3094">
        <w:rPr>
          <w:i/>
          <w:lang w:eastAsia="zh-CN"/>
        </w:rPr>
        <w:t xml:space="preserve"> be directly </w:t>
      </w:r>
      <w:r w:rsidR="00A17B4E">
        <w:rPr>
          <w:i/>
          <w:lang w:eastAsia="zh-CN"/>
        </w:rPr>
        <w:t>copied</w:t>
      </w:r>
      <w:r w:rsidR="003E3094">
        <w:rPr>
          <w:i/>
          <w:lang w:eastAsia="zh-CN"/>
        </w:rPr>
        <w:t xml:space="preserve"> into the </w:t>
      </w:r>
      <w:hyperlink r:id="rId12" w:history="1">
        <w:r w:rsidR="003E3094" w:rsidRPr="003E3094">
          <w:rPr>
            <w:rStyle w:val="Hyperlink"/>
            <w:i/>
            <w:lang w:eastAsia="zh-CN"/>
          </w:rPr>
          <w:t>customer support profile</w:t>
        </w:r>
      </w:hyperlink>
      <w:r w:rsidR="003E3094">
        <w:rPr>
          <w:i/>
          <w:lang w:eastAsia="zh-CN"/>
        </w:rPr>
        <w:t xml:space="preserve"> </w:t>
      </w:r>
      <w:r w:rsidR="00A17B4E">
        <w:rPr>
          <w:i/>
          <w:lang w:eastAsia="zh-CN"/>
        </w:rPr>
        <w:t>during the implementation phase.</w:t>
      </w:r>
      <w:bookmarkStart w:id="9" w:name="_Admin"/>
      <w:bookmarkEnd w:id="9"/>
      <w:r w:rsidR="003A12E1">
        <w:rPr>
          <w:rFonts w:eastAsiaTheme="majorEastAsia" w:cstheme="minorHAnsi"/>
          <w:color w:val="007FAC" w:themeColor="accent1" w:themeShade="BF"/>
          <w:sz w:val="32"/>
          <w:szCs w:val="32"/>
          <w:lang w:eastAsia="zh-CN"/>
        </w:rPr>
        <w:br w:type="page"/>
      </w:r>
    </w:p>
    <w:sdt>
      <w:sdtPr>
        <w:rPr>
          <w:rFonts w:asciiTheme="minorHAnsi" w:eastAsiaTheme="minorEastAsia" w:hAnsiTheme="minorHAnsi" w:cstheme="minorBidi"/>
          <w:color w:val="auto"/>
          <w:sz w:val="22"/>
          <w:szCs w:val="22"/>
        </w:rPr>
        <w:id w:val="874583445"/>
        <w:docPartObj>
          <w:docPartGallery w:val="Table of Contents"/>
          <w:docPartUnique/>
        </w:docPartObj>
      </w:sdtPr>
      <w:sdtEndPr>
        <w:rPr>
          <w:rFonts w:eastAsiaTheme="minorHAnsi"/>
          <w:b/>
          <w:bCs/>
          <w:noProof/>
        </w:rPr>
      </w:sdtEndPr>
      <w:sdtContent>
        <w:p w14:paraId="7A724EFE" w14:textId="77777777" w:rsidR="003A12E1" w:rsidRDefault="003A12E1">
          <w:pPr>
            <w:pStyle w:val="TOCHeading"/>
          </w:pPr>
          <w:r>
            <w:t>Contents</w:t>
          </w:r>
        </w:p>
        <w:p w14:paraId="509E660E" w14:textId="108E8D75" w:rsidR="00F24649" w:rsidRDefault="003A12E1">
          <w:pPr>
            <w:pStyle w:val="TOC1"/>
            <w:tabs>
              <w:tab w:val="right" w:leader="dot" w:pos="9350"/>
            </w:tabs>
            <w:rPr>
              <w:ins w:id="10" w:author="Sarayu Belliraj" w:date="2022-04-29T13:56:00Z"/>
              <w:rFonts w:eastAsiaTheme="minorEastAsia"/>
              <w:noProof/>
              <w:lang w:val="en-CA" w:eastAsia="en-CA"/>
            </w:rPr>
          </w:pPr>
          <w:r>
            <w:rPr>
              <w:b/>
              <w:bCs/>
              <w:noProof/>
            </w:rPr>
            <w:fldChar w:fldCharType="begin"/>
          </w:r>
          <w:r>
            <w:rPr>
              <w:b/>
              <w:bCs/>
              <w:noProof/>
            </w:rPr>
            <w:instrText xml:space="preserve"> TOC \o "1-3" \h \z \u </w:instrText>
          </w:r>
          <w:r>
            <w:rPr>
              <w:b/>
              <w:bCs/>
              <w:noProof/>
            </w:rPr>
            <w:fldChar w:fldCharType="separate"/>
          </w:r>
          <w:ins w:id="11" w:author="Sarayu Belliraj" w:date="2022-04-29T13:56:00Z">
            <w:r w:rsidR="00F24649" w:rsidRPr="00CC3194">
              <w:rPr>
                <w:rStyle w:val="Hyperlink"/>
                <w:noProof/>
              </w:rPr>
              <w:fldChar w:fldCharType="begin"/>
            </w:r>
            <w:r w:rsidR="00F24649" w:rsidRPr="00CC3194">
              <w:rPr>
                <w:rStyle w:val="Hyperlink"/>
                <w:noProof/>
              </w:rPr>
              <w:instrText xml:space="preserve"> </w:instrText>
            </w:r>
            <w:r w:rsidR="00F24649">
              <w:rPr>
                <w:noProof/>
              </w:rPr>
              <w:instrText>HYPERLINK \l "_Toc102132977"</w:instrText>
            </w:r>
            <w:r w:rsidR="00F24649" w:rsidRPr="00CC3194">
              <w:rPr>
                <w:rStyle w:val="Hyperlink"/>
                <w:noProof/>
              </w:rPr>
              <w:instrText xml:space="preserve"> </w:instrText>
            </w:r>
            <w:r w:rsidR="00F24649" w:rsidRPr="00CC3194">
              <w:rPr>
                <w:rStyle w:val="Hyperlink"/>
                <w:noProof/>
              </w:rPr>
            </w:r>
            <w:r w:rsidR="00F24649" w:rsidRPr="00CC3194">
              <w:rPr>
                <w:rStyle w:val="Hyperlink"/>
                <w:noProof/>
              </w:rPr>
              <w:fldChar w:fldCharType="separate"/>
            </w:r>
            <w:r w:rsidR="00F24649" w:rsidRPr="00CC3194">
              <w:rPr>
                <w:rStyle w:val="Hyperlink"/>
                <w:noProof/>
              </w:rPr>
              <w:t>Revision History</w:t>
            </w:r>
            <w:r w:rsidR="00F24649">
              <w:rPr>
                <w:noProof/>
                <w:webHidden/>
              </w:rPr>
              <w:tab/>
            </w:r>
            <w:r w:rsidR="00F24649">
              <w:rPr>
                <w:noProof/>
                <w:webHidden/>
              </w:rPr>
              <w:fldChar w:fldCharType="begin"/>
            </w:r>
            <w:r w:rsidR="00F24649">
              <w:rPr>
                <w:noProof/>
                <w:webHidden/>
              </w:rPr>
              <w:instrText xml:space="preserve"> PAGEREF _Toc102132977 \h </w:instrText>
            </w:r>
            <w:r w:rsidR="00F24649">
              <w:rPr>
                <w:noProof/>
                <w:webHidden/>
              </w:rPr>
            </w:r>
          </w:ins>
          <w:r w:rsidR="00F24649">
            <w:rPr>
              <w:noProof/>
              <w:webHidden/>
            </w:rPr>
            <w:fldChar w:fldCharType="separate"/>
          </w:r>
          <w:ins w:id="12" w:author="Sarayu Belliraj" w:date="2022-04-29T13:56:00Z">
            <w:r w:rsidR="00F24649">
              <w:rPr>
                <w:noProof/>
                <w:webHidden/>
              </w:rPr>
              <w:t>2</w:t>
            </w:r>
            <w:r w:rsidR="00F24649">
              <w:rPr>
                <w:noProof/>
                <w:webHidden/>
              </w:rPr>
              <w:fldChar w:fldCharType="end"/>
            </w:r>
            <w:r w:rsidR="00F24649" w:rsidRPr="00CC3194">
              <w:rPr>
                <w:rStyle w:val="Hyperlink"/>
                <w:noProof/>
              </w:rPr>
              <w:fldChar w:fldCharType="end"/>
            </w:r>
          </w:ins>
        </w:p>
        <w:p w14:paraId="67BDFC81" w14:textId="0C755BF0" w:rsidR="00F24649" w:rsidRDefault="00F24649">
          <w:pPr>
            <w:pStyle w:val="TOC1"/>
            <w:tabs>
              <w:tab w:val="right" w:leader="dot" w:pos="9350"/>
            </w:tabs>
            <w:rPr>
              <w:ins w:id="13" w:author="Sarayu Belliraj" w:date="2022-04-29T13:56:00Z"/>
              <w:rFonts w:eastAsiaTheme="minorEastAsia"/>
              <w:noProof/>
              <w:lang w:val="en-CA" w:eastAsia="en-CA"/>
            </w:rPr>
          </w:pPr>
          <w:ins w:id="14" w:author="Sarayu Belliraj" w:date="2022-04-29T13:56:00Z">
            <w:r w:rsidRPr="00CC3194">
              <w:rPr>
                <w:rStyle w:val="Hyperlink"/>
                <w:noProof/>
              </w:rPr>
              <w:fldChar w:fldCharType="begin"/>
            </w:r>
            <w:r w:rsidRPr="00CC3194">
              <w:rPr>
                <w:rStyle w:val="Hyperlink"/>
                <w:noProof/>
              </w:rPr>
              <w:instrText xml:space="preserve"> </w:instrText>
            </w:r>
            <w:r>
              <w:rPr>
                <w:noProof/>
              </w:rPr>
              <w:instrText>HYPERLINK \l "_Toc102132978"</w:instrText>
            </w:r>
            <w:r w:rsidRPr="00CC3194">
              <w:rPr>
                <w:rStyle w:val="Hyperlink"/>
                <w:noProof/>
              </w:rPr>
              <w:instrText xml:space="preserve"> </w:instrText>
            </w:r>
            <w:r w:rsidRPr="00CC3194">
              <w:rPr>
                <w:rStyle w:val="Hyperlink"/>
                <w:noProof/>
              </w:rPr>
            </w:r>
            <w:r w:rsidRPr="00CC3194">
              <w:rPr>
                <w:rStyle w:val="Hyperlink"/>
                <w:noProof/>
              </w:rPr>
              <w:fldChar w:fldCharType="separate"/>
            </w:r>
            <w:r w:rsidRPr="00CC3194">
              <w:rPr>
                <w:rStyle w:val="Hyperlink"/>
                <w:noProof/>
                <w:lang w:eastAsia="zh-CN"/>
              </w:rPr>
              <w:t>Administration</w:t>
            </w:r>
            <w:r>
              <w:rPr>
                <w:noProof/>
                <w:webHidden/>
              </w:rPr>
              <w:tab/>
            </w:r>
            <w:r>
              <w:rPr>
                <w:noProof/>
                <w:webHidden/>
              </w:rPr>
              <w:fldChar w:fldCharType="begin"/>
            </w:r>
            <w:r>
              <w:rPr>
                <w:noProof/>
                <w:webHidden/>
              </w:rPr>
              <w:instrText xml:space="preserve"> PAGEREF _Toc102132978 \h </w:instrText>
            </w:r>
            <w:r>
              <w:rPr>
                <w:noProof/>
                <w:webHidden/>
              </w:rPr>
            </w:r>
          </w:ins>
          <w:r>
            <w:rPr>
              <w:noProof/>
              <w:webHidden/>
            </w:rPr>
            <w:fldChar w:fldCharType="separate"/>
          </w:r>
          <w:ins w:id="15" w:author="Sarayu Belliraj" w:date="2022-04-29T13:56:00Z">
            <w:r>
              <w:rPr>
                <w:noProof/>
                <w:webHidden/>
              </w:rPr>
              <w:t>3</w:t>
            </w:r>
            <w:r>
              <w:rPr>
                <w:noProof/>
                <w:webHidden/>
              </w:rPr>
              <w:fldChar w:fldCharType="end"/>
            </w:r>
            <w:r w:rsidRPr="00CC3194">
              <w:rPr>
                <w:rStyle w:val="Hyperlink"/>
                <w:noProof/>
              </w:rPr>
              <w:fldChar w:fldCharType="end"/>
            </w:r>
          </w:ins>
        </w:p>
        <w:p w14:paraId="7E8CBD65" w14:textId="5D3E2059" w:rsidR="00F24649" w:rsidRDefault="00F24649">
          <w:pPr>
            <w:pStyle w:val="TOC1"/>
            <w:tabs>
              <w:tab w:val="right" w:leader="dot" w:pos="9350"/>
            </w:tabs>
            <w:rPr>
              <w:ins w:id="16" w:author="Sarayu Belliraj" w:date="2022-04-29T13:56:00Z"/>
              <w:rFonts w:eastAsiaTheme="minorEastAsia"/>
              <w:noProof/>
              <w:lang w:val="en-CA" w:eastAsia="en-CA"/>
            </w:rPr>
          </w:pPr>
          <w:ins w:id="17" w:author="Sarayu Belliraj" w:date="2022-04-29T13:56:00Z">
            <w:r w:rsidRPr="00CC3194">
              <w:rPr>
                <w:rStyle w:val="Hyperlink"/>
                <w:noProof/>
              </w:rPr>
              <w:fldChar w:fldCharType="begin"/>
            </w:r>
            <w:r w:rsidRPr="00CC3194">
              <w:rPr>
                <w:rStyle w:val="Hyperlink"/>
                <w:noProof/>
              </w:rPr>
              <w:instrText xml:space="preserve"> </w:instrText>
            </w:r>
            <w:r>
              <w:rPr>
                <w:noProof/>
              </w:rPr>
              <w:instrText>HYPERLINK \l "_Toc102132979"</w:instrText>
            </w:r>
            <w:r w:rsidRPr="00CC3194">
              <w:rPr>
                <w:rStyle w:val="Hyperlink"/>
                <w:noProof/>
              </w:rPr>
              <w:instrText xml:space="preserve"> </w:instrText>
            </w:r>
            <w:r w:rsidRPr="00CC3194">
              <w:rPr>
                <w:rStyle w:val="Hyperlink"/>
                <w:noProof/>
              </w:rPr>
            </w:r>
            <w:r w:rsidRPr="00CC3194">
              <w:rPr>
                <w:rStyle w:val="Hyperlink"/>
                <w:noProof/>
              </w:rPr>
              <w:fldChar w:fldCharType="separate"/>
            </w:r>
            <w:r w:rsidRPr="00CC3194">
              <w:rPr>
                <w:rStyle w:val="Hyperlink"/>
                <w:noProof/>
              </w:rPr>
              <w:t>Use Case</w:t>
            </w:r>
            <w:r>
              <w:rPr>
                <w:noProof/>
                <w:webHidden/>
              </w:rPr>
              <w:tab/>
            </w:r>
            <w:r>
              <w:rPr>
                <w:noProof/>
                <w:webHidden/>
              </w:rPr>
              <w:fldChar w:fldCharType="begin"/>
            </w:r>
            <w:r>
              <w:rPr>
                <w:noProof/>
                <w:webHidden/>
              </w:rPr>
              <w:instrText xml:space="preserve"> PAGEREF _Toc102132979 \h </w:instrText>
            </w:r>
            <w:r>
              <w:rPr>
                <w:noProof/>
                <w:webHidden/>
              </w:rPr>
            </w:r>
          </w:ins>
          <w:r>
            <w:rPr>
              <w:noProof/>
              <w:webHidden/>
            </w:rPr>
            <w:fldChar w:fldCharType="separate"/>
          </w:r>
          <w:ins w:id="18" w:author="Sarayu Belliraj" w:date="2022-04-29T13:56:00Z">
            <w:r>
              <w:rPr>
                <w:noProof/>
                <w:webHidden/>
              </w:rPr>
              <w:t>3</w:t>
            </w:r>
            <w:r>
              <w:rPr>
                <w:noProof/>
                <w:webHidden/>
              </w:rPr>
              <w:fldChar w:fldCharType="end"/>
            </w:r>
            <w:r w:rsidRPr="00CC3194">
              <w:rPr>
                <w:rStyle w:val="Hyperlink"/>
                <w:noProof/>
              </w:rPr>
              <w:fldChar w:fldCharType="end"/>
            </w:r>
          </w:ins>
        </w:p>
        <w:p w14:paraId="784AD867" w14:textId="69D40BCC" w:rsidR="00F24649" w:rsidRDefault="00F24649">
          <w:pPr>
            <w:pStyle w:val="TOC1"/>
            <w:tabs>
              <w:tab w:val="right" w:leader="dot" w:pos="9350"/>
            </w:tabs>
            <w:rPr>
              <w:ins w:id="19" w:author="Sarayu Belliraj" w:date="2022-04-29T13:56:00Z"/>
              <w:rFonts w:eastAsiaTheme="minorEastAsia"/>
              <w:noProof/>
              <w:lang w:val="en-CA" w:eastAsia="en-CA"/>
            </w:rPr>
          </w:pPr>
          <w:ins w:id="20" w:author="Sarayu Belliraj" w:date="2022-04-29T13:56:00Z">
            <w:r w:rsidRPr="00CC3194">
              <w:rPr>
                <w:rStyle w:val="Hyperlink"/>
                <w:noProof/>
              </w:rPr>
              <w:fldChar w:fldCharType="begin"/>
            </w:r>
            <w:r w:rsidRPr="00CC3194">
              <w:rPr>
                <w:rStyle w:val="Hyperlink"/>
                <w:noProof/>
              </w:rPr>
              <w:instrText xml:space="preserve"> </w:instrText>
            </w:r>
            <w:r>
              <w:rPr>
                <w:noProof/>
              </w:rPr>
              <w:instrText>HYPERLINK \l "_Toc102132980"</w:instrText>
            </w:r>
            <w:r w:rsidRPr="00CC3194">
              <w:rPr>
                <w:rStyle w:val="Hyperlink"/>
                <w:noProof/>
              </w:rPr>
              <w:instrText xml:space="preserve"> </w:instrText>
            </w:r>
            <w:r w:rsidRPr="00CC3194">
              <w:rPr>
                <w:rStyle w:val="Hyperlink"/>
                <w:noProof/>
              </w:rPr>
            </w:r>
            <w:r w:rsidRPr="00CC3194">
              <w:rPr>
                <w:rStyle w:val="Hyperlink"/>
                <w:noProof/>
              </w:rPr>
              <w:fldChar w:fldCharType="separate"/>
            </w:r>
            <w:r w:rsidRPr="00CC3194">
              <w:rPr>
                <w:rStyle w:val="Hyperlink"/>
                <w:noProof/>
              </w:rPr>
              <w:t>Errors, Emails and Troubleshooting (Overall)</w:t>
            </w:r>
            <w:r>
              <w:rPr>
                <w:noProof/>
                <w:webHidden/>
              </w:rPr>
              <w:tab/>
            </w:r>
            <w:r>
              <w:rPr>
                <w:noProof/>
                <w:webHidden/>
              </w:rPr>
              <w:fldChar w:fldCharType="begin"/>
            </w:r>
            <w:r>
              <w:rPr>
                <w:noProof/>
                <w:webHidden/>
              </w:rPr>
              <w:instrText xml:space="preserve"> PAGEREF _Toc102132980 \h </w:instrText>
            </w:r>
            <w:r>
              <w:rPr>
                <w:noProof/>
                <w:webHidden/>
              </w:rPr>
            </w:r>
          </w:ins>
          <w:r>
            <w:rPr>
              <w:noProof/>
              <w:webHidden/>
            </w:rPr>
            <w:fldChar w:fldCharType="separate"/>
          </w:r>
          <w:ins w:id="21" w:author="Sarayu Belliraj" w:date="2022-04-29T13:56:00Z">
            <w:r>
              <w:rPr>
                <w:noProof/>
                <w:webHidden/>
              </w:rPr>
              <w:t>18</w:t>
            </w:r>
            <w:r>
              <w:rPr>
                <w:noProof/>
                <w:webHidden/>
              </w:rPr>
              <w:fldChar w:fldCharType="end"/>
            </w:r>
            <w:r w:rsidRPr="00CC3194">
              <w:rPr>
                <w:rStyle w:val="Hyperlink"/>
                <w:noProof/>
              </w:rPr>
              <w:fldChar w:fldCharType="end"/>
            </w:r>
          </w:ins>
        </w:p>
        <w:p w14:paraId="6A5CEC6A" w14:textId="7D24D2D2" w:rsidR="00F24649" w:rsidRDefault="00F24649">
          <w:pPr>
            <w:pStyle w:val="TOC1"/>
            <w:tabs>
              <w:tab w:val="right" w:leader="dot" w:pos="9350"/>
            </w:tabs>
            <w:rPr>
              <w:ins w:id="22" w:author="Sarayu Belliraj" w:date="2022-04-29T13:56:00Z"/>
              <w:rFonts w:eastAsiaTheme="minorEastAsia"/>
              <w:noProof/>
              <w:lang w:val="en-CA" w:eastAsia="en-CA"/>
            </w:rPr>
          </w:pPr>
          <w:ins w:id="23" w:author="Sarayu Belliraj" w:date="2022-04-29T13:56:00Z">
            <w:r w:rsidRPr="00CC3194">
              <w:rPr>
                <w:rStyle w:val="Hyperlink"/>
                <w:noProof/>
              </w:rPr>
              <w:fldChar w:fldCharType="begin"/>
            </w:r>
            <w:r w:rsidRPr="00CC3194">
              <w:rPr>
                <w:rStyle w:val="Hyperlink"/>
                <w:noProof/>
              </w:rPr>
              <w:instrText xml:space="preserve"> </w:instrText>
            </w:r>
            <w:r>
              <w:rPr>
                <w:noProof/>
              </w:rPr>
              <w:instrText>HYPERLINK \l "_Toc102132981"</w:instrText>
            </w:r>
            <w:r w:rsidRPr="00CC3194">
              <w:rPr>
                <w:rStyle w:val="Hyperlink"/>
                <w:noProof/>
              </w:rPr>
              <w:instrText xml:space="preserve"> </w:instrText>
            </w:r>
            <w:r w:rsidRPr="00CC3194">
              <w:rPr>
                <w:rStyle w:val="Hyperlink"/>
                <w:noProof/>
              </w:rPr>
            </w:r>
            <w:r w:rsidRPr="00CC3194">
              <w:rPr>
                <w:rStyle w:val="Hyperlink"/>
                <w:noProof/>
              </w:rPr>
              <w:fldChar w:fldCharType="separate"/>
            </w:r>
            <w:r w:rsidRPr="00CC3194">
              <w:rPr>
                <w:rStyle w:val="Hyperlink"/>
                <w:noProof/>
              </w:rPr>
              <w:t>Integrated External Systems other than Aria (such as SFTP)</w:t>
            </w:r>
            <w:r>
              <w:rPr>
                <w:noProof/>
                <w:webHidden/>
              </w:rPr>
              <w:tab/>
            </w:r>
            <w:r>
              <w:rPr>
                <w:noProof/>
                <w:webHidden/>
              </w:rPr>
              <w:fldChar w:fldCharType="begin"/>
            </w:r>
            <w:r>
              <w:rPr>
                <w:noProof/>
                <w:webHidden/>
              </w:rPr>
              <w:instrText xml:space="preserve"> PAGEREF _Toc102132981 \h </w:instrText>
            </w:r>
            <w:r>
              <w:rPr>
                <w:noProof/>
                <w:webHidden/>
              </w:rPr>
            </w:r>
          </w:ins>
          <w:r>
            <w:rPr>
              <w:noProof/>
              <w:webHidden/>
            </w:rPr>
            <w:fldChar w:fldCharType="separate"/>
          </w:r>
          <w:ins w:id="24" w:author="Sarayu Belliraj" w:date="2022-04-29T13:56:00Z">
            <w:r>
              <w:rPr>
                <w:noProof/>
                <w:webHidden/>
              </w:rPr>
              <w:t>18</w:t>
            </w:r>
            <w:r>
              <w:rPr>
                <w:noProof/>
                <w:webHidden/>
              </w:rPr>
              <w:fldChar w:fldCharType="end"/>
            </w:r>
            <w:r w:rsidRPr="00CC3194">
              <w:rPr>
                <w:rStyle w:val="Hyperlink"/>
                <w:noProof/>
              </w:rPr>
              <w:fldChar w:fldCharType="end"/>
            </w:r>
          </w:ins>
        </w:p>
        <w:p w14:paraId="6ACF5636" w14:textId="09E6883C" w:rsidR="00575586" w:rsidDel="0037707D" w:rsidRDefault="00575586">
          <w:pPr>
            <w:pStyle w:val="TOC1"/>
            <w:tabs>
              <w:tab w:val="right" w:leader="dot" w:pos="9350"/>
            </w:tabs>
            <w:rPr>
              <w:del w:id="25" w:author="Sarayu Belliraj" w:date="2022-04-04T12:21:00Z"/>
              <w:rFonts w:eastAsiaTheme="minorEastAsia"/>
              <w:noProof/>
              <w:lang w:val="en-CA" w:eastAsia="en-CA"/>
            </w:rPr>
          </w:pPr>
          <w:del w:id="26" w:author="Sarayu Belliraj" w:date="2022-04-04T12:21:00Z">
            <w:r w:rsidRPr="0037707D" w:rsidDel="0037707D">
              <w:rPr>
                <w:noProof/>
                <w:rPrChange w:id="27" w:author="Sarayu Belliraj" w:date="2022-04-04T12:21:00Z">
                  <w:rPr>
                    <w:rStyle w:val="Hyperlink"/>
                    <w:noProof/>
                  </w:rPr>
                </w:rPrChange>
              </w:rPr>
              <w:delText>Revision History</w:delText>
            </w:r>
            <w:r w:rsidDel="0037707D">
              <w:rPr>
                <w:noProof/>
                <w:webHidden/>
              </w:rPr>
              <w:tab/>
              <w:delText>2</w:delText>
            </w:r>
          </w:del>
        </w:p>
        <w:p w14:paraId="2F2B3FA4" w14:textId="35767261" w:rsidR="00575586" w:rsidDel="0037707D" w:rsidRDefault="00575586">
          <w:pPr>
            <w:pStyle w:val="TOC1"/>
            <w:tabs>
              <w:tab w:val="right" w:leader="dot" w:pos="9350"/>
            </w:tabs>
            <w:rPr>
              <w:del w:id="28" w:author="Sarayu Belliraj" w:date="2022-04-04T12:21:00Z"/>
              <w:rFonts w:eastAsiaTheme="minorEastAsia"/>
              <w:noProof/>
              <w:lang w:val="en-CA" w:eastAsia="en-CA"/>
            </w:rPr>
          </w:pPr>
          <w:del w:id="29" w:author="Sarayu Belliraj" w:date="2022-04-04T12:21:00Z">
            <w:r w:rsidRPr="0037707D" w:rsidDel="0037707D">
              <w:rPr>
                <w:noProof/>
                <w:rPrChange w:id="30" w:author="Sarayu Belliraj" w:date="2022-04-04T12:21:00Z">
                  <w:rPr>
                    <w:rStyle w:val="Hyperlink"/>
                    <w:noProof/>
                    <w:lang w:eastAsia="zh-CN"/>
                  </w:rPr>
                </w:rPrChange>
              </w:rPr>
              <w:delText>Administration</w:delText>
            </w:r>
            <w:r w:rsidDel="0037707D">
              <w:rPr>
                <w:noProof/>
                <w:webHidden/>
              </w:rPr>
              <w:tab/>
              <w:delText>3</w:delText>
            </w:r>
          </w:del>
        </w:p>
        <w:p w14:paraId="29355151" w14:textId="7001C4BD" w:rsidR="00575586" w:rsidDel="0037707D" w:rsidRDefault="00575586">
          <w:pPr>
            <w:pStyle w:val="TOC1"/>
            <w:tabs>
              <w:tab w:val="right" w:leader="dot" w:pos="9350"/>
            </w:tabs>
            <w:rPr>
              <w:del w:id="31" w:author="Sarayu Belliraj" w:date="2022-04-04T12:21:00Z"/>
              <w:rFonts w:eastAsiaTheme="minorEastAsia"/>
              <w:noProof/>
              <w:lang w:val="en-CA" w:eastAsia="en-CA"/>
            </w:rPr>
          </w:pPr>
          <w:del w:id="32" w:author="Sarayu Belliraj" w:date="2022-04-04T12:21:00Z">
            <w:r w:rsidRPr="0037707D" w:rsidDel="0037707D">
              <w:rPr>
                <w:noProof/>
                <w:rPrChange w:id="33" w:author="Sarayu Belliraj" w:date="2022-04-04T12:21:00Z">
                  <w:rPr>
                    <w:rStyle w:val="Hyperlink"/>
                    <w:noProof/>
                  </w:rPr>
                </w:rPrChange>
              </w:rPr>
              <w:delText>Use Case</w:delText>
            </w:r>
            <w:r w:rsidDel="0037707D">
              <w:rPr>
                <w:noProof/>
                <w:webHidden/>
              </w:rPr>
              <w:tab/>
              <w:delText>3</w:delText>
            </w:r>
          </w:del>
        </w:p>
        <w:p w14:paraId="7D7D68FD" w14:textId="2EB243FF" w:rsidR="00575586" w:rsidDel="0037707D" w:rsidRDefault="00575586">
          <w:pPr>
            <w:pStyle w:val="TOC1"/>
            <w:tabs>
              <w:tab w:val="right" w:leader="dot" w:pos="9350"/>
            </w:tabs>
            <w:rPr>
              <w:del w:id="34" w:author="Sarayu Belliraj" w:date="2022-04-04T12:21:00Z"/>
              <w:rFonts w:eastAsiaTheme="minorEastAsia"/>
              <w:noProof/>
              <w:lang w:val="en-CA" w:eastAsia="en-CA"/>
            </w:rPr>
          </w:pPr>
          <w:del w:id="35" w:author="Sarayu Belliraj" w:date="2022-04-04T12:21:00Z">
            <w:r w:rsidRPr="0037707D" w:rsidDel="0037707D">
              <w:rPr>
                <w:noProof/>
                <w:rPrChange w:id="36" w:author="Sarayu Belliraj" w:date="2022-04-04T12:21:00Z">
                  <w:rPr>
                    <w:rStyle w:val="Hyperlink"/>
                    <w:noProof/>
                  </w:rPr>
                </w:rPrChange>
              </w:rPr>
              <w:delText>Errors, Emails and Troubleshooting (Overall)</w:delText>
            </w:r>
            <w:r w:rsidDel="0037707D">
              <w:rPr>
                <w:noProof/>
                <w:webHidden/>
              </w:rPr>
              <w:tab/>
              <w:delText>10</w:delText>
            </w:r>
          </w:del>
        </w:p>
        <w:p w14:paraId="4F31A693" w14:textId="599B3F71" w:rsidR="00575586" w:rsidDel="0037707D" w:rsidRDefault="00575586">
          <w:pPr>
            <w:pStyle w:val="TOC1"/>
            <w:tabs>
              <w:tab w:val="right" w:leader="dot" w:pos="9350"/>
            </w:tabs>
            <w:rPr>
              <w:del w:id="37" w:author="Sarayu Belliraj" w:date="2022-04-04T12:21:00Z"/>
              <w:rFonts w:eastAsiaTheme="minorEastAsia"/>
              <w:noProof/>
              <w:lang w:val="en-CA" w:eastAsia="en-CA"/>
            </w:rPr>
          </w:pPr>
          <w:del w:id="38" w:author="Sarayu Belliraj" w:date="2022-04-04T12:21:00Z">
            <w:r w:rsidRPr="0037707D" w:rsidDel="0037707D">
              <w:rPr>
                <w:noProof/>
                <w:rPrChange w:id="39" w:author="Sarayu Belliraj" w:date="2022-04-04T12:21:00Z">
                  <w:rPr>
                    <w:rStyle w:val="Hyperlink"/>
                    <w:noProof/>
                  </w:rPr>
                </w:rPrChange>
              </w:rPr>
              <w:delText>Integrated External Systems other than Aria (such as SFTP)</w:delText>
            </w:r>
            <w:r w:rsidDel="0037707D">
              <w:rPr>
                <w:noProof/>
                <w:webHidden/>
              </w:rPr>
              <w:tab/>
              <w:delText>10</w:delText>
            </w:r>
          </w:del>
        </w:p>
        <w:p w14:paraId="2E97D87C" w14:textId="3ED02833" w:rsidR="003A12E1" w:rsidRDefault="003A12E1">
          <w:r>
            <w:rPr>
              <w:b/>
              <w:bCs/>
              <w:noProof/>
            </w:rPr>
            <w:fldChar w:fldCharType="end"/>
          </w:r>
        </w:p>
      </w:sdtContent>
    </w:sdt>
    <w:p w14:paraId="1258C70B" w14:textId="77777777" w:rsidR="00526C46" w:rsidRPr="00A54F9B" w:rsidRDefault="00526C46" w:rsidP="00526C46">
      <w:pPr>
        <w:pStyle w:val="Heading1"/>
      </w:pPr>
      <w:bookmarkStart w:id="40" w:name="_Toc394481836"/>
      <w:bookmarkStart w:id="41" w:name="_Toc102132977"/>
      <w:r>
        <w:t>Revision History</w:t>
      </w:r>
      <w:bookmarkEnd w:id="40"/>
      <w:bookmarkEnd w:id="41"/>
    </w:p>
    <w:tbl>
      <w:tblPr>
        <w:tblW w:w="99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95"/>
        <w:gridCol w:w="4837"/>
        <w:gridCol w:w="1584"/>
      </w:tblGrid>
      <w:tr w:rsidR="00526C46" w:rsidRPr="00DF1757" w14:paraId="02C035CB" w14:textId="77777777" w:rsidTr="7E6B9661">
        <w:tc>
          <w:tcPr>
            <w:tcW w:w="2160" w:type="dxa"/>
            <w:tcBorders>
              <w:top w:val="single" w:sz="12" w:space="0" w:color="auto"/>
              <w:bottom w:val="double" w:sz="12" w:space="0" w:color="auto"/>
            </w:tcBorders>
          </w:tcPr>
          <w:p w14:paraId="72D8BB19" w14:textId="77777777" w:rsidR="00526C46" w:rsidRPr="00DF1757" w:rsidRDefault="00526C46" w:rsidP="005531FB">
            <w:pPr>
              <w:tabs>
                <w:tab w:val="left" w:pos="1005"/>
              </w:tabs>
              <w:spacing w:before="40" w:after="40"/>
              <w:rPr>
                <w:b/>
              </w:rPr>
            </w:pPr>
            <w:r w:rsidRPr="00DF1757">
              <w:rPr>
                <w:b/>
              </w:rPr>
              <w:t>Name</w:t>
            </w:r>
            <w:r w:rsidRPr="00DF1757">
              <w:rPr>
                <w:b/>
              </w:rPr>
              <w:tab/>
            </w:r>
          </w:p>
        </w:tc>
        <w:tc>
          <w:tcPr>
            <w:tcW w:w="1395" w:type="dxa"/>
            <w:tcBorders>
              <w:top w:val="single" w:sz="12" w:space="0" w:color="auto"/>
              <w:bottom w:val="double" w:sz="12" w:space="0" w:color="auto"/>
            </w:tcBorders>
          </w:tcPr>
          <w:p w14:paraId="7F8EA092" w14:textId="77777777" w:rsidR="00526C46" w:rsidRPr="00DF1757" w:rsidRDefault="00526C46" w:rsidP="005531FB">
            <w:pPr>
              <w:spacing w:before="40" w:after="40"/>
              <w:rPr>
                <w:b/>
              </w:rPr>
            </w:pPr>
            <w:r w:rsidRPr="00DF1757">
              <w:rPr>
                <w:b/>
              </w:rPr>
              <w:t>Date</w:t>
            </w:r>
          </w:p>
        </w:tc>
        <w:tc>
          <w:tcPr>
            <w:tcW w:w="4837" w:type="dxa"/>
            <w:tcBorders>
              <w:top w:val="single" w:sz="12" w:space="0" w:color="auto"/>
              <w:bottom w:val="double" w:sz="12" w:space="0" w:color="auto"/>
            </w:tcBorders>
          </w:tcPr>
          <w:p w14:paraId="1DB2EFDC" w14:textId="77777777" w:rsidR="00526C46" w:rsidRPr="00DF1757" w:rsidRDefault="00526C46" w:rsidP="005531FB">
            <w:pPr>
              <w:spacing w:before="40" w:after="40"/>
              <w:rPr>
                <w:b/>
              </w:rPr>
            </w:pPr>
            <w:r w:rsidRPr="00DF1757">
              <w:rPr>
                <w:b/>
              </w:rPr>
              <w:t>Reason For Changes</w:t>
            </w:r>
          </w:p>
        </w:tc>
        <w:tc>
          <w:tcPr>
            <w:tcW w:w="1584" w:type="dxa"/>
            <w:tcBorders>
              <w:top w:val="single" w:sz="12" w:space="0" w:color="auto"/>
              <w:bottom w:val="double" w:sz="12" w:space="0" w:color="auto"/>
            </w:tcBorders>
          </w:tcPr>
          <w:p w14:paraId="74A89745" w14:textId="77777777" w:rsidR="00526C46" w:rsidRPr="00DF1757" w:rsidRDefault="00526C46" w:rsidP="005531FB">
            <w:pPr>
              <w:spacing w:before="40" w:after="40"/>
              <w:rPr>
                <w:b/>
              </w:rPr>
            </w:pPr>
            <w:r w:rsidRPr="00DF1757">
              <w:rPr>
                <w:b/>
              </w:rPr>
              <w:t>Version</w:t>
            </w:r>
          </w:p>
        </w:tc>
      </w:tr>
      <w:tr w:rsidR="00526C46" w:rsidRPr="00DF1757" w14:paraId="54941EA8" w14:textId="77777777" w:rsidTr="7E6B9661">
        <w:tc>
          <w:tcPr>
            <w:tcW w:w="2160" w:type="dxa"/>
            <w:tcBorders>
              <w:top w:val="nil"/>
            </w:tcBorders>
          </w:tcPr>
          <w:p w14:paraId="22DC6CD0" w14:textId="77777777" w:rsidR="00526C46" w:rsidRPr="00DF1757" w:rsidRDefault="5166382E" w:rsidP="005531FB">
            <w:pPr>
              <w:spacing w:before="40" w:after="40"/>
            </w:pPr>
            <w:r>
              <w:t>Sarayu Belliraj</w:t>
            </w:r>
          </w:p>
        </w:tc>
        <w:tc>
          <w:tcPr>
            <w:tcW w:w="1395" w:type="dxa"/>
            <w:tcBorders>
              <w:top w:val="nil"/>
            </w:tcBorders>
          </w:tcPr>
          <w:p w14:paraId="7D4726A7" w14:textId="2DA52EC7" w:rsidR="00526C46" w:rsidRPr="00DF1757" w:rsidRDefault="00D26DA0" w:rsidP="005531FB">
            <w:pPr>
              <w:spacing w:before="40" w:after="40"/>
            </w:pPr>
            <w:r>
              <w:t>0</w:t>
            </w:r>
            <w:r w:rsidR="00324AEA">
              <w:t>3</w:t>
            </w:r>
            <w:r>
              <w:t>/2</w:t>
            </w:r>
            <w:r w:rsidR="00324AEA">
              <w:t>8</w:t>
            </w:r>
            <w:r w:rsidR="007B29A0">
              <w:t>/202</w:t>
            </w:r>
            <w:r w:rsidR="00324AEA">
              <w:t>2</w:t>
            </w:r>
          </w:p>
        </w:tc>
        <w:tc>
          <w:tcPr>
            <w:tcW w:w="4837" w:type="dxa"/>
            <w:tcBorders>
              <w:top w:val="nil"/>
            </w:tcBorders>
          </w:tcPr>
          <w:p w14:paraId="2DA2C343" w14:textId="77777777" w:rsidR="00526C46" w:rsidRPr="00DF1757" w:rsidRDefault="00DF2681" w:rsidP="005531FB">
            <w:pPr>
              <w:spacing w:before="40" w:after="40"/>
            </w:pPr>
            <w:r>
              <w:t>Initial Draft</w:t>
            </w:r>
          </w:p>
        </w:tc>
        <w:tc>
          <w:tcPr>
            <w:tcW w:w="1584" w:type="dxa"/>
            <w:tcBorders>
              <w:top w:val="nil"/>
            </w:tcBorders>
          </w:tcPr>
          <w:p w14:paraId="5829BF13" w14:textId="17386A2C" w:rsidR="00526C46" w:rsidRPr="00DF1757" w:rsidRDefault="00641EB2" w:rsidP="005531FB">
            <w:pPr>
              <w:spacing w:before="40" w:after="40"/>
            </w:pPr>
            <w:r>
              <w:t>0.1</w:t>
            </w:r>
          </w:p>
        </w:tc>
      </w:tr>
      <w:tr w:rsidR="00526C46" w:rsidRPr="00DF1757" w14:paraId="1718B7C6" w14:textId="77777777" w:rsidTr="7E6B9661">
        <w:tc>
          <w:tcPr>
            <w:tcW w:w="2160" w:type="dxa"/>
          </w:tcPr>
          <w:p w14:paraId="5168FC4E" w14:textId="3B1C8B7E" w:rsidR="00526C46" w:rsidRPr="00DF1757" w:rsidRDefault="00EB544E" w:rsidP="005531FB">
            <w:pPr>
              <w:spacing w:before="40" w:after="40"/>
            </w:pPr>
            <w:r>
              <w:t>Sarayu Belliraj</w:t>
            </w:r>
          </w:p>
        </w:tc>
        <w:tc>
          <w:tcPr>
            <w:tcW w:w="1395" w:type="dxa"/>
          </w:tcPr>
          <w:p w14:paraId="43A41E0B" w14:textId="77F6163C" w:rsidR="00526C46" w:rsidRPr="00DF1757" w:rsidRDefault="00EB544E" w:rsidP="005531FB">
            <w:pPr>
              <w:spacing w:before="40" w:after="40"/>
            </w:pPr>
            <w:r>
              <w:t>03/30/2022</w:t>
            </w:r>
          </w:p>
        </w:tc>
        <w:tc>
          <w:tcPr>
            <w:tcW w:w="4837" w:type="dxa"/>
          </w:tcPr>
          <w:p w14:paraId="0A216072" w14:textId="208EA8BB" w:rsidR="009732E2" w:rsidRPr="00DF1757" w:rsidRDefault="00EB544E" w:rsidP="005531FB">
            <w:pPr>
              <w:spacing w:before="40" w:after="40"/>
            </w:pPr>
            <w:r>
              <w:t>Misc. Updates</w:t>
            </w:r>
          </w:p>
        </w:tc>
        <w:tc>
          <w:tcPr>
            <w:tcW w:w="1584" w:type="dxa"/>
          </w:tcPr>
          <w:p w14:paraId="3D7D9DBA" w14:textId="1E64912A" w:rsidR="00526C46" w:rsidRPr="00DF1757" w:rsidRDefault="00EB544E" w:rsidP="005531FB">
            <w:pPr>
              <w:spacing w:before="40" w:after="40"/>
            </w:pPr>
            <w:r>
              <w:t>1.0</w:t>
            </w:r>
          </w:p>
        </w:tc>
      </w:tr>
      <w:tr w:rsidR="00526C46" w:rsidRPr="00DF1757" w14:paraId="11B1EF93" w14:textId="77777777" w:rsidTr="7E6B9661">
        <w:tc>
          <w:tcPr>
            <w:tcW w:w="2160" w:type="dxa"/>
          </w:tcPr>
          <w:p w14:paraId="2A4EDA2F" w14:textId="64DDB716" w:rsidR="00526C46" w:rsidRPr="00DF1757" w:rsidRDefault="009065D7" w:rsidP="005531FB">
            <w:pPr>
              <w:spacing w:before="40" w:after="40"/>
            </w:pPr>
            <w:ins w:id="42" w:author="Sarayu Belliraj" w:date="2022-04-04T11:04:00Z">
              <w:r>
                <w:t>Sarayu Belliraj</w:t>
              </w:r>
            </w:ins>
          </w:p>
        </w:tc>
        <w:tc>
          <w:tcPr>
            <w:tcW w:w="1395" w:type="dxa"/>
          </w:tcPr>
          <w:p w14:paraId="2E14F9D8" w14:textId="47456E36" w:rsidR="00526C46" w:rsidRPr="00DF1757" w:rsidRDefault="009065D7" w:rsidP="005531FB">
            <w:pPr>
              <w:spacing w:before="40" w:after="40"/>
            </w:pPr>
            <w:ins w:id="43" w:author="Sarayu Belliraj" w:date="2022-04-04T11:04:00Z">
              <w:r>
                <w:t>04/04/2022</w:t>
              </w:r>
            </w:ins>
          </w:p>
        </w:tc>
        <w:tc>
          <w:tcPr>
            <w:tcW w:w="4837" w:type="dxa"/>
          </w:tcPr>
          <w:p w14:paraId="75C192DB" w14:textId="2DD495F3" w:rsidR="005F2F9C" w:rsidRPr="00DF1757" w:rsidRDefault="009065D7" w:rsidP="005531FB">
            <w:pPr>
              <w:spacing w:before="40" w:after="40"/>
            </w:pPr>
            <w:ins w:id="44" w:author="Sarayu Belliraj" w:date="2022-04-04T11:05:00Z">
              <w:r>
                <w:t>Update</w:t>
              </w:r>
            </w:ins>
            <w:ins w:id="45" w:author="Sarayu Belliraj" w:date="2022-04-04T12:21:00Z">
              <w:r w:rsidR="0037707D">
                <w:t>d</w:t>
              </w:r>
            </w:ins>
            <w:ins w:id="46" w:author="Sarayu Belliraj" w:date="2022-04-04T11:05:00Z">
              <w:r>
                <w:t xml:space="preserve"> review comments</w:t>
              </w:r>
            </w:ins>
          </w:p>
        </w:tc>
        <w:tc>
          <w:tcPr>
            <w:tcW w:w="1584" w:type="dxa"/>
          </w:tcPr>
          <w:p w14:paraId="1E2BCF07" w14:textId="6FA7F272" w:rsidR="00526C46" w:rsidRPr="00DF1757" w:rsidRDefault="009065D7" w:rsidP="005531FB">
            <w:pPr>
              <w:spacing w:before="40" w:after="40"/>
            </w:pPr>
            <w:ins w:id="47" w:author="Sarayu Belliraj" w:date="2022-04-04T11:05:00Z">
              <w:r>
                <w:t>1.1</w:t>
              </w:r>
            </w:ins>
          </w:p>
        </w:tc>
      </w:tr>
      <w:tr w:rsidR="00526C46" w:rsidRPr="00DF1757" w14:paraId="4BDE00D4" w14:textId="77777777" w:rsidTr="7E6B9661">
        <w:tc>
          <w:tcPr>
            <w:tcW w:w="2160" w:type="dxa"/>
          </w:tcPr>
          <w:p w14:paraId="72409E6F" w14:textId="42D755BE" w:rsidR="00526C46" w:rsidRPr="00DF1757" w:rsidRDefault="001103C0" w:rsidP="005531FB">
            <w:pPr>
              <w:spacing w:before="40" w:after="40"/>
            </w:pPr>
            <w:ins w:id="48" w:author="Sarayu Belliraj" w:date="2022-04-15T14:23:00Z">
              <w:r>
                <w:t>Sarayu Belliraj</w:t>
              </w:r>
            </w:ins>
          </w:p>
        </w:tc>
        <w:tc>
          <w:tcPr>
            <w:tcW w:w="1395" w:type="dxa"/>
          </w:tcPr>
          <w:p w14:paraId="340B05D5" w14:textId="20975BDE" w:rsidR="00526C46" w:rsidRPr="00DF1757" w:rsidRDefault="001103C0" w:rsidP="005531FB">
            <w:pPr>
              <w:spacing w:before="40" w:after="40"/>
            </w:pPr>
            <w:ins w:id="49" w:author="Sarayu Belliraj" w:date="2022-04-15T14:24:00Z">
              <w:r>
                <w:t>04/15/2022</w:t>
              </w:r>
            </w:ins>
          </w:p>
        </w:tc>
        <w:tc>
          <w:tcPr>
            <w:tcW w:w="4837" w:type="dxa"/>
          </w:tcPr>
          <w:p w14:paraId="25EB7973" w14:textId="693359A4" w:rsidR="00E153DF" w:rsidRPr="00DF1757" w:rsidRDefault="001103C0" w:rsidP="005531FB">
            <w:pPr>
              <w:spacing w:before="40" w:after="40"/>
            </w:pPr>
            <w:ins w:id="50" w:author="Sarayu Belliraj" w:date="2022-04-15T14:24:00Z">
              <w:r>
                <w:t>Included Intel review comments</w:t>
              </w:r>
            </w:ins>
          </w:p>
        </w:tc>
        <w:tc>
          <w:tcPr>
            <w:tcW w:w="1584" w:type="dxa"/>
          </w:tcPr>
          <w:p w14:paraId="559EE5AD" w14:textId="446AD5E7" w:rsidR="00526C46" w:rsidRPr="00DF1757" w:rsidRDefault="001103C0" w:rsidP="005531FB">
            <w:pPr>
              <w:spacing w:before="40" w:after="40"/>
            </w:pPr>
            <w:ins w:id="51" w:author="Sarayu Belliraj" w:date="2022-04-15T14:24:00Z">
              <w:r>
                <w:t>1.2</w:t>
              </w:r>
            </w:ins>
          </w:p>
        </w:tc>
      </w:tr>
      <w:tr w:rsidR="00526C46" w:rsidRPr="00DF1757" w14:paraId="261B6588" w14:textId="77777777" w:rsidTr="7E6B9661">
        <w:tc>
          <w:tcPr>
            <w:tcW w:w="2160" w:type="dxa"/>
          </w:tcPr>
          <w:p w14:paraId="1ED29CD5" w14:textId="1EA2F6EE" w:rsidR="00526C46" w:rsidRPr="00DF1757" w:rsidRDefault="00CA66F0" w:rsidP="005531FB">
            <w:pPr>
              <w:spacing w:before="40" w:after="40"/>
            </w:pPr>
            <w:ins w:id="52" w:author="Sarayu Belliraj" w:date="2022-04-25T16:07:00Z">
              <w:r>
                <w:t>Sarayu Belliraj</w:t>
              </w:r>
            </w:ins>
          </w:p>
        </w:tc>
        <w:tc>
          <w:tcPr>
            <w:tcW w:w="1395" w:type="dxa"/>
          </w:tcPr>
          <w:p w14:paraId="10D76CBA" w14:textId="70AD2741" w:rsidR="00526C46" w:rsidRPr="00DF1757" w:rsidRDefault="00CA66F0" w:rsidP="005531FB">
            <w:pPr>
              <w:spacing w:before="40" w:after="40"/>
            </w:pPr>
            <w:ins w:id="53" w:author="Sarayu Belliraj" w:date="2022-04-25T16:07:00Z">
              <w:r>
                <w:t>04/25/2022</w:t>
              </w:r>
            </w:ins>
          </w:p>
        </w:tc>
        <w:tc>
          <w:tcPr>
            <w:tcW w:w="4837" w:type="dxa"/>
          </w:tcPr>
          <w:p w14:paraId="3372CAC7" w14:textId="07E2155A" w:rsidR="00557DCC" w:rsidRPr="00DF1757" w:rsidRDefault="00D17FA9" w:rsidP="005531FB">
            <w:pPr>
              <w:spacing w:before="40" w:after="40"/>
            </w:pPr>
            <w:ins w:id="54" w:author="Sarayu Belliraj" w:date="2022-04-25T16:14:00Z">
              <w:r>
                <w:t>Updated e</w:t>
              </w:r>
            </w:ins>
            <w:ins w:id="55" w:author="Sarayu Belliraj" w:date="2022-04-25T16:15:00Z">
              <w:r>
                <w:t>mail details (verbiage and from address)</w:t>
              </w:r>
            </w:ins>
          </w:p>
        </w:tc>
        <w:tc>
          <w:tcPr>
            <w:tcW w:w="1584" w:type="dxa"/>
          </w:tcPr>
          <w:p w14:paraId="55D9F867" w14:textId="7F8ACB48" w:rsidR="00526C46" w:rsidRPr="00DF1757" w:rsidRDefault="00CA66F0" w:rsidP="005531FB">
            <w:pPr>
              <w:spacing w:before="40" w:after="40"/>
            </w:pPr>
            <w:ins w:id="56" w:author="Sarayu Belliraj" w:date="2022-04-25T16:07:00Z">
              <w:r>
                <w:t>1.</w:t>
              </w:r>
            </w:ins>
            <w:ins w:id="57" w:author="Sarayu Belliraj" w:date="2022-04-25T16:08:00Z">
              <w:r>
                <w:t>3</w:t>
              </w:r>
            </w:ins>
          </w:p>
        </w:tc>
      </w:tr>
      <w:tr w:rsidR="00526C46" w:rsidRPr="00DF1757" w14:paraId="3BC25CC6" w14:textId="77777777" w:rsidTr="7E6B9661">
        <w:tc>
          <w:tcPr>
            <w:tcW w:w="2160" w:type="dxa"/>
          </w:tcPr>
          <w:p w14:paraId="0412CB48" w14:textId="2C51B642" w:rsidR="00526C46" w:rsidRPr="00DF1757" w:rsidRDefault="000430CA" w:rsidP="005531FB">
            <w:pPr>
              <w:spacing w:before="40" w:after="40"/>
            </w:pPr>
            <w:ins w:id="58" w:author="Sarayu Belliraj" w:date="2022-04-29T11:41:00Z">
              <w:r>
                <w:t>Sarayu Belliraj</w:t>
              </w:r>
            </w:ins>
          </w:p>
        </w:tc>
        <w:tc>
          <w:tcPr>
            <w:tcW w:w="1395" w:type="dxa"/>
          </w:tcPr>
          <w:p w14:paraId="600D3776" w14:textId="661F5FC2" w:rsidR="00526C46" w:rsidRPr="00DF1757" w:rsidRDefault="000430CA" w:rsidP="005531FB">
            <w:pPr>
              <w:spacing w:before="40" w:after="40"/>
            </w:pPr>
            <w:ins w:id="59" w:author="Sarayu Belliraj" w:date="2022-04-29T11:41:00Z">
              <w:r>
                <w:t>04/29/2022</w:t>
              </w:r>
            </w:ins>
          </w:p>
        </w:tc>
        <w:tc>
          <w:tcPr>
            <w:tcW w:w="4837" w:type="dxa"/>
          </w:tcPr>
          <w:p w14:paraId="76158D72" w14:textId="49D7996A" w:rsidR="00526C46" w:rsidRPr="00DF1757" w:rsidRDefault="000430CA" w:rsidP="005531FB">
            <w:pPr>
              <w:spacing w:before="40" w:after="40"/>
            </w:pPr>
            <w:ins w:id="60" w:author="Sarayu Belliraj" w:date="2022-04-29T11:42:00Z">
              <w:r>
                <w:t>Added API call to get account dunning process &amp; UI moc</w:t>
              </w:r>
            </w:ins>
            <w:ins w:id="61" w:author="Sarayu Belliraj" w:date="2022-04-29T11:43:00Z">
              <w:r>
                <w:t>kup</w:t>
              </w:r>
            </w:ins>
          </w:p>
        </w:tc>
        <w:tc>
          <w:tcPr>
            <w:tcW w:w="1584" w:type="dxa"/>
          </w:tcPr>
          <w:p w14:paraId="33E0379D" w14:textId="3FED5FC9" w:rsidR="00526C46" w:rsidRPr="00DF1757" w:rsidRDefault="000430CA" w:rsidP="005531FB">
            <w:pPr>
              <w:spacing w:before="40" w:after="40"/>
            </w:pPr>
            <w:ins w:id="62" w:author="Sarayu Belliraj" w:date="2022-04-29T11:42:00Z">
              <w:r>
                <w:t>1.4</w:t>
              </w:r>
            </w:ins>
          </w:p>
        </w:tc>
      </w:tr>
      <w:tr w:rsidR="00526C46" w:rsidRPr="00DF1757" w14:paraId="22CEA642" w14:textId="77777777" w:rsidTr="7E6B9661">
        <w:tc>
          <w:tcPr>
            <w:tcW w:w="2160" w:type="dxa"/>
          </w:tcPr>
          <w:p w14:paraId="2A6DF07F" w14:textId="77777777" w:rsidR="00526C46" w:rsidRPr="00DF1757" w:rsidRDefault="00526C46" w:rsidP="005531FB">
            <w:pPr>
              <w:spacing w:before="40" w:after="40"/>
            </w:pPr>
          </w:p>
        </w:tc>
        <w:tc>
          <w:tcPr>
            <w:tcW w:w="1395" w:type="dxa"/>
          </w:tcPr>
          <w:p w14:paraId="56B00670" w14:textId="77777777" w:rsidR="00526C46" w:rsidRPr="00DF1757" w:rsidRDefault="00526C46" w:rsidP="005531FB">
            <w:pPr>
              <w:spacing w:before="40" w:after="40"/>
            </w:pPr>
          </w:p>
        </w:tc>
        <w:tc>
          <w:tcPr>
            <w:tcW w:w="4837" w:type="dxa"/>
          </w:tcPr>
          <w:p w14:paraId="39F3C969" w14:textId="77777777" w:rsidR="00526C46" w:rsidRPr="00DF1757" w:rsidRDefault="00526C46" w:rsidP="005531FB">
            <w:pPr>
              <w:spacing w:before="40" w:after="40"/>
            </w:pPr>
          </w:p>
        </w:tc>
        <w:tc>
          <w:tcPr>
            <w:tcW w:w="1584" w:type="dxa"/>
          </w:tcPr>
          <w:p w14:paraId="58828900" w14:textId="77777777" w:rsidR="00526C46" w:rsidRPr="00DF1757" w:rsidRDefault="00526C46" w:rsidP="005531FB">
            <w:pPr>
              <w:spacing w:before="40" w:after="40"/>
            </w:pPr>
          </w:p>
        </w:tc>
      </w:tr>
      <w:tr w:rsidR="00526C46" w:rsidRPr="00DF1757" w14:paraId="5FF8C5C9" w14:textId="77777777" w:rsidTr="7E6B9661">
        <w:tc>
          <w:tcPr>
            <w:tcW w:w="2160" w:type="dxa"/>
          </w:tcPr>
          <w:p w14:paraId="6CCD02F9" w14:textId="77777777" w:rsidR="00526C46" w:rsidRPr="00DF1757" w:rsidRDefault="00526C46" w:rsidP="005531FB">
            <w:pPr>
              <w:spacing w:before="40" w:after="40"/>
            </w:pPr>
          </w:p>
        </w:tc>
        <w:tc>
          <w:tcPr>
            <w:tcW w:w="1395" w:type="dxa"/>
          </w:tcPr>
          <w:p w14:paraId="0FF7F1DD" w14:textId="77777777" w:rsidR="00526C46" w:rsidRPr="00DF1757" w:rsidRDefault="00526C46" w:rsidP="005531FB">
            <w:pPr>
              <w:spacing w:before="40" w:after="40"/>
            </w:pPr>
          </w:p>
        </w:tc>
        <w:tc>
          <w:tcPr>
            <w:tcW w:w="4837" w:type="dxa"/>
          </w:tcPr>
          <w:p w14:paraId="360651E0" w14:textId="77777777" w:rsidR="00526C46" w:rsidRPr="00DF1757" w:rsidRDefault="00526C46" w:rsidP="005531FB">
            <w:pPr>
              <w:spacing w:before="40" w:after="40"/>
            </w:pPr>
          </w:p>
        </w:tc>
        <w:tc>
          <w:tcPr>
            <w:tcW w:w="1584" w:type="dxa"/>
          </w:tcPr>
          <w:p w14:paraId="2B7FC6C2" w14:textId="77777777" w:rsidR="00526C46" w:rsidRPr="00DF1757" w:rsidRDefault="00526C46" w:rsidP="005531FB">
            <w:pPr>
              <w:spacing w:before="40" w:after="40"/>
            </w:pPr>
          </w:p>
        </w:tc>
      </w:tr>
      <w:tr w:rsidR="00526C46" w:rsidRPr="00DF1757" w14:paraId="6DABF1A0" w14:textId="77777777" w:rsidTr="7E6B9661">
        <w:tc>
          <w:tcPr>
            <w:tcW w:w="2160" w:type="dxa"/>
          </w:tcPr>
          <w:p w14:paraId="65C88A88" w14:textId="77777777" w:rsidR="00526C46" w:rsidRPr="00DF1757" w:rsidRDefault="00526C46" w:rsidP="005531FB">
            <w:pPr>
              <w:spacing w:before="40" w:after="40"/>
            </w:pPr>
          </w:p>
        </w:tc>
        <w:tc>
          <w:tcPr>
            <w:tcW w:w="1395" w:type="dxa"/>
          </w:tcPr>
          <w:p w14:paraId="59776D6E" w14:textId="77777777" w:rsidR="00526C46" w:rsidRPr="00DF1757" w:rsidRDefault="00526C46" w:rsidP="005531FB">
            <w:pPr>
              <w:spacing w:before="40" w:after="40"/>
            </w:pPr>
          </w:p>
        </w:tc>
        <w:tc>
          <w:tcPr>
            <w:tcW w:w="4837" w:type="dxa"/>
          </w:tcPr>
          <w:p w14:paraId="55ADEFA0" w14:textId="77777777" w:rsidR="00526C46" w:rsidRPr="00DF1757" w:rsidRDefault="00526C46" w:rsidP="005531FB">
            <w:pPr>
              <w:spacing w:before="40" w:after="40"/>
            </w:pPr>
          </w:p>
        </w:tc>
        <w:tc>
          <w:tcPr>
            <w:tcW w:w="1584" w:type="dxa"/>
          </w:tcPr>
          <w:p w14:paraId="0CCE9EBA" w14:textId="77777777" w:rsidR="00526C46" w:rsidRPr="00DF1757" w:rsidRDefault="00526C46" w:rsidP="005531FB">
            <w:pPr>
              <w:spacing w:before="40" w:after="40"/>
            </w:pPr>
          </w:p>
        </w:tc>
      </w:tr>
      <w:tr w:rsidR="00526C46" w:rsidRPr="00DF1757" w14:paraId="74A52F78" w14:textId="77777777" w:rsidTr="7E6B9661">
        <w:tc>
          <w:tcPr>
            <w:tcW w:w="2160" w:type="dxa"/>
          </w:tcPr>
          <w:p w14:paraId="78617FD5" w14:textId="77777777" w:rsidR="00526C46" w:rsidRPr="00DF1757" w:rsidRDefault="00526C46" w:rsidP="005531FB">
            <w:pPr>
              <w:spacing w:before="40" w:after="40"/>
            </w:pPr>
          </w:p>
        </w:tc>
        <w:tc>
          <w:tcPr>
            <w:tcW w:w="1395" w:type="dxa"/>
          </w:tcPr>
          <w:p w14:paraId="4F720032" w14:textId="77777777" w:rsidR="00526C46" w:rsidRPr="00DF1757" w:rsidRDefault="00526C46" w:rsidP="005531FB">
            <w:pPr>
              <w:spacing w:before="40" w:after="40"/>
            </w:pPr>
          </w:p>
        </w:tc>
        <w:tc>
          <w:tcPr>
            <w:tcW w:w="4837" w:type="dxa"/>
          </w:tcPr>
          <w:p w14:paraId="637E54B4" w14:textId="77777777" w:rsidR="00526C46" w:rsidRPr="00DF1757" w:rsidRDefault="00526C46" w:rsidP="005531FB">
            <w:pPr>
              <w:spacing w:before="40" w:after="40"/>
            </w:pPr>
          </w:p>
        </w:tc>
        <w:tc>
          <w:tcPr>
            <w:tcW w:w="1584" w:type="dxa"/>
          </w:tcPr>
          <w:p w14:paraId="008475BB" w14:textId="77777777" w:rsidR="00526C46" w:rsidRPr="00DF1757" w:rsidRDefault="00526C46" w:rsidP="005531FB">
            <w:pPr>
              <w:spacing w:before="40" w:after="40"/>
            </w:pPr>
          </w:p>
        </w:tc>
      </w:tr>
      <w:tr w:rsidR="00526C46" w:rsidRPr="00DF1757" w14:paraId="41542244" w14:textId="77777777" w:rsidTr="7E6B9661">
        <w:tc>
          <w:tcPr>
            <w:tcW w:w="2160" w:type="dxa"/>
          </w:tcPr>
          <w:p w14:paraId="001AF2B4" w14:textId="77777777" w:rsidR="00526C46" w:rsidRPr="00DF1757" w:rsidRDefault="00526C46" w:rsidP="005531FB">
            <w:pPr>
              <w:spacing w:before="40" w:after="40"/>
            </w:pPr>
          </w:p>
        </w:tc>
        <w:tc>
          <w:tcPr>
            <w:tcW w:w="1395" w:type="dxa"/>
          </w:tcPr>
          <w:p w14:paraId="24DD95D2" w14:textId="77777777" w:rsidR="00526C46" w:rsidRPr="00DF1757" w:rsidRDefault="00526C46" w:rsidP="005531FB">
            <w:pPr>
              <w:spacing w:before="40" w:after="40"/>
            </w:pPr>
          </w:p>
        </w:tc>
        <w:tc>
          <w:tcPr>
            <w:tcW w:w="4837" w:type="dxa"/>
          </w:tcPr>
          <w:p w14:paraId="63C95621" w14:textId="77777777" w:rsidR="00526C46" w:rsidRPr="00DF1757" w:rsidRDefault="00526C46" w:rsidP="005531FB">
            <w:pPr>
              <w:spacing w:before="40" w:after="40"/>
            </w:pPr>
          </w:p>
        </w:tc>
        <w:tc>
          <w:tcPr>
            <w:tcW w:w="1584" w:type="dxa"/>
          </w:tcPr>
          <w:p w14:paraId="3DFA2B19" w14:textId="77777777" w:rsidR="00526C46" w:rsidRPr="00DF1757" w:rsidRDefault="00526C46" w:rsidP="005531FB">
            <w:pPr>
              <w:spacing w:before="40" w:after="40"/>
            </w:pPr>
          </w:p>
        </w:tc>
      </w:tr>
      <w:tr w:rsidR="00526C46" w:rsidRPr="00DF1757" w14:paraId="645B8287" w14:textId="77777777" w:rsidTr="7E6B9661">
        <w:tc>
          <w:tcPr>
            <w:tcW w:w="2160" w:type="dxa"/>
          </w:tcPr>
          <w:p w14:paraId="53B36FC8" w14:textId="77777777" w:rsidR="00526C46" w:rsidRPr="00DF1757" w:rsidRDefault="00526C46" w:rsidP="005531FB">
            <w:pPr>
              <w:spacing w:before="40" w:after="40"/>
            </w:pPr>
          </w:p>
        </w:tc>
        <w:tc>
          <w:tcPr>
            <w:tcW w:w="1395" w:type="dxa"/>
          </w:tcPr>
          <w:p w14:paraId="25D426C5" w14:textId="77777777" w:rsidR="00526C46" w:rsidRPr="00DF1757" w:rsidRDefault="00526C46" w:rsidP="005531FB">
            <w:pPr>
              <w:spacing w:before="40" w:after="40"/>
            </w:pPr>
          </w:p>
        </w:tc>
        <w:tc>
          <w:tcPr>
            <w:tcW w:w="4837" w:type="dxa"/>
          </w:tcPr>
          <w:p w14:paraId="56E0289C" w14:textId="77777777" w:rsidR="00526C46" w:rsidRPr="00DF1757" w:rsidRDefault="00526C46" w:rsidP="005531FB">
            <w:pPr>
              <w:spacing w:before="40" w:after="40"/>
            </w:pPr>
          </w:p>
        </w:tc>
        <w:tc>
          <w:tcPr>
            <w:tcW w:w="1584" w:type="dxa"/>
          </w:tcPr>
          <w:p w14:paraId="7082C8BA" w14:textId="77777777" w:rsidR="00526C46" w:rsidRPr="00DF1757" w:rsidRDefault="00526C46" w:rsidP="005531FB">
            <w:pPr>
              <w:spacing w:before="40" w:after="40"/>
            </w:pPr>
          </w:p>
        </w:tc>
      </w:tr>
      <w:tr w:rsidR="00526C46" w:rsidRPr="00DF1757" w14:paraId="470C9B3A" w14:textId="77777777" w:rsidTr="7E6B9661">
        <w:tc>
          <w:tcPr>
            <w:tcW w:w="2160" w:type="dxa"/>
          </w:tcPr>
          <w:p w14:paraId="25AB51BB" w14:textId="77777777" w:rsidR="00526C46" w:rsidRPr="00DF1757" w:rsidRDefault="00526C46" w:rsidP="005531FB">
            <w:pPr>
              <w:spacing w:before="40" w:after="40"/>
            </w:pPr>
          </w:p>
        </w:tc>
        <w:tc>
          <w:tcPr>
            <w:tcW w:w="1395" w:type="dxa"/>
          </w:tcPr>
          <w:p w14:paraId="386B40DC" w14:textId="77777777" w:rsidR="00526C46" w:rsidRPr="00DF1757" w:rsidRDefault="00526C46" w:rsidP="005531FB">
            <w:pPr>
              <w:spacing w:before="40" w:after="40"/>
            </w:pPr>
          </w:p>
        </w:tc>
        <w:tc>
          <w:tcPr>
            <w:tcW w:w="4837" w:type="dxa"/>
          </w:tcPr>
          <w:p w14:paraId="05A40E2B" w14:textId="77777777" w:rsidR="00526C46" w:rsidRPr="00DF1757" w:rsidRDefault="00526C46" w:rsidP="005531FB">
            <w:pPr>
              <w:spacing w:before="40" w:after="40"/>
            </w:pPr>
          </w:p>
        </w:tc>
        <w:tc>
          <w:tcPr>
            <w:tcW w:w="1584" w:type="dxa"/>
          </w:tcPr>
          <w:p w14:paraId="01C03DB9" w14:textId="77777777" w:rsidR="00526C46" w:rsidRPr="00DF1757" w:rsidRDefault="00526C46" w:rsidP="005531FB">
            <w:pPr>
              <w:spacing w:before="40" w:after="40"/>
            </w:pPr>
          </w:p>
        </w:tc>
      </w:tr>
      <w:tr w:rsidR="00526C46" w:rsidRPr="00DF1757" w14:paraId="6FF49157" w14:textId="77777777" w:rsidTr="7E6B9661">
        <w:tc>
          <w:tcPr>
            <w:tcW w:w="2160" w:type="dxa"/>
          </w:tcPr>
          <w:p w14:paraId="49ABE2AE" w14:textId="77777777" w:rsidR="00526C46" w:rsidRPr="00DF1757" w:rsidRDefault="00526C46" w:rsidP="005531FB">
            <w:pPr>
              <w:spacing w:before="40" w:after="40"/>
            </w:pPr>
          </w:p>
        </w:tc>
        <w:tc>
          <w:tcPr>
            <w:tcW w:w="1395" w:type="dxa"/>
          </w:tcPr>
          <w:p w14:paraId="6223F930" w14:textId="77777777" w:rsidR="00526C46" w:rsidRPr="00DF1757" w:rsidRDefault="00526C46" w:rsidP="005531FB">
            <w:pPr>
              <w:spacing w:before="40" w:after="40"/>
            </w:pPr>
          </w:p>
        </w:tc>
        <w:tc>
          <w:tcPr>
            <w:tcW w:w="4837" w:type="dxa"/>
          </w:tcPr>
          <w:p w14:paraId="191B8753" w14:textId="77777777" w:rsidR="00526C46" w:rsidRPr="00DF1757" w:rsidRDefault="00526C46" w:rsidP="005531FB">
            <w:pPr>
              <w:spacing w:before="40" w:after="40"/>
            </w:pPr>
          </w:p>
        </w:tc>
        <w:tc>
          <w:tcPr>
            <w:tcW w:w="1584" w:type="dxa"/>
          </w:tcPr>
          <w:p w14:paraId="5023294F" w14:textId="77777777" w:rsidR="00526C46" w:rsidRPr="00DF1757" w:rsidRDefault="00526C46" w:rsidP="005531FB">
            <w:pPr>
              <w:spacing w:before="40" w:after="40"/>
            </w:pPr>
          </w:p>
        </w:tc>
      </w:tr>
      <w:tr w:rsidR="00526C46" w:rsidRPr="00DF1757" w14:paraId="7EA77B25" w14:textId="77777777" w:rsidTr="7E6B9661">
        <w:tc>
          <w:tcPr>
            <w:tcW w:w="2160" w:type="dxa"/>
          </w:tcPr>
          <w:p w14:paraId="1478A80D" w14:textId="77777777" w:rsidR="00526C46" w:rsidRPr="00DF1757" w:rsidRDefault="00526C46" w:rsidP="005531FB">
            <w:pPr>
              <w:spacing w:before="40" w:after="40"/>
            </w:pPr>
          </w:p>
        </w:tc>
        <w:tc>
          <w:tcPr>
            <w:tcW w:w="1395" w:type="dxa"/>
          </w:tcPr>
          <w:p w14:paraId="73D3AE7F" w14:textId="77777777" w:rsidR="00526C46" w:rsidRPr="00DF1757" w:rsidRDefault="00526C46" w:rsidP="005531FB">
            <w:pPr>
              <w:spacing w:before="40" w:after="40"/>
            </w:pPr>
          </w:p>
        </w:tc>
        <w:tc>
          <w:tcPr>
            <w:tcW w:w="4837" w:type="dxa"/>
          </w:tcPr>
          <w:p w14:paraId="1ADA2BAF" w14:textId="77777777" w:rsidR="00526C46" w:rsidRPr="00DF1757" w:rsidRDefault="00526C46" w:rsidP="005531FB">
            <w:pPr>
              <w:spacing w:before="40" w:after="40"/>
            </w:pPr>
          </w:p>
        </w:tc>
        <w:tc>
          <w:tcPr>
            <w:tcW w:w="1584" w:type="dxa"/>
          </w:tcPr>
          <w:p w14:paraId="3ECAA1A1" w14:textId="77777777" w:rsidR="00526C46" w:rsidRPr="00DF1757" w:rsidRDefault="00526C46" w:rsidP="005531FB">
            <w:pPr>
              <w:spacing w:before="40" w:after="40"/>
            </w:pPr>
          </w:p>
        </w:tc>
      </w:tr>
    </w:tbl>
    <w:p w14:paraId="7A2C3C97" w14:textId="77777777" w:rsidR="003A12E1" w:rsidRDefault="003A12E1">
      <w:pPr>
        <w:rPr>
          <w:rFonts w:eastAsiaTheme="majorEastAsia" w:cstheme="minorHAnsi"/>
          <w:color w:val="007FAC" w:themeColor="accent1" w:themeShade="BF"/>
          <w:sz w:val="32"/>
          <w:szCs w:val="32"/>
          <w:lang w:eastAsia="zh-CN"/>
        </w:rPr>
      </w:pPr>
    </w:p>
    <w:p w14:paraId="0E1D5A54" w14:textId="77777777" w:rsidR="00526C46" w:rsidRDefault="00526C46">
      <w:pPr>
        <w:rPr>
          <w:rFonts w:eastAsiaTheme="majorEastAsia" w:cstheme="minorHAnsi"/>
          <w:color w:val="007FAC" w:themeColor="accent1" w:themeShade="BF"/>
          <w:sz w:val="32"/>
          <w:szCs w:val="32"/>
          <w:lang w:eastAsia="zh-CN"/>
        </w:rPr>
      </w:pPr>
      <w:r>
        <w:rPr>
          <w:rFonts w:cstheme="minorHAnsi"/>
          <w:lang w:eastAsia="zh-CN"/>
        </w:rPr>
        <w:br w:type="page"/>
      </w:r>
    </w:p>
    <w:p w14:paraId="171F0A88" w14:textId="77777777" w:rsidR="007B5A00" w:rsidRPr="002815EC" w:rsidRDefault="004E3BB7" w:rsidP="00526C46">
      <w:pPr>
        <w:pStyle w:val="Heading1"/>
        <w:rPr>
          <w:lang w:eastAsia="zh-CN"/>
        </w:rPr>
      </w:pPr>
      <w:bookmarkStart w:id="63" w:name="_Administration"/>
      <w:bookmarkStart w:id="64" w:name="_Toc102132978"/>
      <w:bookmarkEnd w:id="63"/>
      <w:r>
        <w:rPr>
          <w:lang w:eastAsia="zh-CN"/>
        </w:rPr>
        <w:lastRenderedPageBreak/>
        <w:t>Administration</w:t>
      </w:r>
      <w:bookmarkEnd w:id="64"/>
    </w:p>
    <w:p w14:paraId="1CE3B7DC" w14:textId="77777777" w:rsidR="000F1366" w:rsidRPr="00A772E7" w:rsidRDefault="00A772E7" w:rsidP="008B5B41">
      <w:pPr>
        <w:pStyle w:val="ListParagraph"/>
        <w:numPr>
          <w:ilvl w:val="0"/>
          <w:numId w:val="2"/>
        </w:numPr>
        <w:spacing w:line="360" w:lineRule="auto"/>
        <w:rPr>
          <w:rStyle w:val="Hyperlink"/>
          <w:rFonts w:cstheme="minorBidi"/>
        </w:rPr>
      </w:pPr>
      <w:r>
        <w:rPr>
          <w:rStyle w:val="Hyperlink"/>
          <w:rFonts w:cstheme="minorBidi"/>
        </w:rPr>
        <w:fldChar w:fldCharType="begin"/>
      </w:r>
      <w:r>
        <w:rPr>
          <w:rStyle w:val="Hyperlink"/>
          <w:rFonts w:cstheme="minorBidi"/>
        </w:rPr>
        <w:instrText xml:space="preserve"> HYPERLINK  \l "_Administration" \o "As project resources are reassigned and move on, the escalation of last resort will be to try to reach the original or most recent SA for this process. The information here should be the last known contact information for the last known SME" </w:instrText>
      </w:r>
      <w:r>
        <w:rPr>
          <w:rStyle w:val="Hyperlink"/>
          <w:rFonts w:cstheme="minorBidi"/>
        </w:rPr>
        <w:fldChar w:fldCharType="separate"/>
      </w:r>
      <w:r w:rsidR="42F2979E" w:rsidRPr="00A772E7">
        <w:rPr>
          <w:rStyle w:val="Hyperlink"/>
          <w:rFonts w:cstheme="minorBidi"/>
        </w:rPr>
        <w:t>S</w:t>
      </w:r>
      <w:r>
        <w:rPr>
          <w:rStyle w:val="Hyperlink"/>
          <w:rFonts w:cstheme="minorBidi"/>
        </w:rPr>
        <w:t>olution Architect</w:t>
      </w:r>
      <w:r w:rsidR="42F2979E" w:rsidRPr="00A772E7">
        <w:rPr>
          <w:rStyle w:val="Hyperlink"/>
          <w:rFonts w:cstheme="minorBidi"/>
        </w:rPr>
        <w:t xml:space="preserve"> in case of Emergency (name, phone number, and email): </w:t>
      </w:r>
    </w:p>
    <w:p w14:paraId="67112C17" w14:textId="77777777" w:rsidR="008A6B8D" w:rsidRPr="002815EC" w:rsidRDefault="00A772E7" w:rsidP="42F2979E">
      <w:pPr>
        <w:pStyle w:val="ListParagraph"/>
        <w:spacing w:line="360" w:lineRule="auto"/>
        <w:rPr>
          <w:rFonts w:cstheme="minorBidi"/>
          <w:i/>
          <w:iCs/>
        </w:rPr>
      </w:pPr>
      <w:r>
        <w:rPr>
          <w:rStyle w:val="Hyperlink"/>
          <w:rFonts w:cstheme="minorBidi"/>
        </w:rPr>
        <w:fldChar w:fldCharType="end"/>
      </w:r>
      <w:r w:rsidR="00D961B1">
        <w:rPr>
          <w:rFonts w:cstheme="minorBidi"/>
          <w:i/>
          <w:iCs/>
        </w:rPr>
        <w:t>Nilanjan Das</w:t>
      </w:r>
    </w:p>
    <w:p w14:paraId="18D55EE7" w14:textId="77777777" w:rsidR="008A6B8D" w:rsidRPr="002815EC" w:rsidRDefault="00D961B1" w:rsidP="42F2979E">
      <w:pPr>
        <w:pStyle w:val="ListParagraph"/>
        <w:spacing w:line="360" w:lineRule="auto"/>
        <w:rPr>
          <w:rFonts w:cstheme="minorBidi"/>
          <w:i/>
          <w:iCs/>
        </w:rPr>
      </w:pPr>
      <w:r>
        <w:rPr>
          <w:rFonts w:cstheme="minorBidi"/>
          <w:i/>
          <w:iCs/>
        </w:rPr>
        <w:t>408-416-8814</w:t>
      </w:r>
      <w:r w:rsidR="42F2979E" w:rsidRPr="42F2979E">
        <w:rPr>
          <w:rFonts w:cstheme="minorBidi"/>
          <w:i/>
          <w:iCs/>
        </w:rPr>
        <w:t xml:space="preserve">, </w:t>
      </w:r>
      <w:r>
        <w:rPr>
          <w:rFonts w:cstheme="minorBidi"/>
          <w:i/>
          <w:iCs/>
        </w:rPr>
        <w:t>ndas</w:t>
      </w:r>
      <w:r w:rsidR="42F2979E" w:rsidRPr="42F2979E">
        <w:rPr>
          <w:rFonts w:cstheme="minorBidi"/>
          <w:i/>
          <w:iCs/>
        </w:rPr>
        <w:t xml:space="preserve">@ariasystems.com </w:t>
      </w:r>
    </w:p>
    <w:p w14:paraId="4CA670A6" w14:textId="77777777" w:rsidR="009D552E" w:rsidRPr="002815EC" w:rsidRDefault="00A76D73" w:rsidP="008B5B41">
      <w:pPr>
        <w:pStyle w:val="ListParagraph"/>
        <w:numPr>
          <w:ilvl w:val="0"/>
          <w:numId w:val="2"/>
        </w:numPr>
        <w:spacing w:line="360" w:lineRule="auto"/>
        <w:rPr>
          <w:rStyle w:val="Hyperlink"/>
          <w:rFonts w:cstheme="minorHAnsi"/>
          <w:color w:val="auto"/>
          <w:u w:val="none"/>
        </w:rPr>
      </w:pPr>
      <w:hyperlink w:anchor="_Admin" w:tooltip="In cases where workflow is integrated with other systems, we may need to work with an SME for those external systems on the customer's team. This will be their last known contact details." w:history="1">
        <w:r w:rsidR="009D552E" w:rsidRPr="002815EC">
          <w:rPr>
            <w:rStyle w:val="Hyperlink"/>
            <w:rFonts w:cstheme="minorHAnsi"/>
          </w:rPr>
          <w:t xml:space="preserve">Who is the primary contact for this </w:t>
        </w:r>
        <w:r w:rsidR="003D368C" w:rsidRPr="002815EC">
          <w:rPr>
            <w:rStyle w:val="Hyperlink"/>
            <w:rFonts w:cstheme="minorHAnsi"/>
          </w:rPr>
          <w:t>process on the customer’s team? (Include name, role, email, time zone and supervisor if known)</w:t>
        </w:r>
        <w:r w:rsidR="0045514C" w:rsidRPr="002815EC">
          <w:rPr>
            <w:rStyle w:val="Hyperlink"/>
            <w:rFonts w:cstheme="minorHAnsi"/>
          </w:rPr>
          <w:t>:</w:t>
        </w:r>
      </w:hyperlink>
    </w:p>
    <w:p w14:paraId="283C7B01" w14:textId="77777777" w:rsidR="008A6B8D" w:rsidRPr="002815EC" w:rsidRDefault="0D54E7C3" w:rsidP="008A6B8D">
      <w:pPr>
        <w:pStyle w:val="ListParagraph"/>
        <w:spacing w:line="360" w:lineRule="auto"/>
      </w:pPr>
      <w:r w:rsidRPr="7618FD51">
        <w:rPr>
          <w:rStyle w:val="Hyperlink"/>
          <w:rFonts w:cstheme="minorBidi"/>
          <w:i/>
          <w:iCs/>
          <w:color w:val="auto"/>
          <w:u w:val="none"/>
        </w:rPr>
        <w:t>Richard W Hatcher</w:t>
      </w:r>
      <w:r w:rsidR="007B29A0" w:rsidRPr="7618FD51">
        <w:rPr>
          <w:rStyle w:val="Hyperlink"/>
          <w:rFonts w:cstheme="minorBidi"/>
          <w:i/>
          <w:iCs/>
          <w:color w:val="auto"/>
          <w:u w:val="none"/>
        </w:rPr>
        <w:t xml:space="preserve"> &lt;</w:t>
      </w:r>
      <w:r w:rsidR="3ACFD8F2" w:rsidRPr="7618FD51">
        <w:rPr>
          <w:rStyle w:val="Hyperlink"/>
          <w:rFonts w:cstheme="minorBidi"/>
          <w:i/>
          <w:iCs/>
          <w:color w:val="auto"/>
          <w:u w:val="none"/>
        </w:rPr>
        <w:t xml:space="preserve"> richard.w.hatcher@intel.com </w:t>
      </w:r>
      <w:r w:rsidR="007B29A0" w:rsidRPr="7618FD51">
        <w:rPr>
          <w:rStyle w:val="Hyperlink"/>
          <w:rFonts w:cstheme="minorBidi"/>
          <w:i/>
          <w:iCs/>
          <w:color w:val="auto"/>
          <w:u w:val="none"/>
        </w:rPr>
        <w:t>&gt;</w:t>
      </w:r>
    </w:p>
    <w:p w14:paraId="3347A204" w14:textId="36D4FF55" w:rsidR="00821FA0" w:rsidRPr="002815EC" w:rsidRDefault="00A76D73" w:rsidP="008B5B41">
      <w:pPr>
        <w:pStyle w:val="ListParagraph"/>
        <w:numPr>
          <w:ilvl w:val="0"/>
          <w:numId w:val="2"/>
        </w:numPr>
        <w:spacing w:line="360" w:lineRule="auto"/>
        <w:rPr>
          <w:rFonts w:cstheme="minorBidi"/>
          <w:i/>
          <w:iCs/>
        </w:rPr>
      </w:pPr>
      <w:hyperlink w:anchor="_Flow_Details">
        <w:r w:rsidR="00821FA0" w:rsidRPr="50DD5906">
          <w:rPr>
            <w:rStyle w:val="Hyperlink"/>
            <w:rFonts w:cstheme="minorBidi"/>
          </w:rPr>
          <w:t>Expected development start date:</w:t>
        </w:r>
      </w:hyperlink>
      <w:r w:rsidR="00821FA0" w:rsidRPr="50DD5906">
        <w:rPr>
          <w:rFonts w:cstheme="minorBidi"/>
        </w:rPr>
        <w:t xml:space="preserve"> </w:t>
      </w:r>
      <w:r w:rsidR="00EB544E">
        <w:rPr>
          <w:rFonts w:cstheme="minorBidi"/>
        </w:rPr>
        <w:t xml:space="preserve"> </w:t>
      </w:r>
      <w:r w:rsidR="00EB544E" w:rsidRPr="00EB544E">
        <w:rPr>
          <w:rStyle w:val="Hyperlink"/>
          <w:i/>
          <w:iCs/>
          <w:color w:val="auto"/>
          <w:u w:val="none"/>
        </w:rPr>
        <w:t>TBD</w:t>
      </w:r>
    </w:p>
    <w:p w14:paraId="5E1F4653" w14:textId="52B5582D" w:rsidR="009D552E" w:rsidRDefault="000110F5" w:rsidP="008B5B41">
      <w:pPr>
        <w:pStyle w:val="ListParagraph"/>
        <w:numPr>
          <w:ilvl w:val="0"/>
          <w:numId w:val="2"/>
        </w:numPr>
        <w:spacing w:line="360" w:lineRule="auto"/>
        <w:rPr>
          <w:rFonts w:cstheme="minorBidi"/>
          <w:i/>
          <w:iCs/>
        </w:rPr>
      </w:pPr>
      <w:r w:rsidRPr="50DD5906">
        <w:rPr>
          <w:rStyle w:val="Hyperlink"/>
          <w:rFonts w:cstheme="minorBidi"/>
        </w:rPr>
        <w:t xml:space="preserve">Expected </w:t>
      </w:r>
      <w:hyperlink w:anchor="_Admin">
        <w:r w:rsidR="009D552E" w:rsidRPr="50DD5906">
          <w:rPr>
            <w:rStyle w:val="Hyperlink"/>
            <w:rFonts w:cstheme="minorBidi"/>
          </w:rPr>
          <w:t>Go live date:</w:t>
        </w:r>
      </w:hyperlink>
      <w:r w:rsidR="009D552E" w:rsidRPr="50DD5906">
        <w:rPr>
          <w:rFonts w:cstheme="minorBidi"/>
        </w:rPr>
        <w:t xml:space="preserve"> </w:t>
      </w:r>
      <w:r w:rsidR="00EB544E">
        <w:rPr>
          <w:rFonts w:cstheme="minorBidi"/>
        </w:rPr>
        <w:t xml:space="preserve"> </w:t>
      </w:r>
      <w:r w:rsidR="00EB544E" w:rsidRPr="00EB544E">
        <w:rPr>
          <w:rStyle w:val="Hyperlink"/>
          <w:i/>
          <w:iCs/>
          <w:color w:val="auto"/>
          <w:u w:val="none"/>
        </w:rPr>
        <w:t>TBD</w:t>
      </w:r>
    </w:p>
    <w:p w14:paraId="70D9B3F1" w14:textId="602DE2EE" w:rsidR="00362F98" w:rsidRPr="00777A0B" w:rsidRDefault="004E5997" w:rsidP="008B5B41">
      <w:pPr>
        <w:pStyle w:val="ListParagraph"/>
        <w:numPr>
          <w:ilvl w:val="0"/>
          <w:numId w:val="2"/>
        </w:numPr>
        <w:spacing w:line="360" w:lineRule="auto"/>
        <w:rPr>
          <w:rStyle w:val="Hyperlink"/>
          <w:rFonts w:cstheme="minorBidi"/>
          <w:sz w:val="21"/>
          <w:szCs w:val="21"/>
        </w:rPr>
      </w:pPr>
      <w:r w:rsidRPr="7618FD51">
        <w:fldChar w:fldCharType="begin"/>
      </w:r>
      <w:r>
        <w:instrText>HYPERLINK  \l "_Administration" \o "From an operations perspective, this confirms expectations for requisitioning the required workflow environments."</w:instrText>
      </w:r>
      <w:r w:rsidRPr="7618FD51">
        <w:rPr>
          <w:rStyle w:val="Hyperlink"/>
          <w:rFonts w:cstheme="minorBidi"/>
        </w:rPr>
        <w:fldChar w:fldCharType="separate"/>
      </w:r>
      <w:r w:rsidR="007B1A40" w:rsidRPr="50DD5906">
        <w:rPr>
          <w:rStyle w:val="Hyperlink"/>
          <w:rFonts w:cstheme="minorBidi"/>
        </w:rPr>
        <w:t>If this for a customer already in development, w</w:t>
      </w:r>
      <w:r w:rsidR="00E15EA2" w:rsidRPr="50DD5906">
        <w:rPr>
          <w:rStyle w:val="Hyperlink"/>
          <w:rFonts w:cstheme="minorBidi"/>
        </w:rPr>
        <w:t>here will this be hosted, or w</w:t>
      </w:r>
      <w:r w:rsidR="00777A0B" w:rsidRPr="50DD5906">
        <w:rPr>
          <w:rStyle w:val="Hyperlink"/>
          <w:rFonts w:cstheme="minorBidi"/>
        </w:rPr>
        <w:t>hat class of environments need to be provisioned</w:t>
      </w:r>
      <w:r w:rsidR="00324AEA">
        <w:rPr>
          <w:rStyle w:val="Hyperlink"/>
          <w:rFonts w:cstheme="minorBidi"/>
        </w:rPr>
        <w:t>:</w:t>
      </w:r>
    </w:p>
    <w:p w14:paraId="6AD923ED" w14:textId="2D4CA23F" w:rsidR="004E5997" w:rsidRPr="00324AEA" w:rsidRDefault="004E5997" w:rsidP="00324AEA">
      <w:pPr>
        <w:spacing w:line="360" w:lineRule="auto"/>
        <w:ind w:left="720"/>
        <w:rPr>
          <w:rStyle w:val="Hyperlink"/>
          <w:rFonts w:ascii="Calibri" w:hAnsi="Calibri"/>
          <w:i/>
          <w:iCs/>
          <w:color w:val="auto"/>
          <w:u w:val="none"/>
        </w:rPr>
      </w:pPr>
      <w:r w:rsidRPr="7618FD51">
        <w:rPr>
          <w:rStyle w:val="Hyperlink"/>
        </w:rPr>
        <w:fldChar w:fldCharType="end"/>
      </w:r>
      <w:r w:rsidR="00324AEA" w:rsidRPr="00324AEA">
        <w:rPr>
          <w:rStyle w:val="Hyperlink"/>
          <w:rFonts w:ascii="Calibri" w:hAnsi="Calibri"/>
          <w:i/>
          <w:iCs/>
          <w:color w:val="auto"/>
          <w:u w:val="none"/>
        </w:rPr>
        <w:t>Dev:</w:t>
      </w:r>
      <w:r w:rsidR="00324AEA">
        <w:rPr>
          <w:rStyle w:val="Hyperlink"/>
          <w:rFonts w:ascii="Calibri" w:hAnsi="Calibri"/>
          <w:i/>
          <w:iCs/>
          <w:color w:val="auto"/>
          <w:u w:val="none"/>
        </w:rPr>
        <w:t xml:space="preserve"> </w:t>
      </w:r>
      <w:r w:rsidR="00324AEA" w:rsidRPr="00324AEA">
        <w:rPr>
          <w:rStyle w:val="Hyperlink"/>
          <w:rFonts w:ascii="Calibri" w:hAnsi="Calibri"/>
          <w:i/>
          <w:iCs/>
          <w:color w:val="auto"/>
          <w:u w:val="none"/>
        </w:rPr>
        <w:t>https://us-df0</w:t>
      </w:r>
      <w:ins w:id="65" w:author="Sarayu Belliraj" w:date="2022-04-15T14:25:00Z">
        <w:r w:rsidR="00404137">
          <w:rPr>
            <w:rStyle w:val="Hyperlink"/>
            <w:rFonts w:ascii="Calibri" w:hAnsi="Calibri"/>
            <w:i/>
            <w:iCs/>
            <w:color w:val="auto"/>
            <w:u w:val="none"/>
          </w:rPr>
          <w:t>2</w:t>
        </w:r>
      </w:ins>
      <w:del w:id="66" w:author="Sarayu Belliraj" w:date="2022-04-15T14:25:00Z">
        <w:r w:rsidR="00324AEA" w:rsidRPr="00324AEA" w:rsidDel="00404137">
          <w:rPr>
            <w:rStyle w:val="Hyperlink"/>
            <w:rFonts w:ascii="Calibri" w:hAnsi="Calibri"/>
            <w:i/>
            <w:iCs/>
            <w:color w:val="auto"/>
            <w:u w:val="none"/>
          </w:rPr>
          <w:delText>1</w:delText>
        </w:r>
      </w:del>
      <w:r w:rsidR="00324AEA" w:rsidRPr="00324AEA">
        <w:rPr>
          <w:rStyle w:val="Hyperlink"/>
          <w:rFonts w:ascii="Calibri" w:hAnsi="Calibri"/>
          <w:i/>
          <w:iCs/>
          <w:color w:val="auto"/>
          <w:u w:val="none"/>
        </w:rPr>
        <w:t>.workflow.ariasystems.net/bpa/Intel_DF01</w:t>
      </w:r>
      <w:ins w:id="67" w:author="Sarayu Belliraj" w:date="2022-04-15T14:25:00Z">
        <w:r w:rsidR="00404137">
          <w:rPr>
            <w:rStyle w:val="Hyperlink"/>
            <w:rFonts w:ascii="Calibri" w:hAnsi="Calibri"/>
            <w:i/>
            <w:iCs/>
            <w:color w:val="auto"/>
            <w:u w:val="none"/>
          </w:rPr>
          <w:t>/</w:t>
        </w:r>
      </w:ins>
    </w:p>
    <w:p w14:paraId="22B519CB" w14:textId="0FFD2191" w:rsidR="00324AEA" w:rsidRPr="00324AEA" w:rsidRDefault="00324AEA" w:rsidP="00324AEA">
      <w:pPr>
        <w:spacing w:line="360" w:lineRule="auto"/>
        <w:ind w:left="720"/>
        <w:rPr>
          <w:rStyle w:val="Hyperlink"/>
          <w:rFonts w:ascii="Calibri" w:hAnsi="Calibri"/>
          <w:i/>
          <w:iCs/>
          <w:color w:val="auto"/>
          <w:u w:val="none"/>
        </w:rPr>
      </w:pPr>
      <w:r w:rsidRPr="00324AEA">
        <w:rPr>
          <w:rStyle w:val="Hyperlink"/>
          <w:rFonts w:ascii="Calibri" w:hAnsi="Calibri"/>
          <w:i/>
          <w:iCs/>
          <w:color w:val="auto"/>
          <w:u w:val="none"/>
        </w:rPr>
        <w:t>UAT:</w:t>
      </w:r>
      <w:r>
        <w:rPr>
          <w:rStyle w:val="Hyperlink"/>
          <w:rFonts w:ascii="Calibri" w:hAnsi="Calibri"/>
          <w:i/>
          <w:iCs/>
          <w:color w:val="auto"/>
          <w:u w:val="none"/>
        </w:rPr>
        <w:t xml:space="preserve"> </w:t>
      </w:r>
      <w:r w:rsidRPr="00324AEA">
        <w:rPr>
          <w:rStyle w:val="Hyperlink"/>
          <w:rFonts w:ascii="Calibri" w:hAnsi="Calibri"/>
          <w:i/>
          <w:iCs/>
          <w:color w:val="auto"/>
          <w:u w:val="none"/>
        </w:rPr>
        <w:t>https://us-qf02.workflow.ariasystems.net/bpa/Intel_QF01/</w:t>
      </w:r>
    </w:p>
    <w:p w14:paraId="341BF165" w14:textId="2AEC13A8" w:rsidR="00324AEA" w:rsidRPr="00324AEA" w:rsidRDefault="00324AEA" w:rsidP="00324AEA">
      <w:pPr>
        <w:spacing w:line="360" w:lineRule="auto"/>
        <w:ind w:left="720"/>
        <w:rPr>
          <w:rStyle w:val="Hyperlink"/>
          <w:rFonts w:ascii="Calibri" w:hAnsi="Calibri"/>
          <w:color w:val="auto"/>
          <w:u w:val="none"/>
        </w:rPr>
      </w:pPr>
      <w:r w:rsidRPr="00324AEA">
        <w:rPr>
          <w:rStyle w:val="Hyperlink"/>
          <w:rFonts w:ascii="Calibri" w:hAnsi="Calibri"/>
          <w:i/>
          <w:iCs/>
          <w:color w:val="auto"/>
          <w:u w:val="none"/>
        </w:rPr>
        <w:t>Prod:</w:t>
      </w:r>
      <w:r>
        <w:rPr>
          <w:rStyle w:val="Hyperlink"/>
          <w:rFonts w:ascii="Calibri" w:hAnsi="Calibri"/>
          <w:i/>
          <w:iCs/>
          <w:color w:val="auto"/>
          <w:u w:val="none"/>
        </w:rPr>
        <w:t xml:space="preserve"> </w:t>
      </w:r>
      <w:r w:rsidRPr="00324AEA">
        <w:rPr>
          <w:rStyle w:val="Hyperlink"/>
          <w:rFonts w:ascii="Calibri" w:hAnsi="Calibri"/>
          <w:i/>
          <w:iCs/>
          <w:color w:val="auto"/>
          <w:u w:val="none"/>
        </w:rPr>
        <w:t>https://us-prod11.workflow.ariasystems.net/bpa/INTEL_Prod01</w:t>
      </w:r>
    </w:p>
    <w:p w14:paraId="27443336" w14:textId="4D539BB9" w:rsidR="004E3BB7" w:rsidRPr="004E3BB7" w:rsidRDefault="7152B729" w:rsidP="0026577B">
      <w:pPr>
        <w:pStyle w:val="Heading1"/>
      </w:pPr>
      <w:bookmarkStart w:id="68" w:name="_Toc102132979"/>
      <w:r>
        <w:t>Use Case</w:t>
      </w:r>
      <w:bookmarkEnd w:id="68"/>
    </w:p>
    <w:p w14:paraId="7E6D58AF" w14:textId="35E93AC0" w:rsidR="007B1A40" w:rsidRPr="00EB544E" w:rsidRDefault="00CF59AA" w:rsidP="008B5B41">
      <w:pPr>
        <w:pStyle w:val="ListParagraph"/>
        <w:numPr>
          <w:ilvl w:val="0"/>
          <w:numId w:val="2"/>
        </w:numPr>
        <w:spacing w:line="360" w:lineRule="auto"/>
        <w:rPr>
          <w:rStyle w:val="Hyperlink"/>
          <w:rFonts w:cstheme="minorHAnsi"/>
          <w:color w:val="auto"/>
          <w:u w:val="none"/>
        </w:rPr>
      </w:pPr>
      <w:r w:rsidRPr="50DD5906">
        <w:rPr>
          <w:rStyle w:val="Hyperlink"/>
          <w:rFonts w:cstheme="minorBidi"/>
        </w:rPr>
        <w:t xml:space="preserve">What is the </w:t>
      </w:r>
      <w:hyperlink w:anchor="_Admin">
        <w:r w:rsidR="0045514C" w:rsidRPr="50DD5906">
          <w:rPr>
            <w:rStyle w:val="Hyperlink"/>
            <w:rFonts w:cstheme="minorBidi"/>
          </w:rPr>
          <w:t>JIRA ID</w:t>
        </w:r>
        <w:r w:rsidR="00BC117B" w:rsidRPr="50DD5906">
          <w:rPr>
            <w:rStyle w:val="Hyperlink"/>
            <w:rFonts w:cstheme="minorBidi"/>
          </w:rPr>
          <w:t xml:space="preserve"> for this use case</w:t>
        </w:r>
      </w:hyperlink>
      <w:r w:rsidR="007B1A40" w:rsidRPr="50DD5906">
        <w:rPr>
          <w:rStyle w:val="Hyperlink"/>
          <w:rFonts w:cstheme="minorBidi"/>
        </w:rPr>
        <w:t xml:space="preserve"> (all proposals must be in a JIRA project specific to the customer)? </w:t>
      </w:r>
    </w:p>
    <w:p w14:paraId="43F02903" w14:textId="68350AAC" w:rsidR="007B1A40" w:rsidRPr="00EB544E" w:rsidRDefault="00EA1FEB">
      <w:pPr>
        <w:pStyle w:val="ListParagraph"/>
        <w:spacing w:line="360" w:lineRule="auto"/>
        <w:rPr>
          <w:rFonts w:cstheme="minorHAnsi"/>
        </w:rPr>
        <w:pPrChange w:id="69" w:author="Sarayu Belliraj" w:date="2022-04-18T09:57:00Z">
          <w:pPr>
            <w:pStyle w:val="ListParagraph"/>
            <w:numPr>
              <w:numId w:val="2"/>
            </w:numPr>
            <w:spacing w:line="360" w:lineRule="auto"/>
            <w:ind w:hanging="360"/>
          </w:pPr>
        </w:pPrChange>
      </w:pPr>
      <w:ins w:id="70" w:author="Sarayu Belliraj" w:date="2022-04-18T09:56:00Z">
        <w:r w:rsidRPr="00EA1FEB">
          <w:rPr>
            <w:rStyle w:val="Hyperlink"/>
            <w:i/>
            <w:iCs/>
            <w:color w:val="auto"/>
            <w:u w:val="none"/>
          </w:rPr>
          <w:t>https://ariasystems.atlassian.net/browse/WFINTEL-57</w:t>
        </w:r>
      </w:ins>
      <w:del w:id="71" w:author="Sarayu Belliraj" w:date="2022-04-18T09:56:00Z">
        <w:r w:rsidR="00EB544E" w:rsidRPr="00EB544E" w:rsidDel="00EA1FEB">
          <w:rPr>
            <w:rStyle w:val="Hyperlink"/>
            <w:i/>
            <w:iCs/>
            <w:color w:val="auto"/>
            <w:u w:val="none"/>
          </w:rPr>
          <w:delText>TBD</w:delText>
        </w:r>
      </w:del>
    </w:p>
    <w:p w14:paraId="6F62203E" w14:textId="724AE930" w:rsidR="005E620B" w:rsidRPr="00EB544E" w:rsidRDefault="00A76D73" w:rsidP="008B5B41">
      <w:pPr>
        <w:pStyle w:val="ListParagraph"/>
        <w:numPr>
          <w:ilvl w:val="0"/>
          <w:numId w:val="2"/>
        </w:numPr>
        <w:spacing w:line="360" w:lineRule="auto"/>
        <w:rPr>
          <w:rFonts w:cstheme="minorHAnsi"/>
        </w:rPr>
      </w:pPr>
      <w:hyperlink w:anchor="_Admin">
        <w:r w:rsidR="005E620B" w:rsidRPr="50DD5906">
          <w:rPr>
            <w:rStyle w:val="Hyperlink"/>
            <w:rFonts w:cstheme="minorBidi"/>
          </w:rPr>
          <w:t>Is there an SDD related to this workflow? If yes, please provide a link.</w:t>
        </w:r>
      </w:hyperlink>
      <w:r w:rsidR="005E620B" w:rsidRPr="50DD5906">
        <w:rPr>
          <w:rFonts w:cstheme="minorBidi"/>
        </w:rPr>
        <w:t xml:space="preserve"> </w:t>
      </w:r>
    </w:p>
    <w:p w14:paraId="227BE7A8" w14:textId="4AA192C5" w:rsidR="005E620B" w:rsidRPr="00EB544E" w:rsidRDefault="000430CA" w:rsidP="00EB544E">
      <w:pPr>
        <w:pStyle w:val="ListParagraph"/>
        <w:spacing w:line="360" w:lineRule="auto"/>
        <w:rPr>
          <w:rFonts w:cstheme="minorHAnsi"/>
        </w:rPr>
      </w:pPr>
      <w:ins w:id="72" w:author="Sarayu Belliraj" w:date="2022-04-29T11:43:00Z">
        <w:r>
          <w:rPr>
            <w:rStyle w:val="Hyperlink"/>
            <w:i/>
            <w:iCs/>
            <w:color w:val="auto"/>
            <w:u w:val="none"/>
          </w:rPr>
          <w:t>Attached to JIRA</w:t>
        </w:r>
      </w:ins>
      <w:del w:id="73" w:author="Sarayu Belliraj" w:date="2022-04-29T11:43:00Z">
        <w:r w:rsidR="00EB544E" w:rsidRPr="00EB544E" w:rsidDel="000430CA">
          <w:rPr>
            <w:rStyle w:val="Hyperlink"/>
            <w:i/>
            <w:iCs/>
            <w:color w:val="auto"/>
            <w:u w:val="none"/>
          </w:rPr>
          <w:delText>TBD</w:delText>
        </w:r>
      </w:del>
    </w:p>
    <w:p w14:paraId="0672D8B3" w14:textId="77777777" w:rsidR="005E620B" w:rsidRPr="000C3E6C" w:rsidRDefault="00A76D73" w:rsidP="008B5B41">
      <w:pPr>
        <w:pStyle w:val="ListParagraph"/>
        <w:numPr>
          <w:ilvl w:val="0"/>
          <w:numId w:val="2"/>
        </w:numPr>
        <w:spacing w:line="360" w:lineRule="auto"/>
        <w:rPr>
          <w:rFonts w:cstheme="minorHAnsi"/>
        </w:rPr>
      </w:pPr>
      <w:hyperlink w:anchor="_Flow_Details">
        <w:r w:rsidR="005E620B" w:rsidRPr="50DD5906">
          <w:rPr>
            <w:rStyle w:val="Hyperlink"/>
            <w:rFonts w:cstheme="minorBidi"/>
          </w:rPr>
          <w:t>Why can’t this problem be addressed in Aria Core and what is the ER of the request?</w:t>
        </w:r>
      </w:hyperlink>
      <w:r w:rsidR="005E620B" w:rsidRPr="50DD5906">
        <w:rPr>
          <w:rFonts w:cstheme="minorBidi"/>
        </w:rPr>
        <w:t xml:space="preserve"> </w:t>
      </w:r>
    </w:p>
    <w:p w14:paraId="7EEFF522" w14:textId="410B36B6" w:rsidR="005E620B" w:rsidRPr="00873BBC" w:rsidRDefault="3BD2447F" w:rsidP="5C7117B9">
      <w:pPr>
        <w:spacing w:line="360" w:lineRule="auto"/>
        <w:ind w:left="720"/>
        <w:rPr>
          <w:i/>
          <w:iCs/>
        </w:rPr>
      </w:pPr>
      <w:r w:rsidRPr="5C7117B9">
        <w:rPr>
          <w:i/>
          <w:iCs/>
        </w:rPr>
        <w:t xml:space="preserve">Intel needs the ability </w:t>
      </w:r>
      <w:r w:rsidR="00DA6C88">
        <w:rPr>
          <w:i/>
          <w:iCs/>
        </w:rPr>
        <w:t xml:space="preserve">to include details of </w:t>
      </w:r>
      <w:del w:id="74" w:author="Sarayu Belliraj" w:date="2022-04-18T09:40:00Z">
        <w:r w:rsidR="00DA6C88" w:rsidDel="002769CE">
          <w:rPr>
            <w:i/>
            <w:iCs/>
          </w:rPr>
          <w:delText xml:space="preserve">overdue </w:delText>
        </w:r>
      </w:del>
      <w:ins w:id="75" w:author="Sarayu Belliraj" w:date="2022-04-18T09:40:00Z">
        <w:r w:rsidR="002769CE">
          <w:rPr>
            <w:i/>
            <w:iCs/>
          </w:rPr>
          <w:t xml:space="preserve">open </w:t>
        </w:r>
      </w:ins>
      <w:r w:rsidR="00DA6C88">
        <w:rPr>
          <w:i/>
          <w:iCs/>
        </w:rPr>
        <w:t xml:space="preserve">invoices in the dunning email notification sent to customers. </w:t>
      </w:r>
      <w:r w:rsidR="60211EEB" w:rsidRPr="5C7117B9">
        <w:rPr>
          <w:i/>
          <w:iCs/>
        </w:rPr>
        <w:t>Th</w:t>
      </w:r>
      <w:r w:rsidR="79E269CF" w:rsidRPr="5C7117B9">
        <w:rPr>
          <w:i/>
          <w:iCs/>
        </w:rPr>
        <w:t>is</w:t>
      </w:r>
      <w:r w:rsidR="60211EEB" w:rsidRPr="5C7117B9">
        <w:rPr>
          <w:i/>
          <w:iCs/>
        </w:rPr>
        <w:t xml:space="preserve"> feature</w:t>
      </w:r>
      <w:r w:rsidR="3CEA64C7" w:rsidRPr="5C7117B9">
        <w:rPr>
          <w:i/>
          <w:iCs/>
        </w:rPr>
        <w:t xml:space="preserve"> is </w:t>
      </w:r>
      <w:r w:rsidR="60211EEB" w:rsidRPr="5C7117B9">
        <w:rPr>
          <w:i/>
          <w:iCs/>
        </w:rPr>
        <w:t xml:space="preserve">not currently </w:t>
      </w:r>
      <w:r w:rsidR="4683EBB1" w:rsidRPr="5C7117B9">
        <w:rPr>
          <w:i/>
          <w:iCs/>
        </w:rPr>
        <w:t>supported in Aria Core.</w:t>
      </w:r>
    </w:p>
    <w:p w14:paraId="569C1CB3" w14:textId="77777777" w:rsidR="005E620B" w:rsidRPr="002815EC" w:rsidRDefault="00A76D73" w:rsidP="008B5B41">
      <w:pPr>
        <w:pStyle w:val="ListParagraph"/>
        <w:numPr>
          <w:ilvl w:val="0"/>
          <w:numId w:val="2"/>
        </w:numPr>
        <w:spacing w:line="360" w:lineRule="auto"/>
        <w:rPr>
          <w:rStyle w:val="Hyperlink"/>
          <w:rFonts w:cstheme="minorHAnsi"/>
          <w:color w:val="auto"/>
          <w:u w:val="none"/>
        </w:rPr>
      </w:pPr>
      <w:hyperlink w:anchor="_Admin">
        <w:r w:rsidR="005E620B" w:rsidRPr="50DD5906">
          <w:rPr>
            <w:rStyle w:val="Hyperlink"/>
            <w:rFonts w:cstheme="minorBidi"/>
          </w:rPr>
          <w:t>Is this process a permanent solution? If not, when do we expect this workflow to be removed from service?</w:t>
        </w:r>
      </w:hyperlink>
    </w:p>
    <w:p w14:paraId="3E05E8E7" w14:textId="77777777" w:rsidR="003F3573" w:rsidRPr="003F3573" w:rsidRDefault="5A15E638" w:rsidP="50DD5906">
      <w:pPr>
        <w:spacing w:line="360" w:lineRule="auto"/>
        <w:ind w:left="720"/>
        <w:rPr>
          <w:i/>
          <w:iCs/>
        </w:rPr>
      </w:pPr>
      <w:r w:rsidRPr="50DD5906">
        <w:rPr>
          <w:i/>
          <w:iCs/>
        </w:rPr>
        <w:t>This is a permanent solution.</w:t>
      </w:r>
    </w:p>
    <w:p w14:paraId="03C4B2A6" w14:textId="77777777" w:rsidR="3D0BD16A" w:rsidRDefault="3D0BD16A" w:rsidP="3D0BD16A">
      <w:pPr>
        <w:spacing w:line="360" w:lineRule="auto"/>
        <w:ind w:left="720"/>
        <w:rPr>
          <w:i/>
          <w:iCs/>
        </w:rPr>
      </w:pPr>
      <w:bookmarkStart w:id="76" w:name="_Flow_Details"/>
      <w:bookmarkEnd w:id="76"/>
    </w:p>
    <w:p w14:paraId="2C063DC8" w14:textId="77777777" w:rsidR="3D0BD16A" w:rsidRDefault="3D0BD16A" w:rsidP="7E6B9661">
      <w:pPr>
        <w:spacing w:line="360" w:lineRule="auto"/>
        <w:ind w:left="720"/>
        <w:rPr>
          <w:i/>
          <w:iCs/>
        </w:rPr>
      </w:pPr>
    </w:p>
    <w:p w14:paraId="5E68B081" w14:textId="4B030CB5" w:rsidR="3D0BD16A" w:rsidRDefault="3D0BD16A" w:rsidP="00B8047A">
      <w:pPr>
        <w:spacing w:line="360" w:lineRule="auto"/>
        <w:rPr>
          <w:i/>
          <w:iCs/>
        </w:rPr>
      </w:pPr>
    </w:p>
    <w:p w14:paraId="4F0B5897" w14:textId="77777777" w:rsidR="00DA6C88" w:rsidRDefault="00DA6C88" w:rsidP="00B8047A">
      <w:pPr>
        <w:spacing w:line="360" w:lineRule="auto"/>
        <w:rPr>
          <w:i/>
          <w:iCs/>
        </w:rPr>
      </w:pPr>
    </w:p>
    <w:p w14:paraId="714836FB" w14:textId="77777777" w:rsidR="0026577B" w:rsidRPr="00EB4984" w:rsidRDefault="00A76D73" w:rsidP="008B5B41">
      <w:pPr>
        <w:pStyle w:val="ListParagraph"/>
        <w:numPr>
          <w:ilvl w:val="0"/>
          <w:numId w:val="2"/>
        </w:numPr>
        <w:spacing w:line="360" w:lineRule="auto"/>
        <w:rPr>
          <w:rFonts w:cstheme="minorHAnsi"/>
          <w:color w:val="0000FF"/>
          <w:u w:val="single"/>
        </w:rPr>
      </w:pPr>
      <w:hyperlink w:anchor="_Flow_Details" w:tooltip="This informs the support and operations teams of the real business impact of this processes' failure or exploitation. " w:history="1">
        <w:r w:rsidR="0026577B" w:rsidRPr="50DD5906">
          <w:rPr>
            <w:rStyle w:val="Hyperlink"/>
            <w:rFonts w:cstheme="minorBidi"/>
          </w:rPr>
          <w:t>What is the criticality of this use case to the customer?</w:t>
        </w:r>
      </w:hyperlink>
      <w:r w:rsidR="0026577B" w:rsidRPr="50DD5906">
        <w:rPr>
          <w:rFonts w:cstheme="minorBidi"/>
        </w:rPr>
        <w:t xml:space="preserve"> </w:t>
      </w:r>
    </w:p>
    <w:p w14:paraId="7A721E29" w14:textId="77777777" w:rsidR="00EB4984" w:rsidRPr="00EB4984" w:rsidRDefault="00EB4984" w:rsidP="00EB4984">
      <w:pPr>
        <w:pStyle w:val="ListParagraph"/>
        <w:spacing w:line="360" w:lineRule="auto"/>
        <w:rPr>
          <w:rFonts w:asciiTheme="minorHAnsi" w:hAnsiTheme="minorHAnsi" w:cstheme="minorHAnsi"/>
          <w:i/>
        </w:rPr>
      </w:pPr>
      <w:r w:rsidRPr="00EB4984">
        <w:rPr>
          <w:rFonts w:asciiTheme="minorHAnsi" w:hAnsiTheme="minorHAnsi" w:cstheme="minorHAnsi"/>
          <w:i/>
        </w:rPr>
        <w:t>Medium</w:t>
      </w:r>
    </w:p>
    <w:p w14:paraId="06FC0927" w14:textId="77777777" w:rsidR="0026577B" w:rsidRDefault="0026577B" w:rsidP="008B5B41">
      <w:pPr>
        <w:pStyle w:val="ListParagraph"/>
        <w:numPr>
          <w:ilvl w:val="1"/>
          <w:numId w:val="2"/>
        </w:numPr>
        <w:spacing w:line="360" w:lineRule="auto"/>
        <w:rPr>
          <w:rFonts w:cstheme="minorHAnsi"/>
        </w:rPr>
      </w:pPr>
      <w:r w:rsidRPr="50DD5906">
        <w:rPr>
          <w:rFonts w:cstheme="minorBidi"/>
        </w:rPr>
        <w:t>Very High – exploitation or failure of this process will cause the dissolution or end of the customer’s ability to function as a company.</w:t>
      </w:r>
    </w:p>
    <w:p w14:paraId="0DF7D332" w14:textId="77777777" w:rsidR="0026577B" w:rsidRDefault="0026577B" w:rsidP="008B5B41">
      <w:pPr>
        <w:pStyle w:val="ListParagraph"/>
        <w:numPr>
          <w:ilvl w:val="1"/>
          <w:numId w:val="2"/>
        </w:numPr>
        <w:spacing w:line="360" w:lineRule="auto"/>
        <w:rPr>
          <w:rFonts w:cstheme="minorHAnsi"/>
        </w:rPr>
      </w:pPr>
      <w:r w:rsidRPr="50DD5906">
        <w:rPr>
          <w:rFonts w:cstheme="minorBidi"/>
        </w:rPr>
        <w:t>High – exploitation or failure of this process will result in serious brand damage and business/financial loss and could lead to a long-term business impact to the customer.</w:t>
      </w:r>
    </w:p>
    <w:p w14:paraId="776DD737" w14:textId="77777777" w:rsidR="0026577B" w:rsidRDefault="0026577B" w:rsidP="008B5B41">
      <w:pPr>
        <w:pStyle w:val="ListParagraph"/>
        <w:numPr>
          <w:ilvl w:val="1"/>
          <w:numId w:val="2"/>
        </w:numPr>
        <w:spacing w:line="360" w:lineRule="auto"/>
        <w:rPr>
          <w:rFonts w:cstheme="minorHAnsi"/>
        </w:rPr>
      </w:pPr>
      <w:r w:rsidRPr="50DD5906">
        <w:rPr>
          <w:rFonts w:cstheme="minorBidi"/>
        </w:rPr>
        <w:t>Medium – exploitation or failure of this process will result in material business impacts resulting in some financial loss, brand damage or business liability to the customer.</w:t>
      </w:r>
    </w:p>
    <w:p w14:paraId="4BE63FB5" w14:textId="77777777" w:rsidR="0026577B" w:rsidRDefault="0026577B" w:rsidP="008B5B41">
      <w:pPr>
        <w:pStyle w:val="ListParagraph"/>
        <w:numPr>
          <w:ilvl w:val="1"/>
          <w:numId w:val="2"/>
        </w:numPr>
        <w:spacing w:line="360" w:lineRule="auto"/>
        <w:rPr>
          <w:rFonts w:cstheme="minorHAnsi"/>
        </w:rPr>
      </w:pPr>
      <w:r w:rsidRPr="50DD5906">
        <w:rPr>
          <w:rFonts w:cstheme="minorBidi"/>
        </w:rPr>
        <w:t xml:space="preserve">Low – exploitation or failure of this process will result in minor levels of inconvenience, </w:t>
      </w:r>
      <w:proofErr w:type="gramStart"/>
      <w:r w:rsidRPr="50DD5906">
        <w:rPr>
          <w:rFonts w:cstheme="minorBidi"/>
        </w:rPr>
        <w:t>distress</w:t>
      </w:r>
      <w:proofErr w:type="gramEnd"/>
      <w:r w:rsidRPr="50DD5906">
        <w:rPr>
          <w:rFonts w:cstheme="minorBidi"/>
        </w:rPr>
        <w:t xml:space="preserve"> or technical disruption to the customer.</w:t>
      </w:r>
    </w:p>
    <w:p w14:paraId="5B26DDCA" w14:textId="77777777" w:rsidR="0026577B" w:rsidRPr="001159CA" w:rsidRDefault="0026577B" w:rsidP="008B5B41">
      <w:pPr>
        <w:pStyle w:val="ListParagraph"/>
        <w:numPr>
          <w:ilvl w:val="1"/>
          <w:numId w:val="2"/>
        </w:numPr>
        <w:spacing w:line="360" w:lineRule="auto"/>
        <w:rPr>
          <w:rFonts w:cstheme="minorHAnsi"/>
        </w:rPr>
      </w:pPr>
      <w:r w:rsidRPr="50DD5906">
        <w:rPr>
          <w:rFonts w:cstheme="minorBidi"/>
        </w:rPr>
        <w:t xml:space="preserve">Very low – exploitation or failure of this process will result in no material business impacts to the customer. </w:t>
      </w:r>
    </w:p>
    <w:p w14:paraId="7D1782D1" w14:textId="77777777" w:rsidR="001159CA" w:rsidRPr="00EB4984" w:rsidRDefault="00A76D73" w:rsidP="008B5B41">
      <w:pPr>
        <w:pStyle w:val="ListParagraph"/>
        <w:numPr>
          <w:ilvl w:val="0"/>
          <w:numId w:val="2"/>
        </w:numPr>
        <w:spacing w:line="360" w:lineRule="auto"/>
        <w:rPr>
          <w:rFonts w:cstheme="minorHAnsi"/>
          <w:color w:val="0000FF"/>
          <w:u w:val="single"/>
        </w:rPr>
      </w:pPr>
      <w:hyperlink w:anchor="_Flow_Details">
        <w:r w:rsidR="001159CA" w:rsidRPr="50DD5906">
          <w:rPr>
            <w:rStyle w:val="Hyperlink"/>
            <w:rFonts w:cstheme="minorBidi"/>
          </w:rPr>
          <w:t>What is the criticality of this use case</w:t>
        </w:r>
        <w:r w:rsidR="004D6E83" w:rsidRPr="50DD5906">
          <w:rPr>
            <w:rStyle w:val="Hyperlink"/>
            <w:rFonts w:cstheme="minorBidi"/>
          </w:rPr>
          <w:t xml:space="preserve"> to Aria</w:t>
        </w:r>
        <w:r w:rsidR="001159CA" w:rsidRPr="50DD5906">
          <w:rPr>
            <w:rStyle w:val="Hyperlink"/>
            <w:rFonts w:cstheme="minorBidi"/>
          </w:rPr>
          <w:t>?</w:t>
        </w:r>
      </w:hyperlink>
      <w:r w:rsidR="001159CA" w:rsidRPr="50DD5906">
        <w:rPr>
          <w:rFonts w:cstheme="minorBidi"/>
        </w:rPr>
        <w:t xml:space="preserve"> </w:t>
      </w:r>
    </w:p>
    <w:p w14:paraId="0A029679" w14:textId="77777777" w:rsidR="00EB4984" w:rsidRPr="00EB4984" w:rsidRDefault="00EB4984" w:rsidP="00EB4984">
      <w:pPr>
        <w:pStyle w:val="ListParagraph"/>
        <w:spacing w:line="360" w:lineRule="auto"/>
        <w:rPr>
          <w:rFonts w:cstheme="minorHAnsi"/>
          <w:i/>
          <w:color w:val="0000FF"/>
          <w:u w:val="single"/>
        </w:rPr>
      </w:pPr>
      <w:r w:rsidRPr="00EB4984">
        <w:rPr>
          <w:rFonts w:cstheme="minorHAnsi"/>
          <w:i/>
        </w:rPr>
        <w:t>Medium.</w:t>
      </w:r>
    </w:p>
    <w:p w14:paraId="20534DE4" w14:textId="77777777" w:rsidR="001159CA" w:rsidRDefault="001159CA" w:rsidP="008B5B41">
      <w:pPr>
        <w:pStyle w:val="ListParagraph"/>
        <w:numPr>
          <w:ilvl w:val="1"/>
          <w:numId w:val="2"/>
        </w:numPr>
        <w:spacing w:line="360" w:lineRule="auto"/>
        <w:rPr>
          <w:rFonts w:cstheme="minorHAnsi"/>
        </w:rPr>
      </w:pPr>
      <w:r w:rsidRPr="50DD5906">
        <w:rPr>
          <w:rFonts w:cstheme="minorBidi"/>
        </w:rPr>
        <w:t>Very High – exploitation or failure of this process will cause the dissolution or end of Aria as a company.</w:t>
      </w:r>
    </w:p>
    <w:p w14:paraId="36DFE491" w14:textId="77777777" w:rsidR="001159CA" w:rsidRDefault="001159CA" w:rsidP="008B5B41">
      <w:pPr>
        <w:pStyle w:val="ListParagraph"/>
        <w:numPr>
          <w:ilvl w:val="1"/>
          <w:numId w:val="2"/>
        </w:numPr>
        <w:spacing w:line="360" w:lineRule="auto"/>
        <w:rPr>
          <w:rFonts w:cstheme="minorHAnsi"/>
        </w:rPr>
      </w:pPr>
      <w:r w:rsidRPr="50DD5906">
        <w:rPr>
          <w:rFonts w:cstheme="minorBidi"/>
        </w:rPr>
        <w:t>High – exploitation or failure of this process will result in serious brand damage and business/financial loss and could lead to a long-term business impact to Aria as a company.</w:t>
      </w:r>
    </w:p>
    <w:p w14:paraId="4650661E" w14:textId="77777777" w:rsidR="001159CA" w:rsidRDefault="001159CA" w:rsidP="008B5B41">
      <w:pPr>
        <w:pStyle w:val="ListParagraph"/>
        <w:numPr>
          <w:ilvl w:val="1"/>
          <w:numId w:val="2"/>
        </w:numPr>
        <w:spacing w:line="360" w:lineRule="auto"/>
        <w:rPr>
          <w:rFonts w:cstheme="minorHAnsi"/>
        </w:rPr>
      </w:pPr>
      <w:r w:rsidRPr="50DD5906">
        <w:rPr>
          <w:rFonts w:cstheme="minorBidi"/>
        </w:rPr>
        <w:t>Medium – exploitation or failure of this process will result in material business impacts resulting in some financial loss, brand damage or business liability to Aria as a company.</w:t>
      </w:r>
    </w:p>
    <w:p w14:paraId="156A65C4" w14:textId="77777777" w:rsidR="001159CA" w:rsidRDefault="001159CA" w:rsidP="008B5B41">
      <w:pPr>
        <w:pStyle w:val="ListParagraph"/>
        <w:numPr>
          <w:ilvl w:val="1"/>
          <w:numId w:val="2"/>
        </w:numPr>
        <w:spacing w:line="360" w:lineRule="auto"/>
        <w:rPr>
          <w:rFonts w:cstheme="minorHAnsi"/>
        </w:rPr>
      </w:pPr>
      <w:r w:rsidRPr="50DD5906">
        <w:rPr>
          <w:rFonts w:cstheme="minorBidi"/>
        </w:rPr>
        <w:t xml:space="preserve">Low – exploitation or failure of this process will result in minor levels of inconvenience, </w:t>
      </w:r>
      <w:proofErr w:type="gramStart"/>
      <w:r w:rsidRPr="50DD5906">
        <w:rPr>
          <w:rFonts w:cstheme="minorBidi"/>
        </w:rPr>
        <w:t>distress</w:t>
      </w:r>
      <w:proofErr w:type="gramEnd"/>
      <w:r w:rsidRPr="50DD5906">
        <w:rPr>
          <w:rFonts w:cstheme="minorBidi"/>
        </w:rPr>
        <w:t xml:space="preserve"> or technical disruption</w:t>
      </w:r>
      <w:r w:rsidR="00D46EDB" w:rsidRPr="50DD5906">
        <w:rPr>
          <w:rFonts w:cstheme="minorBidi"/>
        </w:rPr>
        <w:t xml:space="preserve"> to Aria as a company</w:t>
      </w:r>
      <w:r w:rsidRPr="50DD5906">
        <w:rPr>
          <w:rFonts w:cstheme="minorBidi"/>
        </w:rPr>
        <w:t>.</w:t>
      </w:r>
    </w:p>
    <w:p w14:paraId="2DCED404" w14:textId="77777777" w:rsidR="001159CA" w:rsidRDefault="1600DDFF" w:rsidP="008B5B41">
      <w:pPr>
        <w:pStyle w:val="ListParagraph"/>
        <w:numPr>
          <w:ilvl w:val="1"/>
          <w:numId w:val="2"/>
        </w:numPr>
        <w:spacing w:line="360" w:lineRule="auto"/>
        <w:rPr>
          <w:rFonts w:cstheme="minorBidi"/>
        </w:rPr>
      </w:pPr>
      <w:r w:rsidRPr="50DD5906">
        <w:rPr>
          <w:rFonts w:cstheme="minorBidi"/>
        </w:rPr>
        <w:t>Very low – exploitation or failure of this process will result in no material business impacts to Aria</w:t>
      </w:r>
      <w:r w:rsidR="33A379D4" w:rsidRPr="50DD5906">
        <w:rPr>
          <w:rFonts w:cstheme="minorBidi"/>
        </w:rPr>
        <w:t xml:space="preserve"> as a Company</w:t>
      </w:r>
      <w:r w:rsidRPr="50DD5906">
        <w:rPr>
          <w:rFonts w:cstheme="minorBidi"/>
        </w:rPr>
        <w:t xml:space="preserve">. </w:t>
      </w:r>
    </w:p>
    <w:p w14:paraId="72A85FB0" w14:textId="77777777" w:rsidR="3D0BD16A" w:rsidRDefault="3D0BD16A" w:rsidP="3D0BD16A">
      <w:pPr>
        <w:spacing w:line="360" w:lineRule="auto"/>
        <w:ind w:left="720"/>
      </w:pPr>
    </w:p>
    <w:p w14:paraId="406BD2A8" w14:textId="77777777" w:rsidR="3D0BD16A" w:rsidRDefault="3D0BD16A" w:rsidP="3D0BD16A">
      <w:pPr>
        <w:spacing w:line="360" w:lineRule="auto"/>
        <w:ind w:left="720"/>
      </w:pPr>
    </w:p>
    <w:p w14:paraId="037D4A48" w14:textId="77777777" w:rsidR="3D0BD16A" w:rsidRDefault="3D0BD16A" w:rsidP="3D0BD16A">
      <w:pPr>
        <w:spacing w:line="360" w:lineRule="auto"/>
        <w:ind w:left="720"/>
      </w:pPr>
    </w:p>
    <w:p w14:paraId="78975810" w14:textId="77777777" w:rsidR="3D0BD16A" w:rsidRDefault="3D0BD16A" w:rsidP="3D0BD16A">
      <w:pPr>
        <w:spacing w:line="360" w:lineRule="auto"/>
        <w:ind w:left="720"/>
      </w:pPr>
    </w:p>
    <w:p w14:paraId="611A4895" w14:textId="77777777" w:rsidR="3D0BD16A" w:rsidRDefault="3D0BD16A" w:rsidP="3D0BD16A">
      <w:pPr>
        <w:spacing w:line="360" w:lineRule="auto"/>
        <w:ind w:left="720"/>
      </w:pPr>
    </w:p>
    <w:p w14:paraId="485F7630" w14:textId="77777777" w:rsidR="3D0BD16A" w:rsidRDefault="3D0BD16A" w:rsidP="3D0BD16A">
      <w:pPr>
        <w:spacing w:line="360" w:lineRule="auto"/>
        <w:ind w:left="720"/>
      </w:pPr>
    </w:p>
    <w:p w14:paraId="1145E529" w14:textId="77777777" w:rsidR="00696146" w:rsidRPr="002815EC" w:rsidRDefault="00696146" w:rsidP="008B5B41">
      <w:pPr>
        <w:pStyle w:val="ListParagraph"/>
        <w:numPr>
          <w:ilvl w:val="0"/>
          <w:numId w:val="2"/>
        </w:numPr>
        <w:spacing w:line="360" w:lineRule="auto"/>
        <w:rPr>
          <w:rStyle w:val="Hyperlink"/>
          <w:rFonts w:cstheme="minorHAnsi"/>
        </w:rPr>
      </w:pPr>
      <w:r w:rsidRPr="002815EC">
        <w:rPr>
          <w:rFonts w:cstheme="minorBidi"/>
        </w:rPr>
        <w:lastRenderedPageBreak/>
        <w:fldChar w:fldCharType="begin"/>
      </w:r>
      <w:r w:rsidRPr="50DD5906">
        <w:rPr>
          <w:rFonts w:cstheme="minorBidi"/>
        </w:rPr>
        <w:instrText xml:space="preserve"> HYPERLINK  \l "_Flow_Details" \o "A simple understanding of the flow may be insufficient to finding the problem, but it is critical for beginning to find the problem." </w:instrText>
      </w:r>
      <w:r w:rsidRPr="002815EC">
        <w:rPr>
          <w:rFonts w:cstheme="minorBidi"/>
        </w:rPr>
        <w:fldChar w:fldCharType="separate"/>
      </w:r>
      <w:r w:rsidR="00A92429" w:rsidRPr="50DD5906">
        <w:rPr>
          <w:rStyle w:val="Hyperlink"/>
          <w:rFonts w:cstheme="minorBidi"/>
        </w:rPr>
        <w:t>Describe a high-level overview of the flow</w:t>
      </w:r>
    </w:p>
    <w:p w14:paraId="41750194" w14:textId="1D80DB58" w:rsidR="0026577B" w:rsidRPr="00A92429" w:rsidRDefault="00696146" w:rsidP="00A92429">
      <w:pPr>
        <w:ind w:left="720"/>
        <w:rPr>
          <w:rFonts w:cstheme="minorHAnsi"/>
          <w:i/>
        </w:rPr>
      </w:pPr>
      <w:r w:rsidRPr="002815EC">
        <w:fldChar w:fldCharType="end"/>
      </w:r>
      <w:r w:rsidR="00A92429" w:rsidRPr="00A92429">
        <w:rPr>
          <w:rFonts w:cstheme="minorHAnsi"/>
          <w:b/>
          <w:i/>
        </w:rPr>
        <w:t>Include the business problem to be solved, the objective of the flow,</w:t>
      </w:r>
      <w:r w:rsidR="0026577B" w:rsidRPr="00A92429">
        <w:rPr>
          <w:rFonts w:cstheme="minorHAnsi"/>
          <w:b/>
          <w:i/>
        </w:rPr>
        <w:t xml:space="preserve"> prerequisites, inputs (with sources), outputs (with destinations), </w:t>
      </w:r>
      <w:r w:rsidR="00A92429">
        <w:rPr>
          <w:rFonts w:cstheme="minorHAnsi"/>
          <w:b/>
          <w:i/>
        </w:rPr>
        <w:t xml:space="preserve">formatted sample files, </w:t>
      </w:r>
      <w:r w:rsidR="00523E90" w:rsidRPr="00A92429">
        <w:rPr>
          <w:rFonts w:cstheme="minorHAnsi"/>
          <w:b/>
          <w:i/>
        </w:rPr>
        <w:t>steps,</w:t>
      </w:r>
      <w:r w:rsidR="00A92429">
        <w:rPr>
          <w:rFonts w:cstheme="minorHAnsi"/>
          <w:b/>
          <w:i/>
        </w:rPr>
        <w:t xml:space="preserve"> and</w:t>
      </w:r>
      <w:r w:rsidR="0026577B" w:rsidRPr="00A92429">
        <w:rPr>
          <w:rFonts w:cstheme="minorHAnsi"/>
          <w:b/>
          <w:i/>
        </w:rPr>
        <w:t xml:space="preserve"> rules</w:t>
      </w:r>
      <w:r w:rsidR="00A92429">
        <w:rPr>
          <w:rFonts w:cstheme="minorHAnsi"/>
          <w:b/>
          <w:i/>
        </w:rPr>
        <w:t xml:space="preserve"> (with Visio diagram)</w:t>
      </w:r>
      <w:r w:rsidR="0026577B" w:rsidRPr="00A92429">
        <w:rPr>
          <w:rFonts w:cstheme="minorHAnsi"/>
          <w:b/>
          <w:i/>
        </w:rPr>
        <w:t>, user interactions and interfaces</w:t>
      </w:r>
      <w:r w:rsidR="00A92429">
        <w:rPr>
          <w:rFonts w:cstheme="minorHAnsi"/>
          <w:b/>
          <w:i/>
        </w:rPr>
        <w:t xml:space="preserve"> (with mockup)</w:t>
      </w:r>
      <w:r w:rsidR="0026577B" w:rsidRPr="00A92429">
        <w:rPr>
          <w:rFonts w:cstheme="minorHAnsi"/>
          <w:b/>
          <w:i/>
        </w:rPr>
        <w:t>.</w:t>
      </w:r>
    </w:p>
    <w:p w14:paraId="2843D8C4" w14:textId="77777777" w:rsidR="00523E90" w:rsidRPr="00523E90" w:rsidRDefault="7B83B40D" w:rsidP="00523E90">
      <w:pPr>
        <w:pStyle w:val="ListParagraph"/>
        <w:numPr>
          <w:ilvl w:val="1"/>
          <w:numId w:val="5"/>
        </w:numPr>
        <w:spacing w:line="360" w:lineRule="auto"/>
        <w:rPr>
          <w:rFonts w:cstheme="minorHAnsi"/>
          <w:i/>
        </w:rPr>
      </w:pPr>
      <w:r w:rsidRPr="7E6B9661">
        <w:rPr>
          <w:rFonts w:cstheme="minorBidi"/>
          <w:i/>
          <w:iCs/>
        </w:rPr>
        <w:t xml:space="preserve">Business problem: </w:t>
      </w:r>
    </w:p>
    <w:p w14:paraId="63150D5E" w14:textId="2072679A" w:rsidR="00A92429" w:rsidRPr="00523E90" w:rsidRDefault="00523E90" w:rsidP="00523E90">
      <w:pPr>
        <w:pStyle w:val="ListParagraph"/>
        <w:spacing w:line="360" w:lineRule="auto"/>
        <w:ind w:left="1440"/>
        <w:rPr>
          <w:rFonts w:cstheme="minorHAnsi"/>
          <w:i/>
        </w:rPr>
      </w:pPr>
      <w:r w:rsidRPr="00523E90">
        <w:rPr>
          <w:i/>
          <w:iCs/>
        </w:rPr>
        <w:t xml:space="preserve">Intel needs the ability to include details of </w:t>
      </w:r>
      <w:del w:id="77" w:author="Sarayu Belliraj" w:date="2022-04-18T09:40:00Z">
        <w:r w:rsidRPr="00523E90" w:rsidDel="002769CE">
          <w:rPr>
            <w:i/>
            <w:iCs/>
          </w:rPr>
          <w:delText xml:space="preserve">overdue </w:delText>
        </w:r>
      </w:del>
      <w:ins w:id="78" w:author="Sarayu Belliraj" w:date="2022-04-18T09:40:00Z">
        <w:r w:rsidR="002769CE">
          <w:rPr>
            <w:i/>
            <w:iCs/>
          </w:rPr>
          <w:t>open</w:t>
        </w:r>
        <w:r w:rsidR="002769CE" w:rsidRPr="00523E90">
          <w:rPr>
            <w:i/>
            <w:iCs/>
          </w:rPr>
          <w:t xml:space="preserve"> </w:t>
        </w:r>
      </w:ins>
      <w:r w:rsidRPr="00523E90">
        <w:rPr>
          <w:i/>
          <w:iCs/>
        </w:rPr>
        <w:t xml:space="preserve">invoices in the dunning email notification sent to customers. </w:t>
      </w:r>
      <w:r>
        <w:rPr>
          <w:i/>
          <w:iCs/>
        </w:rPr>
        <w:t>The dunning email should display the following invoice details</w:t>
      </w:r>
      <w:r w:rsidR="00E3343A">
        <w:rPr>
          <w:i/>
          <w:iCs/>
        </w:rPr>
        <w:t>:</w:t>
      </w:r>
      <w:r>
        <w:rPr>
          <w:i/>
          <w:iCs/>
        </w:rPr>
        <w:t xml:space="preserve"> </w:t>
      </w:r>
      <w:r w:rsidR="00E3343A">
        <w:rPr>
          <w:i/>
          <w:iCs/>
        </w:rPr>
        <w:t>due date</w:t>
      </w:r>
      <w:r>
        <w:rPr>
          <w:i/>
          <w:iCs/>
        </w:rPr>
        <w:t xml:space="preserve">, </w:t>
      </w:r>
      <w:r w:rsidR="00E3343A">
        <w:rPr>
          <w:i/>
          <w:iCs/>
        </w:rPr>
        <w:t>statement sequence</w:t>
      </w:r>
      <w:r>
        <w:rPr>
          <w:i/>
          <w:iCs/>
        </w:rPr>
        <w:t xml:space="preserve"> number, and amount due.</w:t>
      </w:r>
    </w:p>
    <w:p w14:paraId="39AEAFE2" w14:textId="77777777" w:rsidR="00A92429" w:rsidRPr="00E97130" w:rsidRDefault="7B83B40D" w:rsidP="008B5B41">
      <w:pPr>
        <w:pStyle w:val="ListParagraph"/>
        <w:numPr>
          <w:ilvl w:val="1"/>
          <w:numId w:val="5"/>
        </w:numPr>
        <w:spacing w:line="360" w:lineRule="auto"/>
        <w:rPr>
          <w:rFonts w:cstheme="minorBidi"/>
          <w:i/>
          <w:iCs/>
        </w:rPr>
      </w:pPr>
      <w:r w:rsidRPr="0748BC7C">
        <w:rPr>
          <w:rFonts w:cstheme="minorBidi"/>
          <w:i/>
          <w:iCs/>
        </w:rPr>
        <w:t xml:space="preserve">Objective: </w:t>
      </w:r>
    </w:p>
    <w:p w14:paraId="7D9E37AE" w14:textId="21E8DFDA" w:rsidR="00A92429" w:rsidRPr="00873BBC" w:rsidRDefault="524BC5E1" w:rsidP="7E6B9661">
      <w:pPr>
        <w:spacing w:line="360" w:lineRule="auto"/>
        <w:ind w:left="1440"/>
        <w:rPr>
          <w:i/>
          <w:iCs/>
        </w:rPr>
      </w:pPr>
      <w:r w:rsidRPr="7E6B9661">
        <w:rPr>
          <w:i/>
          <w:iCs/>
        </w:rPr>
        <w:t xml:space="preserve">The objective of this flow is to </w:t>
      </w:r>
      <w:r w:rsidR="00523E90" w:rsidRPr="00523E90">
        <w:rPr>
          <w:i/>
          <w:iCs/>
        </w:rPr>
        <w:t xml:space="preserve">include details of </w:t>
      </w:r>
      <w:del w:id="79" w:author="Sarayu Belliraj" w:date="2022-04-18T09:40:00Z">
        <w:r w:rsidR="00523E90" w:rsidRPr="00523E90" w:rsidDel="002769CE">
          <w:rPr>
            <w:i/>
            <w:iCs/>
          </w:rPr>
          <w:delText xml:space="preserve">overdue </w:delText>
        </w:r>
      </w:del>
      <w:ins w:id="80" w:author="Sarayu Belliraj" w:date="2022-04-18T09:40:00Z">
        <w:r w:rsidR="002769CE">
          <w:rPr>
            <w:i/>
            <w:iCs/>
          </w:rPr>
          <w:t>open</w:t>
        </w:r>
        <w:r w:rsidR="002769CE" w:rsidRPr="00523E90">
          <w:rPr>
            <w:i/>
            <w:iCs/>
          </w:rPr>
          <w:t xml:space="preserve"> </w:t>
        </w:r>
      </w:ins>
      <w:r w:rsidR="00523E90" w:rsidRPr="00523E90">
        <w:rPr>
          <w:i/>
          <w:iCs/>
        </w:rPr>
        <w:t>invoices in the dunning email notification sent to customers.</w:t>
      </w:r>
    </w:p>
    <w:p w14:paraId="39CB1276" w14:textId="5B293BA3" w:rsidR="00C663FF" w:rsidRDefault="776DC5C7" w:rsidP="008B5B41">
      <w:pPr>
        <w:pStyle w:val="ListParagraph"/>
        <w:numPr>
          <w:ilvl w:val="1"/>
          <w:numId w:val="5"/>
        </w:numPr>
        <w:spacing w:line="360" w:lineRule="auto"/>
        <w:rPr>
          <w:rFonts w:cstheme="minorBidi"/>
          <w:i/>
          <w:iCs/>
        </w:rPr>
      </w:pPr>
      <w:r w:rsidRPr="5C7117B9">
        <w:rPr>
          <w:rFonts w:cstheme="minorBidi"/>
          <w:i/>
          <w:iCs/>
        </w:rPr>
        <w:t>Prerequisites:</w:t>
      </w:r>
    </w:p>
    <w:p w14:paraId="3E900345" w14:textId="77777777" w:rsidR="5B8104C8" w:rsidRDefault="667492BD" w:rsidP="5C7117B9">
      <w:pPr>
        <w:spacing w:line="360" w:lineRule="auto"/>
        <w:ind w:left="720" w:firstLine="720"/>
        <w:rPr>
          <w:i/>
          <w:iCs/>
        </w:rPr>
      </w:pPr>
      <w:r w:rsidRPr="5C7117B9">
        <w:rPr>
          <w:i/>
          <w:iCs/>
        </w:rPr>
        <w:t>Email templates configured.</w:t>
      </w:r>
    </w:p>
    <w:p w14:paraId="1424A883" w14:textId="690765F0" w:rsidR="00583573" w:rsidRPr="00523E90" w:rsidRDefault="7AB37408" w:rsidP="00523E90">
      <w:pPr>
        <w:pStyle w:val="ListParagraph"/>
        <w:numPr>
          <w:ilvl w:val="1"/>
          <w:numId w:val="5"/>
        </w:numPr>
        <w:spacing w:line="360" w:lineRule="auto"/>
        <w:rPr>
          <w:rFonts w:cstheme="minorBidi"/>
          <w:i/>
          <w:iCs/>
        </w:rPr>
      </w:pPr>
      <w:r w:rsidRPr="0748BC7C">
        <w:rPr>
          <w:rFonts w:cstheme="minorBidi"/>
          <w:i/>
          <w:iCs/>
        </w:rPr>
        <w:t>Inputs:</w:t>
      </w:r>
    </w:p>
    <w:p w14:paraId="3B1A8CCF" w14:textId="0112354E" w:rsidR="00E3343A" w:rsidRDefault="00E3343A" w:rsidP="008B5B41">
      <w:pPr>
        <w:pStyle w:val="ListParagraph"/>
        <w:numPr>
          <w:ilvl w:val="0"/>
          <w:numId w:val="6"/>
        </w:numPr>
        <w:spacing w:line="360" w:lineRule="auto"/>
        <w:rPr>
          <w:i/>
          <w:iCs/>
        </w:rPr>
      </w:pPr>
      <w:r>
        <w:rPr>
          <w:i/>
          <w:iCs/>
        </w:rPr>
        <w:t xml:space="preserve">Event </w:t>
      </w:r>
      <w:r w:rsidRPr="00EF2012">
        <w:rPr>
          <w:i/>
          <w:iCs/>
        </w:rPr>
        <w:t>744</w:t>
      </w:r>
      <w:r>
        <w:rPr>
          <w:i/>
          <w:iCs/>
        </w:rPr>
        <w:t xml:space="preserve"> - </w:t>
      </w:r>
      <w:r w:rsidRPr="00EF2012">
        <w:rPr>
          <w:i/>
          <w:iCs/>
        </w:rPr>
        <w:t xml:space="preserve">Account Master Plan Instance Dunning Degrade Date </w:t>
      </w:r>
      <w:commentRangeStart w:id="81"/>
      <w:commentRangeStart w:id="82"/>
      <w:r w:rsidRPr="00EF2012">
        <w:rPr>
          <w:i/>
          <w:iCs/>
        </w:rPr>
        <w:t>Changed</w:t>
      </w:r>
      <w:commentRangeEnd w:id="81"/>
      <w:r>
        <w:rPr>
          <w:rStyle w:val="CommentReference"/>
          <w:rFonts w:asciiTheme="minorHAnsi" w:hAnsiTheme="minorHAnsi" w:cstheme="minorBidi"/>
        </w:rPr>
        <w:commentReference w:id="81"/>
      </w:r>
      <w:commentRangeEnd w:id="82"/>
      <w:r w:rsidR="00DA6C96">
        <w:rPr>
          <w:rStyle w:val="CommentReference"/>
          <w:rFonts w:asciiTheme="minorHAnsi" w:hAnsiTheme="minorHAnsi" w:cstheme="minorBidi"/>
        </w:rPr>
        <w:commentReference w:id="82"/>
      </w:r>
    </w:p>
    <w:p w14:paraId="215CA28D" w14:textId="7D71019B" w:rsidR="00D35666" w:rsidRPr="00D35666" w:rsidRDefault="00D35666" w:rsidP="008B5B41">
      <w:pPr>
        <w:pStyle w:val="ListParagraph"/>
        <w:numPr>
          <w:ilvl w:val="0"/>
          <w:numId w:val="6"/>
        </w:numPr>
        <w:spacing w:line="360" w:lineRule="auto"/>
        <w:rPr>
          <w:i/>
          <w:iCs/>
        </w:rPr>
      </w:pPr>
      <w:r w:rsidRPr="00D35666">
        <w:rPr>
          <w:i/>
          <w:iCs/>
        </w:rPr>
        <w:t xml:space="preserve">UI action to manually trigger </w:t>
      </w:r>
      <w:r w:rsidR="00523E90">
        <w:rPr>
          <w:i/>
          <w:iCs/>
        </w:rPr>
        <w:t>dunning</w:t>
      </w:r>
      <w:r w:rsidRPr="00D35666">
        <w:rPr>
          <w:i/>
          <w:iCs/>
        </w:rPr>
        <w:t xml:space="preserve"> notifications.</w:t>
      </w:r>
    </w:p>
    <w:p w14:paraId="5D61775D" w14:textId="77777777" w:rsidR="00C663FF" w:rsidRDefault="7AB37408" w:rsidP="008B5B41">
      <w:pPr>
        <w:pStyle w:val="ListParagraph"/>
        <w:numPr>
          <w:ilvl w:val="1"/>
          <w:numId w:val="5"/>
        </w:numPr>
        <w:spacing w:line="360" w:lineRule="auto"/>
        <w:rPr>
          <w:rFonts w:cstheme="minorBidi"/>
          <w:i/>
          <w:iCs/>
        </w:rPr>
      </w:pPr>
      <w:r w:rsidRPr="0748BC7C">
        <w:rPr>
          <w:rFonts w:cstheme="minorBidi"/>
          <w:i/>
          <w:iCs/>
        </w:rPr>
        <w:t>Outputs</w:t>
      </w:r>
      <w:r w:rsidR="0200B30B" w:rsidRPr="0748BC7C">
        <w:rPr>
          <w:rFonts w:cstheme="minorBidi"/>
          <w:i/>
          <w:iCs/>
        </w:rPr>
        <w:t>:</w:t>
      </w:r>
    </w:p>
    <w:p w14:paraId="7F2D1973" w14:textId="0F2F553A" w:rsidR="3D0BD16A" w:rsidRDefault="3A56759D" w:rsidP="008B5B41">
      <w:pPr>
        <w:pStyle w:val="ListParagraph"/>
        <w:numPr>
          <w:ilvl w:val="2"/>
          <w:numId w:val="1"/>
        </w:numPr>
        <w:spacing w:line="360" w:lineRule="auto"/>
        <w:rPr>
          <w:rFonts w:eastAsia="Calibri"/>
          <w:i/>
          <w:iCs/>
        </w:rPr>
      </w:pPr>
      <w:r w:rsidRPr="7E6B9661">
        <w:rPr>
          <w:rFonts w:eastAsia="Calibri"/>
          <w:i/>
          <w:iCs/>
        </w:rPr>
        <w:t xml:space="preserve">Automated </w:t>
      </w:r>
      <w:r w:rsidR="00523E90">
        <w:rPr>
          <w:rFonts w:eastAsia="Calibri"/>
          <w:i/>
          <w:iCs/>
        </w:rPr>
        <w:t>dunning notifications</w:t>
      </w:r>
      <w:r w:rsidRPr="7E6B9661">
        <w:rPr>
          <w:rFonts w:eastAsia="Calibri"/>
          <w:i/>
          <w:iCs/>
        </w:rPr>
        <w:t xml:space="preserve"> to customers</w:t>
      </w:r>
      <w:r w:rsidR="0023766D">
        <w:rPr>
          <w:rFonts w:eastAsia="Calibri"/>
          <w:i/>
          <w:iCs/>
        </w:rPr>
        <w:t>.</w:t>
      </w:r>
    </w:p>
    <w:p w14:paraId="41B4777E" w14:textId="14091677" w:rsidR="00D35666" w:rsidRPr="0023766D" w:rsidRDefault="0023766D" w:rsidP="0023766D">
      <w:pPr>
        <w:pStyle w:val="ListParagraph"/>
        <w:numPr>
          <w:ilvl w:val="2"/>
          <w:numId w:val="1"/>
        </w:numPr>
        <w:spacing w:line="360" w:lineRule="auto"/>
        <w:rPr>
          <w:rFonts w:eastAsia="Calibri"/>
          <w:i/>
          <w:iCs/>
        </w:rPr>
      </w:pPr>
      <w:r>
        <w:rPr>
          <w:rFonts w:eastAsia="Calibri"/>
          <w:i/>
          <w:iCs/>
        </w:rPr>
        <w:t>Dunning notification</w:t>
      </w:r>
      <w:r w:rsidR="3A56759D" w:rsidRPr="50DD5906">
        <w:rPr>
          <w:rFonts w:eastAsia="Calibri"/>
          <w:i/>
          <w:iCs/>
        </w:rPr>
        <w:t xml:space="preserve"> events notated in Aria account’s comments section</w:t>
      </w:r>
    </w:p>
    <w:p w14:paraId="406E4C1A" w14:textId="77777777" w:rsidR="50DD5906" w:rsidRDefault="0D97C5EF" w:rsidP="008B5B41">
      <w:pPr>
        <w:pStyle w:val="ListParagraph"/>
        <w:numPr>
          <w:ilvl w:val="1"/>
          <w:numId w:val="5"/>
        </w:numPr>
        <w:spacing w:line="360" w:lineRule="auto"/>
        <w:rPr>
          <w:rFonts w:cstheme="minorBidi"/>
          <w:i/>
          <w:iCs/>
        </w:rPr>
      </w:pPr>
      <w:bookmarkStart w:id="83" w:name="_Hlk519673753"/>
      <w:r w:rsidRPr="5C7117B9">
        <w:rPr>
          <w:rFonts w:cstheme="minorBidi"/>
          <w:i/>
          <w:iCs/>
        </w:rPr>
        <w:t>Steps:</w:t>
      </w:r>
      <w:r w:rsidR="7FC47127" w:rsidRPr="5C7117B9">
        <w:rPr>
          <w:rFonts w:eastAsiaTheme="minorEastAsia"/>
          <w:i/>
          <w:iCs/>
        </w:rPr>
        <w:t xml:space="preserve"> </w:t>
      </w:r>
      <w:r w:rsidR="7FC47127" w:rsidRPr="5C7117B9">
        <w:rPr>
          <w:rFonts w:cstheme="minorBidi"/>
          <w:i/>
          <w:iCs/>
        </w:rPr>
        <w:t xml:space="preserve"> </w:t>
      </w:r>
    </w:p>
    <w:p w14:paraId="626A6B18" w14:textId="5E66EFB8" w:rsidR="5C7117B9" w:rsidRDefault="009752D9" w:rsidP="001533E5">
      <w:pPr>
        <w:spacing w:line="360" w:lineRule="auto"/>
        <w:ind w:left="720" w:firstLine="720"/>
      </w:pPr>
      <w:r w:rsidRPr="009752D9">
        <w:rPr>
          <w:noProof/>
        </w:rPr>
        <w:drawing>
          <wp:inline distT="0" distB="0" distL="0" distR="0" wp14:anchorId="2E073BCA" wp14:editId="3E63FA7D">
            <wp:extent cx="4089400" cy="2771794"/>
            <wp:effectExtent l="0" t="0" r="635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4097129" cy="2777033"/>
                    </a:xfrm>
                    <a:prstGeom prst="rect">
                      <a:avLst/>
                    </a:prstGeom>
                  </pic:spPr>
                </pic:pic>
              </a:graphicData>
            </a:graphic>
          </wp:inline>
        </w:drawing>
      </w:r>
    </w:p>
    <w:p w14:paraId="76962929" w14:textId="77777777" w:rsidR="00915DC5" w:rsidRPr="00915DC5" w:rsidRDefault="00915DC5" w:rsidP="009752D9">
      <w:pPr>
        <w:spacing w:line="360" w:lineRule="auto"/>
        <w:rPr>
          <w:b/>
          <w:bCs/>
          <w:i/>
          <w:iCs/>
        </w:rPr>
      </w:pPr>
    </w:p>
    <w:p w14:paraId="1B722796" w14:textId="1340E582" w:rsidR="000622E0" w:rsidRPr="008714BE" w:rsidRDefault="00AF5379" w:rsidP="008B5B41">
      <w:pPr>
        <w:pStyle w:val="ListParagraph"/>
        <w:numPr>
          <w:ilvl w:val="0"/>
          <w:numId w:val="7"/>
        </w:numPr>
        <w:spacing w:line="360" w:lineRule="auto"/>
        <w:rPr>
          <w:b/>
          <w:bCs/>
          <w:i/>
          <w:iCs/>
        </w:rPr>
      </w:pPr>
      <w:r>
        <w:rPr>
          <w:b/>
          <w:bCs/>
          <w:i/>
          <w:iCs/>
        </w:rPr>
        <w:lastRenderedPageBreak/>
        <w:t>Fetch due invoices</w:t>
      </w:r>
    </w:p>
    <w:p w14:paraId="53B864AB" w14:textId="53F01C8F" w:rsidR="00CF315C" w:rsidRPr="008714BE" w:rsidRDefault="00CF315C" w:rsidP="008B5B41">
      <w:pPr>
        <w:pStyle w:val="ListParagraph"/>
        <w:numPr>
          <w:ilvl w:val="0"/>
          <w:numId w:val="8"/>
        </w:numPr>
        <w:spacing w:line="360" w:lineRule="auto"/>
        <w:rPr>
          <w:i/>
          <w:iCs/>
        </w:rPr>
      </w:pPr>
      <w:r w:rsidRPr="008714BE">
        <w:rPr>
          <w:i/>
          <w:iCs/>
        </w:rPr>
        <w:t xml:space="preserve">Workflow </w:t>
      </w:r>
      <w:r w:rsidR="007846D9">
        <w:rPr>
          <w:i/>
          <w:iCs/>
        </w:rPr>
        <w:t>to</w:t>
      </w:r>
      <w:r w:rsidRPr="008714BE">
        <w:rPr>
          <w:i/>
          <w:iCs/>
        </w:rPr>
        <w:t xml:space="preserve"> </w:t>
      </w:r>
      <w:r w:rsidR="00EF2012">
        <w:rPr>
          <w:i/>
          <w:iCs/>
        </w:rPr>
        <w:t xml:space="preserve">listen to event </w:t>
      </w:r>
      <w:r w:rsidR="00EF2012" w:rsidRPr="00EF2012">
        <w:rPr>
          <w:i/>
          <w:iCs/>
        </w:rPr>
        <w:t>744</w:t>
      </w:r>
      <w:r w:rsidR="00EF2012">
        <w:rPr>
          <w:i/>
          <w:iCs/>
        </w:rPr>
        <w:t xml:space="preserve"> - </w:t>
      </w:r>
      <w:r w:rsidR="00EF2012" w:rsidRPr="00EF2012">
        <w:rPr>
          <w:i/>
          <w:iCs/>
        </w:rPr>
        <w:t>Account Master Plan Instance Dunning Degrade Date Changed</w:t>
      </w:r>
      <w:r w:rsidRPr="008714BE">
        <w:rPr>
          <w:i/>
          <w:iCs/>
        </w:rPr>
        <w:t>.</w:t>
      </w:r>
      <w:r w:rsidR="00E3343A">
        <w:rPr>
          <w:i/>
          <w:iCs/>
        </w:rPr>
        <w:t xml:space="preserve"> Ignore events </w:t>
      </w:r>
      <w:r w:rsidR="00B835AB">
        <w:rPr>
          <w:i/>
          <w:iCs/>
        </w:rPr>
        <w:t>triggered for child accounts (</w:t>
      </w:r>
      <w:proofErr w:type="spellStart"/>
      <w:r w:rsidR="00B835AB" w:rsidRPr="00B835AB">
        <w:rPr>
          <w:i/>
          <w:iCs/>
        </w:rPr>
        <w:t>resp_level_cd</w:t>
      </w:r>
      <w:proofErr w:type="spellEnd"/>
      <w:r w:rsidR="00B835AB" w:rsidRPr="00B835AB">
        <w:rPr>
          <w:i/>
          <w:iCs/>
        </w:rPr>
        <w:t xml:space="preserve"> = 2)</w:t>
      </w:r>
      <w:r w:rsidR="00B835AB">
        <w:rPr>
          <w:i/>
          <w:iCs/>
        </w:rPr>
        <w:t>.</w:t>
      </w:r>
    </w:p>
    <w:p w14:paraId="63FAD022" w14:textId="2CF5ECDD" w:rsidR="00CF315C" w:rsidRPr="008714BE" w:rsidRDefault="00EF2012" w:rsidP="008714BE">
      <w:pPr>
        <w:pStyle w:val="ListParagraph"/>
        <w:spacing w:line="360" w:lineRule="auto"/>
        <w:ind w:left="2520"/>
        <w:rPr>
          <w:i/>
          <w:iCs/>
        </w:rPr>
      </w:pPr>
      <w:r>
        <w:rPr>
          <w:i/>
          <w:iCs/>
        </w:rPr>
        <w:t>Event payload</w:t>
      </w:r>
      <w:r w:rsidR="00CF315C" w:rsidRPr="008714BE">
        <w:rPr>
          <w:i/>
          <w:iCs/>
        </w:rPr>
        <w:t>:</w:t>
      </w:r>
    </w:p>
    <w:p w14:paraId="7BC7E838"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&lt;?xml version="1.0" encoding="UTF-8"?&gt;</w:t>
      </w:r>
    </w:p>
    <w:p w14:paraId="3F24A102"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&lt;apf2doc&gt;</w:t>
      </w:r>
    </w:p>
    <w:p w14:paraId="7B419C85"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&lt;request&gt;</w:t>
      </w:r>
    </w:p>
    <w:p w14:paraId="1F1E8F82"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&lt;version&gt;1&lt;/version&gt;</w:t>
      </w:r>
    </w:p>
    <w:p w14:paraId="727424FF"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&lt;sender&gt;A&lt;/sender&gt;</w:t>
      </w:r>
    </w:p>
    <w:p w14:paraId="6CBC425F"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transaction_id</w:t>
      </w:r>
      <w:proofErr w:type="spellEnd"/>
      <w:r w:rsidRPr="003300B7">
        <w:rPr>
          <w:rFonts w:eastAsia="Times New Roman"/>
          <w:i/>
          <w:iCs/>
          <w:color w:val="000000"/>
          <w:sz w:val="18"/>
          <w:szCs w:val="18"/>
          <w:lang w:eastAsia="en-CA"/>
        </w:rPr>
        <w:t>&gt;677466093&lt;/</w:t>
      </w:r>
      <w:proofErr w:type="spellStart"/>
      <w:r w:rsidRPr="003300B7">
        <w:rPr>
          <w:rFonts w:eastAsia="Times New Roman"/>
          <w:i/>
          <w:iCs/>
          <w:color w:val="000000"/>
          <w:sz w:val="18"/>
          <w:szCs w:val="18"/>
          <w:lang w:eastAsia="en-CA"/>
        </w:rPr>
        <w:t>transaction_id</w:t>
      </w:r>
      <w:proofErr w:type="spellEnd"/>
      <w:r w:rsidRPr="003300B7">
        <w:rPr>
          <w:rFonts w:eastAsia="Times New Roman"/>
          <w:i/>
          <w:iCs/>
          <w:color w:val="000000"/>
          <w:sz w:val="18"/>
          <w:szCs w:val="18"/>
          <w:lang w:eastAsia="en-CA"/>
        </w:rPr>
        <w:t>&gt;</w:t>
      </w:r>
    </w:p>
    <w:p w14:paraId="0D4B1A8B"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&lt;action&gt;M&lt;/action&gt;</w:t>
      </w:r>
    </w:p>
    <w:p w14:paraId="15460CDB"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class_name</w:t>
      </w:r>
      <w:proofErr w:type="spellEnd"/>
      <w:r w:rsidRPr="003300B7">
        <w:rPr>
          <w:rFonts w:eastAsia="Times New Roman"/>
          <w:i/>
          <w:iCs/>
          <w:color w:val="000000"/>
          <w:sz w:val="18"/>
          <w:szCs w:val="18"/>
          <w:lang w:eastAsia="en-CA"/>
        </w:rPr>
        <w:t>&gt;A&lt;/</w:t>
      </w:r>
      <w:proofErr w:type="spellStart"/>
      <w:r w:rsidRPr="003300B7">
        <w:rPr>
          <w:rFonts w:eastAsia="Times New Roman"/>
          <w:i/>
          <w:iCs/>
          <w:color w:val="000000"/>
          <w:sz w:val="18"/>
          <w:szCs w:val="18"/>
          <w:lang w:eastAsia="en-CA"/>
        </w:rPr>
        <w:t>class_name</w:t>
      </w:r>
      <w:proofErr w:type="spellEnd"/>
      <w:r w:rsidRPr="003300B7">
        <w:rPr>
          <w:rFonts w:eastAsia="Times New Roman"/>
          <w:i/>
          <w:iCs/>
          <w:color w:val="000000"/>
          <w:sz w:val="18"/>
          <w:szCs w:val="18"/>
          <w:lang w:eastAsia="en-CA"/>
        </w:rPr>
        <w:t>&gt;</w:t>
      </w:r>
    </w:p>
    <w:p w14:paraId="3B67F68A"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&lt;/request&gt;</w:t>
      </w:r>
    </w:p>
    <w:p w14:paraId="1E69E2D4"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acct_data</w:t>
      </w:r>
      <w:proofErr w:type="spellEnd"/>
      <w:r w:rsidRPr="003300B7">
        <w:rPr>
          <w:rFonts w:eastAsia="Times New Roman"/>
          <w:i/>
          <w:iCs/>
          <w:color w:val="000000"/>
          <w:sz w:val="18"/>
          <w:szCs w:val="18"/>
          <w:lang w:eastAsia="en-CA"/>
        </w:rPr>
        <w:t>&gt;</w:t>
      </w:r>
    </w:p>
    <w:p w14:paraId="5F2F988F"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client_no</w:t>
      </w:r>
      <w:proofErr w:type="spellEnd"/>
      <w:r w:rsidRPr="003300B7">
        <w:rPr>
          <w:rFonts w:eastAsia="Times New Roman"/>
          <w:i/>
          <w:iCs/>
          <w:color w:val="000000"/>
          <w:sz w:val="18"/>
          <w:szCs w:val="18"/>
          <w:lang w:eastAsia="en-CA"/>
        </w:rPr>
        <w:t>&gt;5025555&lt;/</w:t>
      </w:r>
      <w:proofErr w:type="spellStart"/>
      <w:r w:rsidRPr="003300B7">
        <w:rPr>
          <w:rFonts w:eastAsia="Times New Roman"/>
          <w:i/>
          <w:iCs/>
          <w:color w:val="000000"/>
          <w:sz w:val="18"/>
          <w:szCs w:val="18"/>
          <w:lang w:eastAsia="en-CA"/>
        </w:rPr>
        <w:t>client_no</w:t>
      </w:r>
      <w:proofErr w:type="spellEnd"/>
      <w:r w:rsidRPr="003300B7">
        <w:rPr>
          <w:rFonts w:eastAsia="Times New Roman"/>
          <w:i/>
          <w:iCs/>
          <w:color w:val="000000"/>
          <w:sz w:val="18"/>
          <w:szCs w:val="18"/>
          <w:lang w:eastAsia="en-CA"/>
        </w:rPr>
        <w:t>&gt;</w:t>
      </w:r>
    </w:p>
    <w:p w14:paraId="3FFC92F8"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w:t>
      </w:r>
      <w:r w:rsidRPr="00F152EB">
        <w:rPr>
          <w:rFonts w:eastAsia="Times New Roman"/>
          <w:i/>
          <w:iCs/>
          <w:color w:val="000000"/>
          <w:sz w:val="18"/>
          <w:szCs w:val="18"/>
          <w:highlight w:val="yellow"/>
          <w:lang w:eastAsia="en-CA"/>
          <w:rPrChange w:id="84" w:author="Sarayu Belliraj" w:date="2022-04-29T11:55:00Z">
            <w:rPr>
              <w:rFonts w:eastAsia="Times New Roman"/>
              <w:i/>
              <w:iCs/>
              <w:color w:val="000000"/>
              <w:sz w:val="18"/>
              <w:szCs w:val="18"/>
              <w:lang w:eastAsia="en-CA"/>
            </w:rPr>
          </w:rPrChange>
        </w:rPr>
        <w:t>&lt;</w:t>
      </w:r>
      <w:proofErr w:type="spellStart"/>
      <w:r w:rsidRPr="00F152EB">
        <w:rPr>
          <w:rFonts w:eastAsia="Times New Roman"/>
          <w:i/>
          <w:iCs/>
          <w:color w:val="000000"/>
          <w:sz w:val="18"/>
          <w:szCs w:val="18"/>
          <w:highlight w:val="yellow"/>
          <w:lang w:eastAsia="en-CA"/>
          <w:rPrChange w:id="85" w:author="Sarayu Belliraj" w:date="2022-04-29T11:55:00Z">
            <w:rPr>
              <w:rFonts w:eastAsia="Times New Roman"/>
              <w:i/>
              <w:iCs/>
              <w:color w:val="000000"/>
              <w:sz w:val="18"/>
              <w:szCs w:val="18"/>
              <w:lang w:eastAsia="en-CA"/>
            </w:rPr>
          </w:rPrChange>
        </w:rPr>
        <w:t>acct_no</w:t>
      </w:r>
      <w:proofErr w:type="spellEnd"/>
      <w:r w:rsidRPr="00F152EB">
        <w:rPr>
          <w:rFonts w:eastAsia="Times New Roman"/>
          <w:i/>
          <w:iCs/>
          <w:color w:val="000000"/>
          <w:sz w:val="18"/>
          <w:szCs w:val="18"/>
          <w:highlight w:val="yellow"/>
          <w:lang w:eastAsia="en-CA"/>
          <w:rPrChange w:id="86" w:author="Sarayu Belliraj" w:date="2022-04-29T11:55:00Z">
            <w:rPr>
              <w:rFonts w:eastAsia="Times New Roman"/>
              <w:i/>
              <w:iCs/>
              <w:color w:val="000000"/>
              <w:sz w:val="18"/>
              <w:szCs w:val="18"/>
              <w:lang w:eastAsia="en-CA"/>
            </w:rPr>
          </w:rPrChange>
        </w:rPr>
        <w:t>&gt;32255196&lt;/</w:t>
      </w:r>
      <w:proofErr w:type="spellStart"/>
      <w:r w:rsidRPr="00F152EB">
        <w:rPr>
          <w:rFonts w:eastAsia="Times New Roman"/>
          <w:i/>
          <w:iCs/>
          <w:color w:val="000000"/>
          <w:sz w:val="18"/>
          <w:szCs w:val="18"/>
          <w:highlight w:val="yellow"/>
          <w:lang w:eastAsia="en-CA"/>
          <w:rPrChange w:id="87" w:author="Sarayu Belliraj" w:date="2022-04-29T11:55:00Z">
            <w:rPr>
              <w:rFonts w:eastAsia="Times New Roman"/>
              <w:i/>
              <w:iCs/>
              <w:color w:val="000000"/>
              <w:sz w:val="18"/>
              <w:szCs w:val="18"/>
              <w:lang w:eastAsia="en-CA"/>
            </w:rPr>
          </w:rPrChange>
        </w:rPr>
        <w:t>acct_no</w:t>
      </w:r>
      <w:proofErr w:type="spellEnd"/>
      <w:r w:rsidRPr="00F152EB">
        <w:rPr>
          <w:rFonts w:eastAsia="Times New Roman"/>
          <w:i/>
          <w:iCs/>
          <w:color w:val="000000"/>
          <w:sz w:val="18"/>
          <w:szCs w:val="18"/>
          <w:highlight w:val="yellow"/>
          <w:lang w:eastAsia="en-CA"/>
          <w:rPrChange w:id="88" w:author="Sarayu Belliraj" w:date="2022-04-29T11:55:00Z">
            <w:rPr>
              <w:rFonts w:eastAsia="Times New Roman"/>
              <w:i/>
              <w:iCs/>
              <w:color w:val="000000"/>
              <w:sz w:val="18"/>
              <w:szCs w:val="18"/>
              <w:lang w:eastAsia="en-CA"/>
            </w:rPr>
          </w:rPrChange>
        </w:rPr>
        <w:t>&gt;</w:t>
      </w:r>
    </w:p>
    <w:p w14:paraId="579F18F2"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client_acct_id</w:t>
      </w:r>
      <w:proofErr w:type="spellEnd"/>
      <w:r w:rsidRPr="003300B7">
        <w:rPr>
          <w:rFonts w:eastAsia="Times New Roman"/>
          <w:i/>
          <w:iCs/>
          <w:color w:val="000000"/>
          <w:sz w:val="18"/>
          <w:szCs w:val="18"/>
          <w:lang w:eastAsia="en-CA"/>
        </w:rPr>
        <w:t>&gt;6004736420&lt;/</w:t>
      </w:r>
      <w:proofErr w:type="spellStart"/>
      <w:r w:rsidRPr="003300B7">
        <w:rPr>
          <w:rFonts w:eastAsia="Times New Roman"/>
          <w:i/>
          <w:iCs/>
          <w:color w:val="000000"/>
          <w:sz w:val="18"/>
          <w:szCs w:val="18"/>
          <w:lang w:eastAsia="en-CA"/>
        </w:rPr>
        <w:t>client_acct_id</w:t>
      </w:r>
      <w:proofErr w:type="spellEnd"/>
      <w:r w:rsidRPr="003300B7">
        <w:rPr>
          <w:rFonts w:eastAsia="Times New Roman"/>
          <w:i/>
          <w:iCs/>
          <w:color w:val="000000"/>
          <w:sz w:val="18"/>
          <w:szCs w:val="18"/>
          <w:lang w:eastAsia="en-CA"/>
        </w:rPr>
        <w:t>&gt;</w:t>
      </w:r>
    </w:p>
    <w:p w14:paraId="0D8CE87D"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userid</w:t>
      </w:r>
      <w:proofErr w:type="spellEnd"/>
      <w:r w:rsidRPr="003300B7">
        <w:rPr>
          <w:rFonts w:eastAsia="Times New Roman"/>
          <w:i/>
          <w:iCs/>
          <w:color w:val="000000"/>
          <w:sz w:val="18"/>
          <w:szCs w:val="18"/>
          <w:lang w:eastAsia="en-CA"/>
        </w:rPr>
        <w:t>&gt;mc3tmn7t&lt;/</w:t>
      </w:r>
      <w:proofErr w:type="spellStart"/>
      <w:r w:rsidRPr="003300B7">
        <w:rPr>
          <w:rFonts w:eastAsia="Times New Roman"/>
          <w:i/>
          <w:iCs/>
          <w:color w:val="000000"/>
          <w:sz w:val="18"/>
          <w:szCs w:val="18"/>
          <w:lang w:eastAsia="en-CA"/>
        </w:rPr>
        <w:t>userid</w:t>
      </w:r>
      <w:proofErr w:type="spellEnd"/>
      <w:r w:rsidRPr="003300B7">
        <w:rPr>
          <w:rFonts w:eastAsia="Times New Roman"/>
          <w:i/>
          <w:iCs/>
          <w:color w:val="000000"/>
          <w:sz w:val="18"/>
          <w:szCs w:val="18"/>
          <w:lang w:eastAsia="en-CA"/>
        </w:rPr>
        <w:t>&gt;</w:t>
      </w:r>
    </w:p>
    <w:p w14:paraId="71BFBE73" w14:textId="6EF4E3F0"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&lt;password</w:t>
      </w:r>
      <w:r>
        <w:rPr>
          <w:rFonts w:eastAsia="Times New Roman"/>
          <w:i/>
          <w:iCs/>
          <w:color w:val="000000"/>
          <w:sz w:val="18"/>
          <w:szCs w:val="18"/>
          <w:lang w:eastAsia="en-CA"/>
        </w:rPr>
        <w:t>&gt;redacted</w:t>
      </w:r>
      <w:r w:rsidRPr="003300B7">
        <w:rPr>
          <w:rFonts w:eastAsia="Times New Roman"/>
          <w:i/>
          <w:iCs/>
          <w:color w:val="000000"/>
          <w:sz w:val="18"/>
          <w:szCs w:val="18"/>
          <w:lang w:eastAsia="en-CA"/>
        </w:rPr>
        <w:t xml:space="preserve"> &lt;/password&gt;</w:t>
      </w:r>
    </w:p>
    <w:p w14:paraId="63FA4713"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status_cd</w:t>
      </w:r>
      <w:proofErr w:type="spellEnd"/>
      <w:r w:rsidRPr="003300B7">
        <w:rPr>
          <w:rFonts w:eastAsia="Times New Roman"/>
          <w:i/>
          <w:iCs/>
          <w:color w:val="000000"/>
          <w:sz w:val="18"/>
          <w:szCs w:val="18"/>
          <w:lang w:eastAsia="en-CA"/>
        </w:rPr>
        <w:t>&gt;1&lt;/</w:t>
      </w:r>
      <w:proofErr w:type="spellStart"/>
      <w:r w:rsidRPr="003300B7">
        <w:rPr>
          <w:rFonts w:eastAsia="Times New Roman"/>
          <w:i/>
          <w:iCs/>
          <w:color w:val="000000"/>
          <w:sz w:val="18"/>
          <w:szCs w:val="18"/>
          <w:lang w:eastAsia="en-CA"/>
        </w:rPr>
        <w:t>status_cd</w:t>
      </w:r>
      <w:proofErr w:type="spellEnd"/>
      <w:r w:rsidRPr="003300B7">
        <w:rPr>
          <w:rFonts w:eastAsia="Times New Roman"/>
          <w:i/>
          <w:iCs/>
          <w:color w:val="000000"/>
          <w:sz w:val="18"/>
          <w:szCs w:val="18"/>
          <w:lang w:eastAsia="en-CA"/>
        </w:rPr>
        <w:t>&gt;</w:t>
      </w:r>
    </w:p>
    <w:p w14:paraId="13858324"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notify_method</w:t>
      </w:r>
      <w:proofErr w:type="spellEnd"/>
      <w:r w:rsidRPr="003300B7">
        <w:rPr>
          <w:rFonts w:eastAsia="Times New Roman"/>
          <w:i/>
          <w:iCs/>
          <w:color w:val="000000"/>
          <w:sz w:val="18"/>
          <w:szCs w:val="18"/>
          <w:lang w:eastAsia="en-CA"/>
        </w:rPr>
        <w:t>&gt;10&lt;/</w:t>
      </w:r>
      <w:proofErr w:type="spellStart"/>
      <w:r w:rsidRPr="003300B7">
        <w:rPr>
          <w:rFonts w:eastAsia="Times New Roman"/>
          <w:i/>
          <w:iCs/>
          <w:color w:val="000000"/>
          <w:sz w:val="18"/>
          <w:szCs w:val="18"/>
          <w:lang w:eastAsia="en-CA"/>
        </w:rPr>
        <w:t>notify_method</w:t>
      </w:r>
      <w:proofErr w:type="spellEnd"/>
      <w:r w:rsidRPr="003300B7">
        <w:rPr>
          <w:rFonts w:eastAsia="Times New Roman"/>
          <w:i/>
          <w:iCs/>
          <w:color w:val="000000"/>
          <w:sz w:val="18"/>
          <w:szCs w:val="18"/>
          <w:lang w:eastAsia="en-CA"/>
        </w:rPr>
        <w:t>&gt;</w:t>
      </w:r>
    </w:p>
    <w:p w14:paraId="0404AA63"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&lt;currency&gt;</w:t>
      </w:r>
      <w:proofErr w:type="spellStart"/>
      <w:r w:rsidRPr="003300B7">
        <w:rPr>
          <w:rFonts w:eastAsia="Times New Roman"/>
          <w:i/>
          <w:iCs/>
          <w:color w:val="000000"/>
          <w:sz w:val="18"/>
          <w:szCs w:val="18"/>
          <w:lang w:eastAsia="en-CA"/>
        </w:rPr>
        <w:t>usd</w:t>
      </w:r>
      <w:proofErr w:type="spellEnd"/>
      <w:r w:rsidRPr="003300B7">
        <w:rPr>
          <w:rFonts w:eastAsia="Times New Roman"/>
          <w:i/>
          <w:iCs/>
          <w:color w:val="000000"/>
          <w:sz w:val="18"/>
          <w:szCs w:val="18"/>
          <w:lang w:eastAsia="en-CA"/>
        </w:rPr>
        <w:t>&lt;/currency&gt;</w:t>
      </w:r>
    </w:p>
    <w:p w14:paraId="4209552E"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test_acct</w:t>
      </w:r>
      <w:proofErr w:type="spellEnd"/>
      <w:r w:rsidRPr="003300B7">
        <w:rPr>
          <w:rFonts w:eastAsia="Times New Roman"/>
          <w:i/>
          <w:iCs/>
          <w:color w:val="000000"/>
          <w:sz w:val="18"/>
          <w:szCs w:val="18"/>
          <w:lang w:eastAsia="en-CA"/>
        </w:rPr>
        <w:t>&gt;N&lt;/</w:t>
      </w:r>
      <w:proofErr w:type="spellStart"/>
      <w:r w:rsidRPr="003300B7">
        <w:rPr>
          <w:rFonts w:eastAsia="Times New Roman"/>
          <w:i/>
          <w:iCs/>
          <w:color w:val="000000"/>
          <w:sz w:val="18"/>
          <w:szCs w:val="18"/>
          <w:lang w:eastAsia="en-CA"/>
        </w:rPr>
        <w:t>test_acct</w:t>
      </w:r>
      <w:proofErr w:type="spellEnd"/>
      <w:r w:rsidRPr="003300B7">
        <w:rPr>
          <w:rFonts w:eastAsia="Times New Roman"/>
          <w:i/>
          <w:iCs/>
          <w:color w:val="000000"/>
          <w:sz w:val="18"/>
          <w:szCs w:val="18"/>
          <w:lang w:eastAsia="en-CA"/>
        </w:rPr>
        <w:t>&gt;</w:t>
      </w:r>
    </w:p>
    <w:p w14:paraId="7B15AEE8"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last_acct_comment</w:t>
      </w:r>
      <w:proofErr w:type="spellEnd"/>
      <w:r w:rsidRPr="003300B7">
        <w:rPr>
          <w:rFonts w:eastAsia="Times New Roman"/>
          <w:i/>
          <w:iCs/>
          <w:color w:val="000000"/>
          <w:sz w:val="18"/>
          <w:szCs w:val="18"/>
          <w:lang w:eastAsia="en-CA"/>
        </w:rPr>
        <w:t>&gt;Email message of type "Dunning" with subject "Important Intel Dev Account Notice" sent to address "sbelliraj@ariasystems.com" on 3/19/2022 at 01:36:24&lt;/</w:t>
      </w:r>
      <w:proofErr w:type="spellStart"/>
      <w:r w:rsidRPr="003300B7">
        <w:rPr>
          <w:rFonts w:eastAsia="Times New Roman"/>
          <w:i/>
          <w:iCs/>
          <w:color w:val="000000"/>
          <w:sz w:val="18"/>
          <w:szCs w:val="18"/>
          <w:lang w:eastAsia="en-CA"/>
        </w:rPr>
        <w:t>last_acct_comment</w:t>
      </w:r>
      <w:proofErr w:type="spellEnd"/>
      <w:r w:rsidRPr="003300B7">
        <w:rPr>
          <w:rFonts w:eastAsia="Times New Roman"/>
          <w:i/>
          <w:iCs/>
          <w:color w:val="000000"/>
          <w:sz w:val="18"/>
          <w:szCs w:val="18"/>
          <w:lang w:eastAsia="en-CA"/>
        </w:rPr>
        <w:t>&gt;</w:t>
      </w:r>
    </w:p>
    <w:p w14:paraId="09E3FB63"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acct_data</w:t>
      </w:r>
      <w:proofErr w:type="spellEnd"/>
      <w:r w:rsidRPr="003300B7">
        <w:rPr>
          <w:rFonts w:eastAsia="Times New Roman"/>
          <w:i/>
          <w:iCs/>
          <w:color w:val="000000"/>
          <w:sz w:val="18"/>
          <w:szCs w:val="18"/>
          <w:lang w:eastAsia="en-CA"/>
        </w:rPr>
        <w:t>&gt;</w:t>
      </w:r>
    </w:p>
    <w:p w14:paraId="0A2FB73F"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acct_contact</w:t>
      </w:r>
      <w:proofErr w:type="spellEnd"/>
      <w:r w:rsidRPr="003300B7">
        <w:rPr>
          <w:rFonts w:eastAsia="Times New Roman"/>
          <w:i/>
          <w:iCs/>
          <w:color w:val="000000"/>
          <w:sz w:val="18"/>
          <w:szCs w:val="18"/>
          <w:lang w:eastAsia="en-CA"/>
        </w:rPr>
        <w:t>&gt;</w:t>
      </w:r>
    </w:p>
    <w:p w14:paraId="63959ACA"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first_name</w:t>
      </w:r>
      <w:proofErr w:type="spellEnd"/>
      <w:r w:rsidRPr="003300B7">
        <w:rPr>
          <w:rFonts w:eastAsia="Times New Roman"/>
          <w:i/>
          <w:iCs/>
          <w:color w:val="000000"/>
          <w:sz w:val="18"/>
          <w:szCs w:val="18"/>
          <w:lang w:eastAsia="en-CA"/>
        </w:rPr>
        <w:t>&gt;Mathias&lt;/</w:t>
      </w:r>
      <w:proofErr w:type="spellStart"/>
      <w:r w:rsidRPr="003300B7">
        <w:rPr>
          <w:rFonts w:eastAsia="Times New Roman"/>
          <w:i/>
          <w:iCs/>
          <w:color w:val="000000"/>
          <w:sz w:val="18"/>
          <w:szCs w:val="18"/>
          <w:lang w:eastAsia="en-CA"/>
        </w:rPr>
        <w:t>first_name</w:t>
      </w:r>
      <w:proofErr w:type="spellEnd"/>
      <w:r w:rsidRPr="003300B7">
        <w:rPr>
          <w:rFonts w:eastAsia="Times New Roman"/>
          <w:i/>
          <w:iCs/>
          <w:color w:val="000000"/>
          <w:sz w:val="18"/>
          <w:szCs w:val="18"/>
          <w:lang w:eastAsia="en-CA"/>
        </w:rPr>
        <w:t>&gt;</w:t>
      </w:r>
    </w:p>
    <w:p w14:paraId="7D602C58"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last_name</w:t>
      </w:r>
      <w:proofErr w:type="spellEnd"/>
      <w:r w:rsidRPr="003300B7">
        <w:rPr>
          <w:rFonts w:eastAsia="Times New Roman"/>
          <w:i/>
          <w:iCs/>
          <w:color w:val="000000"/>
          <w:sz w:val="18"/>
          <w:szCs w:val="18"/>
          <w:lang w:eastAsia="en-CA"/>
        </w:rPr>
        <w:t>&gt;</w:t>
      </w:r>
      <w:proofErr w:type="spellStart"/>
      <w:r w:rsidRPr="003300B7">
        <w:rPr>
          <w:rFonts w:eastAsia="Times New Roman"/>
          <w:i/>
          <w:iCs/>
          <w:color w:val="000000"/>
          <w:sz w:val="18"/>
          <w:szCs w:val="18"/>
          <w:lang w:eastAsia="en-CA"/>
        </w:rPr>
        <w:t>Brunckhorst</w:t>
      </w:r>
      <w:proofErr w:type="spellEnd"/>
      <w:r w:rsidRPr="003300B7">
        <w:rPr>
          <w:rFonts w:eastAsia="Times New Roman"/>
          <w:i/>
          <w:iCs/>
          <w:color w:val="000000"/>
          <w:sz w:val="18"/>
          <w:szCs w:val="18"/>
          <w:lang w:eastAsia="en-CA"/>
        </w:rPr>
        <w:t>&lt;/</w:t>
      </w:r>
      <w:proofErr w:type="spellStart"/>
      <w:r w:rsidRPr="003300B7">
        <w:rPr>
          <w:rFonts w:eastAsia="Times New Roman"/>
          <w:i/>
          <w:iCs/>
          <w:color w:val="000000"/>
          <w:sz w:val="18"/>
          <w:szCs w:val="18"/>
          <w:lang w:eastAsia="en-CA"/>
        </w:rPr>
        <w:t>last_name</w:t>
      </w:r>
      <w:proofErr w:type="spellEnd"/>
      <w:r w:rsidRPr="003300B7">
        <w:rPr>
          <w:rFonts w:eastAsia="Times New Roman"/>
          <w:i/>
          <w:iCs/>
          <w:color w:val="000000"/>
          <w:sz w:val="18"/>
          <w:szCs w:val="18"/>
          <w:lang w:eastAsia="en-CA"/>
        </w:rPr>
        <w:t>&gt;</w:t>
      </w:r>
    </w:p>
    <w:p w14:paraId="6D921A8F"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company_name</w:t>
      </w:r>
      <w:proofErr w:type="spellEnd"/>
      <w:r w:rsidRPr="003300B7">
        <w:rPr>
          <w:rFonts w:eastAsia="Times New Roman"/>
          <w:i/>
          <w:iCs/>
          <w:color w:val="000000"/>
          <w:sz w:val="18"/>
          <w:szCs w:val="18"/>
          <w:lang w:eastAsia="en-CA"/>
        </w:rPr>
        <w:t>&gt;Honor Technology, Inc.&lt;/</w:t>
      </w:r>
      <w:proofErr w:type="spellStart"/>
      <w:r w:rsidRPr="003300B7">
        <w:rPr>
          <w:rFonts w:eastAsia="Times New Roman"/>
          <w:i/>
          <w:iCs/>
          <w:color w:val="000000"/>
          <w:sz w:val="18"/>
          <w:szCs w:val="18"/>
          <w:lang w:eastAsia="en-CA"/>
        </w:rPr>
        <w:t>company_name</w:t>
      </w:r>
      <w:proofErr w:type="spellEnd"/>
      <w:r w:rsidRPr="003300B7">
        <w:rPr>
          <w:rFonts w:eastAsia="Times New Roman"/>
          <w:i/>
          <w:iCs/>
          <w:color w:val="000000"/>
          <w:sz w:val="18"/>
          <w:szCs w:val="18"/>
          <w:lang w:eastAsia="en-CA"/>
        </w:rPr>
        <w:t>&gt;</w:t>
      </w:r>
    </w:p>
    <w:p w14:paraId="1911E40D"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&lt;address1&gt;2151 </w:t>
      </w:r>
      <w:proofErr w:type="spellStart"/>
      <w:r w:rsidRPr="003300B7">
        <w:rPr>
          <w:rFonts w:eastAsia="Times New Roman"/>
          <w:i/>
          <w:iCs/>
          <w:color w:val="000000"/>
          <w:sz w:val="18"/>
          <w:szCs w:val="18"/>
          <w:lang w:eastAsia="en-CA"/>
        </w:rPr>
        <w:t>Salvio</w:t>
      </w:r>
      <w:proofErr w:type="spellEnd"/>
      <w:r w:rsidRPr="003300B7">
        <w:rPr>
          <w:rFonts w:eastAsia="Times New Roman"/>
          <w:i/>
          <w:iCs/>
          <w:color w:val="000000"/>
          <w:sz w:val="18"/>
          <w:szCs w:val="18"/>
          <w:lang w:eastAsia="en-CA"/>
        </w:rPr>
        <w:t xml:space="preserve"> St Ste 310&lt;/address1&gt;</w:t>
      </w:r>
    </w:p>
    <w:p w14:paraId="5E668330"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&lt;city&gt;Concord&lt;/city&gt;</w:t>
      </w:r>
    </w:p>
    <w:p w14:paraId="1DC3B8AF"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state_prov</w:t>
      </w:r>
      <w:proofErr w:type="spellEnd"/>
      <w:r w:rsidRPr="003300B7">
        <w:rPr>
          <w:rFonts w:eastAsia="Times New Roman"/>
          <w:i/>
          <w:iCs/>
          <w:color w:val="000000"/>
          <w:sz w:val="18"/>
          <w:szCs w:val="18"/>
          <w:lang w:eastAsia="en-CA"/>
        </w:rPr>
        <w:t>&gt;CA&lt;/</w:t>
      </w:r>
      <w:proofErr w:type="spellStart"/>
      <w:r w:rsidRPr="003300B7">
        <w:rPr>
          <w:rFonts w:eastAsia="Times New Roman"/>
          <w:i/>
          <w:iCs/>
          <w:color w:val="000000"/>
          <w:sz w:val="18"/>
          <w:szCs w:val="18"/>
          <w:lang w:eastAsia="en-CA"/>
        </w:rPr>
        <w:t>state_prov</w:t>
      </w:r>
      <w:proofErr w:type="spellEnd"/>
      <w:r w:rsidRPr="003300B7">
        <w:rPr>
          <w:rFonts w:eastAsia="Times New Roman"/>
          <w:i/>
          <w:iCs/>
          <w:color w:val="000000"/>
          <w:sz w:val="18"/>
          <w:szCs w:val="18"/>
          <w:lang w:eastAsia="en-CA"/>
        </w:rPr>
        <w:t>&gt;</w:t>
      </w:r>
    </w:p>
    <w:p w14:paraId="7890C8CB"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postal_code</w:t>
      </w:r>
      <w:proofErr w:type="spellEnd"/>
      <w:r w:rsidRPr="003300B7">
        <w:rPr>
          <w:rFonts w:eastAsia="Times New Roman"/>
          <w:i/>
          <w:iCs/>
          <w:color w:val="000000"/>
          <w:sz w:val="18"/>
          <w:szCs w:val="18"/>
          <w:lang w:eastAsia="en-CA"/>
        </w:rPr>
        <w:t>&gt;94520&lt;/</w:t>
      </w:r>
      <w:proofErr w:type="spellStart"/>
      <w:r w:rsidRPr="003300B7">
        <w:rPr>
          <w:rFonts w:eastAsia="Times New Roman"/>
          <w:i/>
          <w:iCs/>
          <w:color w:val="000000"/>
          <w:sz w:val="18"/>
          <w:szCs w:val="18"/>
          <w:lang w:eastAsia="en-CA"/>
        </w:rPr>
        <w:t>postal_code</w:t>
      </w:r>
      <w:proofErr w:type="spellEnd"/>
      <w:r w:rsidRPr="003300B7">
        <w:rPr>
          <w:rFonts w:eastAsia="Times New Roman"/>
          <w:i/>
          <w:iCs/>
          <w:color w:val="000000"/>
          <w:sz w:val="18"/>
          <w:szCs w:val="18"/>
          <w:lang w:eastAsia="en-CA"/>
        </w:rPr>
        <w:t>&gt;</w:t>
      </w:r>
    </w:p>
    <w:p w14:paraId="65740EED"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&lt;country&gt;US&lt;/country&gt;</w:t>
      </w:r>
    </w:p>
    <w:p w14:paraId="306D8B9E"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lastRenderedPageBreak/>
        <w:t xml:space="preserve">      &lt;</w:t>
      </w:r>
      <w:proofErr w:type="spellStart"/>
      <w:r w:rsidRPr="003300B7">
        <w:rPr>
          <w:rFonts w:eastAsia="Times New Roman"/>
          <w:i/>
          <w:iCs/>
          <w:color w:val="000000"/>
          <w:sz w:val="18"/>
          <w:szCs w:val="18"/>
          <w:lang w:eastAsia="en-CA"/>
        </w:rPr>
        <w:t>work_phone</w:t>
      </w:r>
      <w:proofErr w:type="spellEnd"/>
      <w:r w:rsidRPr="003300B7">
        <w:rPr>
          <w:rFonts w:eastAsia="Times New Roman"/>
          <w:i/>
          <w:iCs/>
          <w:color w:val="000000"/>
          <w:sz w:val="18"/>
          <w:szCs w:val="18"/>
          <w:lang w:eastAsia="en-CA"/>
        </w:rPr>
        <w:t>&gt;1800 999 1212&lt;/</w:t>
      </w:r>
      <w:proofErr w:type="spellStart"/>
      <w:r w:rsidRPr="003300B7">
        <w:rPr>
          <w:rFonts w:eastAsia="Times New Roman"/>
          <w:i/>
          <w:iCs/>
          <w:color w:val="000000"/>
          <w:sz w:val="18"/>
          <w:szCs w:val="18"/>
          <w:lang w:eastAsia="en-CA"/>
        </w:rPr>
        <w:t>work_phone</w:t>
      </w:r>
      <w:proofErr w:type="spellEnd"/>
      <w:r w:rsidRPr="003300B7">
        <w:rPr>
          <w:rFonts w:eastAsia="Times New Roman"/>
          <w:i/>
          <w:iCs/>
          <w:color w:val="000000"/>
          <w:sz w:val="18"/>
          <w:szCs w:val="18"/>
          <w:lang w:eastAsia="en-CA"/>
        </w:rPr>
        <w:t>&gt;</w:t>
      </w:r>
    </w:p>
    <w:p w14:paraId="7591E6FD"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&lt;email&gt;mathias.brunckhorst@intel.com&lt;/email&gt;</w:t>
      </w:r>
    </w:p>
    <w:p w14:paraId="795779C2"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acct_contact</w:t>
      </w:r>
      <w:proofErr w:type="spellEnd"/>
      <w:r w:rsidRPr="003300B7">
        <w:rPr>
          <w:rFonts w:eastAsia="Times New Roman"/>
          <w:i/>
          <w:iCs/>
          <w:color w:val="000000"/>
          <w:sz w:val="18"/>
          <w:szCs w:val="18"/>
          <w:lang w:eastAsia="en-CA"/>
        </w:rPr>
        <w:t>&gt;</w:t>
      </w:r>
    </w:p>
    <w:p w14:paraId="2BE6FF70"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notify_tmplt_group_data</w:t>
      </w:r>
      <w:proofErr w:type="spellEnd"/>
      <w:r w:rsidRPr="003300B7">
        <w:rPr>
          <w:rFonts w:eastAsia="Times New Roman"/>
          <w:i/>
          <w:iCs/>
          <w:color w:val="000000"/>
          <w:sz w:val="18"/>
          <w:szCs w:val="18"/>
          <w:lang w:eastAsia="en-CA"/>
        </w:rPr>
        <w:t>&gt;</w:t>
      </w:r>
    </w:p>
    <w:p w14:paraId="57E23E2F"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notify_tmplt_group</w:t>
      </w:r>
      <w:proofErr w:type="spellEnd"/>
      <w:r w:rsidRPr="003300B7">
        <w:rPr>
          <w:rFonts w:eastAsia="Times New Roman"/>
          <w:i/>
          <w:iCs/>
          <w:color w:val="000000"/>
          <w:sz w:val="18"/>
          <w:szCs w:val="18"/>
          <w:lang w:eastAsia="en-CA"/>
        </w:rPr>
        <w:t>&gt;</w:t>
      </w:r>
    </w:p>
    <w:p w14:paraId="1D786A64"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&lt;notify_tmplt_group_id&gt;LE036_Rivet_ICPS_US&lt;/notify_tmplt_group_id&gt;</w:t>
      </w:r>
    </w:p>
    <w:p w14:paraId="2F964596"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notify_tmplt_group_label</w:t>
      </w:r>
      <w:proofErr w:type="spellEnd"/>
      <w:r w:rsidRPr="003300B7">
        <w:rPr>
          <w:rFonts w:eastAsia="Times New Roman"/>
          <w:i/>
          <w:iCs/>
          <w:color w:val="000000"/>
          <w:sz w:val="18"/>
          <w:szCs w:val="18"/>
          <w:lang w:eastAsia="en-CA"/>
        </w:rPr>
        <w:t xml:space="preserve">&gt;LE036 – Rivet ICPS (US </w:t>
      </w:r>
      <w:proofErr w:type="gramStart"/>
      <w:r w:rsidRPr="003300B7">
        <w:rPr>
          <w:rFonts w:eastAsia="Times New Roman"/>
          <w:i/>
          <w:iCs/>
          <w:color w:val="000000"/>
          <w:sz w:val="18"/>
          <w:szCs w:val="18"/>
          <w:lang w:eastAsia="en-CA"/>
        </w:rPr>
        <w:t>template)&lt;</w:t>
      </w:r>
      <w:proofErr w:type="gramEnd"/>
      <w:r w:rsidRPr="003300B7">
        <w:rPr>
          <w:rFonts w:eastAsia="Times New Roman"/>
          <w:i/>
          <w:iCs/>
          <w:color w:val="000000"/>
          <w:sz w:val="18"/>
          <w:szCs w:val="18"/>
          <w:lang w:eastAsia="en-CA"/>
        </w:rPr>
        <w:t>/</w:t>
      </w:r>
      <w:proofErr w:type="spellStart"/>
      <w:r w:rsidRPr="003300B7">
        <w:rPr>
          <w:rFonts w:eastAsia="Times New Roman"/>
          <w:i/>
          <w:iCs/>
          <w:color w:val="000000"/>
          <w:sz w:val="18"/>
          <w:szCs w:val="18"/>
          <w:lang w:eastAsia="en-CA"/>
        </w:rPr>
        <w:t>notify_tmplt_group_label</w:t>
      </w:r>
      <w:proofErr w:type="spellEnd"/>
      <w:r w:rsidRPr="003300B7">
        <w:rPr>
          <w:rFonts w:eastAsia="Times New Roman"/>
          <w:i/>
          <w:iCs/>
          <w:color w:val="000000"/>
          <w:sz w:val="18"/>
          <w:szCs w:val="18"/>
          <w:lang w:eastAsia="en-CA"/>
        </w:rPr>
        <w:t>&gt;</w:t>
      </w:r>
    </w:p>
    <w:p w14:paraId="32F85B5E"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&lt;notify_tmplt_group_assign_lvl&gt;ACCOUNT&lt;/notify_tmplt_group_assign_lvl&gt;</w:t>
      </w:r>
    </w:p>
    <w:p w14:paraId="7CD5F0BF"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notify_tmplt_group</w:t>
      </w:r>
      <w:proofErr w:type="spellEnd"/>
      <w:r w:rsidRPr="003300B7">
        <w:rPr>
          <w:rFonts w:eastAsia="Times New Roman"/>
          <w:i/>
          <w:iCs/>
          <w:color w:val="000000"/>
          <w:sz w:val="18"/>
          <w:szCs w:val="18"/>
          <w:lang w:eastAsia="en-CA"/>
        </w:rPr>
        <w:t>&gt;</w:t>
      </w:r>
    </w:p>
    <w:p w14:paraId="3681DA28"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notify_tmplt_group_data</w:t>
      </w:r>
      <w:proofErr w:type="spellEnd"/>
      <w:r w:rsidRPr="003300B7">
        <w:rPr>
          <w:rFonts w:eastAsia="Times New Roman"/>
          <w:i/>
          <w:iCs/>
          <w:color w:val="000000"/>
          <w:sz w:val="18"/>
          <w:szCs w:val="18"/>
          <w:lang w:eastAsia="en-CA"/>
        </w:rPr>
        <w:t>&gt;</w:t>
      </w:r>
    </w:p>
    <w:p w14:paraId="2E9AF34B"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master_plan_instance_data</w:t>
      </w:r>
      <w:proofErr w:type="spellEnd"/>
      <w:r w:rsidRPr="003300B7">
        <w:rPr>
          <w:rFonts w:eastAsia="Times New Roman"/>
          <w:i/>
          <w:iCs/>
          <w:color w:val="000000"/>
          <w:sz w:val="18"/>
          <w:szCs w:val="18"/>
          <w:lang w:eastAsia="en-CA"/>
        </w:rPr>
        <w:t>&gt;</w:t>
      </w:r>
    </w:p>
    <w:p w14:paraId="09745805"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master_plan_instance</w:t>
      </w:r>
      <w:proofErr w:type="spellEnd"/>
      <w:r w:rsidRPr="003300B7">
        <w:rPr>
          <w:rFonts w:eastAsia="Times New Roman"/>
          <w:i/>
          <w:iCs/>
          <w:color w:val="000000"/>
          <w:sz w:val="18"/>
          <w:szCs w:val="18"/>
          <w:lang w:eastAsia="en-CA"/>
        </w:rPr>
        <w:t>&gt;</w:t>
      </w:r>
    </w:p>
    <w:p w14:paraId="4F616E24"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w:t>
      </w:r>
      <w:r w:rsidRPr="00A45340">
        <w:rPr>
          <w:rFonts w:eastAsia="Times New Roman"/>
          <w:i/>
          <w:iCs/>
          <w:color w:val="000000"/>
          <w:sz w:val="18"/>
          <w:szCs w:val="18"/>
          <w:highlight w:val="yellow"/>
          <w:lang w:eastAsia="en-CA"/>
          <w:rPrChange w:id="89" w:author="Sarayu Belliraj" w:date="2022-04-29T12:07:00Z">
            <w:rPr>
              <w:rFonts w:eastAsia="Times New Roman"/>
              <w:i/>
              <w:iCs/>
              <w:color w:val="000000"/>
              <w:sz w:val="18"/>
              <w:szCs w:val="18"/>
              <w:lang w:eastAsia="en-CA"/>
            </w:rPr>
          </w:rPrChange>
        </w:rPr>
        <w:t>&lt;</w:t>
      </w:r>
      <w:proofErr w:type="spellStart"/>
      <w:r w:rsidRPr="00A45340">
        <w:rPr>
          <w:rFonts w:eastAsia="Times New Roman"/>
          <w:i/>
          <w:iCs/>
          <w:color w:val="000000"/>
          <w:sz w:val="18"/>
          <w:szCs w:val="18"/>
          <w:highlight w:val="yellow"/>
          <w:lang w:eastAsia="en-CA"/>
          <w:rPrChange w:id="90" w:author="Sarayu Belliraj" w:date="2022-04-29T12:07:00Z">
            <w:rPr>
              <w:rFonts w:eastAsia="Times New Roman"/>
              <w:i/>
              <w:iCs/>
              <w:color w:val="000000"/>
              <w:sz w:val="18"/>
              <w:szCs w:val="18"/>
              <w:lang w:eastAsia="en-CA"/>
            </w:rPr>
          </w:rPrChange>
        </w:rPr>
        <w:t>master_plan_instance_no</w:t>
      </w:r>
      <w:proofErr w:type="spellEnd"/>
      <w:r w:rsidRPr="00A45340">
        <w:rPr>
          <w:rFonts w:eastAsia="Times New Roman"/>
          <w:i/>
          <w:iCs/>
          <w:color w:val="000000"/>
          <w:sz w:val="18"/>
          <w:szCs w:val="18"/>
          <w:highlight w:val="yellow"/>
          <w:lang w:eastAsia="en-CA"/>
          <w:rPrChange w:id="91" w:author="Sarayu Belliraj" w:date="2022-04-29T12:07:00Z">
            <w:rPr>
              <w:rFonts w:eastAsia="Times New Roman"/>
              <w:i/>
              <w:iCs/>
              <w:color w:val="000000"/>
              <w:sz w:val="18"/>
              <w:szCs w:val="18"/>
              <w:lang w:eastAsia="en-CA"/>
            </w:rPr>
          </w:rPrChange>
        </w:rPr>
        <w:t>&gt;1708274&lt;/</w:t>
      </w:r>
      <w:proofErr w:type="spellStart"/>
      <w:r w:rsidRPr="00A45340">
        <w:rPr>
          <w:rFonts w:eastAsia="Times New Roman"/>
          <w:i/>
          <w:iCs/>
          <w:color w:val="000000"/>
          <w:sz w:val="18"/>
          <w:szCs w:val="18"/>
          <w:highlight w:val="yellow"/>
          <w:lang w:eastAsia="en-CA"/>
          <w:rPrChange w:id="92" w:author="Sarayu Belliraj" w:date="2022-04-29T12:07:00Z">
            <w:rPr>
              <w:rFonts w:eastAsia="Times New Roman"/>
              <w:i/>
              <w:iCs/>
              <w:color w:val="000000"/>
              <w:sz w:val="18"/>
              <w:szCs w:val="18"/>
              <w:lang w:eastAsia="en-CA"/>
            </w:rPr>
          </w:rPrChange>
        </w:rPr>
        <w:t>master_plan_instance_no</w:t>
      </w:r>
      <w:proofErr w:type="spellEnd"/>
      <w:r w:rsidRPr="00A45340">
        <w:rPr>
          <w:rFonts w:eastAsia="Times New Roman"/>
          <w:i/>
          <w:iCs/>
          <w:color w:val="000000"/>
          <w:sz w:val="18"/>
          <w:szCs w:val="18"/>
          <w:highlight w:val="yellow"/>
          <w:lang w:eastAsia="en-CA"/>
          <w:rPrChange w:id="93" w:author="Sarayu Belliraj" w:date="2022-04-29T12:07:00Z">
            <w:rPr>
              <w:rFonts w:eastAsia="Times New Roman"/>
              <w:i/>
              <w:iCs/>
              <w:color w:val="000000"/>
              <w:sz w:val="18"/>
              <w:szCs w:val="18"/>
              <w:lang w:eastAsia="en-CA"/>
            </w:rPr>
          </w:rPrChange>
        </w:rPr>
        <w:t>&gt;</w:t>
      </w:r>
    </w:p>
    <w:p w14:paraId="67CB2900"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&lt;client_master_plan_instance_id&gt;1708274&lt;/client_master_plan_instance_id&gt;</w:t>
      </w:r>
    </w:p>
    <w:p w14:paraId="77F0E19A"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plan_no</w:t>
      </w:r>
      <w:proofErr w:type="spellEnd"/>
      <w:r w:rsidRPr="003300B7">
        <w:rPr>
          <w:rFonts w:eastAsia="Times New Roman"/>
          <w:i/>
          <w:iCs/>
          <w:color w:val="000000"/>
          <w:sz w:val="18"/>
          <w:szCs w:val="18"/>
          <w:lang w:eastAsia="en-CA"/>
        </w:rPr>
        <w:t>&gt;11306378&lt;/</w:t>
      </w:r>
      <w:proofErr w:type="spellStart"/>
      <w:r w:rsidRPr="003300B7">
        <w:rPr>
          <w:rFonts w:eastAsia="Times New Roman"/>
          <w:i/>
          <w:iCs/>
          <w:color w:val="000000"/>
          <w:sz w:val="18"/>
          <w:szCs w:val="18"/>
          <w:lang w:eastAsia="en-CA"/>
        </w:rPr>
        <w:t>plan_no</w:t>
      </w:r>
      <w:proofErr w:type="spellEnd"/>
      <w:r w:rsidRPr="003300B7">
        <w:rPr>
          <w:rFonts w:eastAsia="Times New Roman"/>
          <w:i/>
          <w:iCs/>
          <w:color w:val="000000"/>
          <w:sz w:val="18"/>
          <w:szCs w:val="18"/>
          <w:lang w:eastAsia="en-CA"/>
        </w:rPr>
        <w:t>&gt;</w:t>
      </w:r>
    </w:p>
    <w:p w14:paraId="6F0BD3C4"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client_plan_id</w:t>
      </w:r>
      <w:proofErr w:type="spellEnd"/>
      <w:r w:rsidRPr="003300B7">
        <w:rPr>
          <w:rFonts w:eastAsia="Times New Roman"/>
          <w:i/>
          <w:iCs/>
          <w:color w:val="000000"/>
          <w:sz w:val="18"/>
          <w:szCs w:val="18"/>
          <w:lang w:eastAsia="en-CA"/>
        </w:rPr>
        <w:t>&gt;</w:t>
      </w:r>
      <w:proofErr w:type="spellStart"/>
      <w:r w:rsidRPr="003300B7">
        <w:rPr>
          <w:rFonts w:eastAsia="Times New Roman"/>
          <w:i/>
          <w:iCs/>
          <w:color w:val="000000"/>
          <w:sz w:val="18"/>
          <w:szCs w:val="18"/>
          <w:lang w:eastAsia="en-CA"/>
        </w:rPr>
        <w:t>Customer_Account_Plan</w:t>
      </w:r>
      <w:proofErr w:type="spellEnd"/>
      <w:r w:rsidRPr="003300B7">
        <w:rPr>
          <w:rFonts w:eastAsia="Times New Roman"/>
          <w:i/>
          <w:iCs/>
          <w:color w:val="000000"/>
          <w:sz w:val="18"/>
          <w:szCs w:val="18"/>
          <w:lang w:eastAsia="en-CA"/>
        </w:rPr>
        <w:t>&lt;/</w:t>
      </w:r>
      <w:proofErr w:type="spellStart"/>
      <w:r w:rsidRPr="003300B7">
        <w:rPr>
          <w:rFonts w:eastAsia="Times New Roman"/>
          <w:i/>
          <w:iCs/>
          <w:color w:val="000000"/>
          <w:sz w:val="18"/>
          <w:szCs w:val="18"/>
          <w:lang w:eastAsia="en-CA"/>
        </w:rPr>
        <w:t>client_plan_id</w:t>
      </w:r>
      <w:proofErr w:type="spellEnd"/>
      <w:r w:rsidRPr="003300B7">
        <w:rPr>
          <w:rFonts w:eastAsia="Times New Roman"/>
          <w:i/>
          <w:iCs/>
          <w:color w:val="000000"/>
          <w:sz w:val="18"/>
          <w:szCs w:val="18"/>
          <w:lang w:eastAsia="en-CA"/>
        </w:rPr>
        <w:t>&gt;</w:t>
      </w:r>
    </w:p>
    <w:p w14:paraId="33C80C1A"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plan_name</w:t>
      </w:r>
      <w:proofErr w:type="spellEnd"/>
      <w:r w:rsidRPr="003300B7">
        <w:rPr>
          <w:rFonts w:eastAsia="Times New Roman"/>
          <w:i/>
          <w:iCs/>
          <w:color w:val="000000"/>
          <w:sz w:val="18"/>
          <w:szCs w:val="18"/>
          <w:lang w:eastAsia="en-CA"/>
        </w:rPr>
        <w:t>&gt;Customer Account Plan&lt;/</w:t>
      </w:r>
      <w:proofErr w:type="spellStart"/>
      <w:r w:rsidRPr="003300B7">
        <w:rPr>
          <w:rFonts w:eastAsia="Times New Roman"/>
          <w:i/>
          <w:iCs/>
          <w:color w:val="000000"/>
          <w:sz w:val="18"/>
          <w:szCs w:val="18"/>
          <w:lang w:eastAsia="en-CA"/>
        </w:rPr>
        <w:t>plan_name</w:t>
      </w:r>
      <w:proofErr w:type="spellEnd"/>
      <w:r w:rsidRPr="003300B7">
        <w:rPr>
          <w:rFonts w:eastAsia="Times New Roman"/>
          <w:i/>
          <w:iCs/>
          <w:color w:val="000000"/>
          <w:sz w:val="18"/>
          <w:szCs w:val="18"/>
          <w:lang w:eastAsia="en-CA"/>
        </w:rPr>
        <w:t>&gt;</w:t>
      </w:r>
    </w:p>
    <w:p w14:paraId="1C850BB4"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plan_activation_date</w:t>
      </w:r>
      <w:proofErr w:type="spellEnd"/>
      <w:r w:rsidRPr="003300B7">
        <w:rPr>
          <w:rFonts w:eastAsia="Times New Roman"/>
          <w:i/>
          <w:iCs/>
          <w:color w:val="000000"/>
          <w:sz w:val="18"/>
          <w:szCs w:val="18"/>
          <w:lang w:eastAsia="en-CA"/>
        </w:rPr>
        <w:t>&gt;2020-01-01&lt;/</w:t>
      </w:r>
      <w:proofErr w:type="spellStart"/>
      <w:r w:rsidRPr="003300B7">
        <w:rPr>
          <w:rFonts w:eastAsia="Times New Roman"/>
          <w:i/>
          <w:iCs/>
          <w:color w:val="000000"/>
          <w:sz w:val="18"/>
          <w:szCs w:val="18"/>
          <w:lang w:eastAsia="en-CA"/>
        </w:rPr>
        <w:t>plan_activation_date</w:t>
      </w:r>
      <w:proofErr w:type="spellEnd"/>
      <w:r w:rsidRPr="003300B7">
        <w:rPr>
          <w:rFonts w:eastAsia="Times New Roman"/>
          <w:i/>
          <w:iCs/>
          <w:color w:val="000000"/>
          <w:sz w:val="18"/>
          <w:szCs w:val="18"/>
          <w:lang w:eastAsia="en-CA"/>
        </w:rPr>
        <w:t>&gt;</w:t>
      </w:r>
    </w:p>
    <w:p w14:paraId="371EAC18"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status_cd</w:t>
      </w:r>
      <w:proofErr w:type="spellEnd"/>
      <w:r w:rsidRPr="003300B7">
        <w:rPr>
          <w:rFonts w:eastAsia="Times New Roman"/>
          <w:i/>
          <w:iCs/>
          <w:color w:val="000000"/>
          <w:sz w:val="18"/>
          <w:szCs w:val="18"/>
          <w:lang w:eastAsia="en-CA"/>
        </w:rPr>
        <w:t>&gt;1&lt;/</w:t>
      </w:r>
      <w:proofErr w:type="spellStart"/>
      <w:r w:rsidRPr="003300B7">
        <w:rPr>
          <w:rFonts w:eastAsia="Times New Roman"/>
          <w:i/>
          <w:iCs/>
          <w:color w:val="000000"/>
          <w:sz w:val="18"/>
          <w:szCs w:val="18"/>
          <w:lang w:eastAsia="en-CA"/>
        </w:rPr>
        <w:t>status_cd</w:t>
      </w:r>
      <w:proofErr w:type="spellEnd"/>
      <w:r w:rsidRPr="003300B7">
        <w:rPr>
          <w:rFonts w:eastAsia="Times New Roman"/>
          <w:i/>
          <w:iCs/>
          <w:color w:val="000000"/>
          <w:sz w:val="18"/>
          <w:szCs w:val="18"/>
          <w:lang w:eastAsia="en-CA"/>
        </w:rPr>
        <w:t>&gt;</w:t>
      </w:r>
    </w:p>
    <w:p w14:paraId="2EBCD4EF"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resp_level_cd</w:t>
      </w:r>
      <w:proofErr w:type="spellEnd"/>
      <w:r w:rsidRPr="003300B7">
        <w:rPr>
          <w:rFonts w:eastAsia="Times New Roman"/>
          <w:i/>
          <w:iCs/>
          <w:color w:val="000000"/>
          <w:sz w:val="18"/>
          <w:szCs w:val="18"/>
          <w:lang w:eastAsia="en-CA"/>
        </w:rPr>
        <w:t>&gt;1&lt;/</w:t>
      </w:r>
      <w:proofErr w:type="spellStart"/>
      <w:r w:rsidRPr="003300B7">
        <w:rPr>
          <w:rFonts w:eastAsia="Times New Roman"/>
          <w:i/>
          <w:iCs/>
          <w:color w:val="000000"/>
          <w:sz w:val="18"/>
          <w:szCs w:val="18"/>
          <w:lang w:eastAsia="en-CA"/>
        </w:rPr>
        <w:t>resp_level_cd</w:t>
      </w:r>
      <w:proofErr w:type="spellEnd"/>
      <w:r w:rsidRPr="003300B7">
        <w:rPr>
          <w:rFonts w:eastAsia="Times New Roman"/>
          <w:i/>
          <w:iCs/>
          <w:color w:val="000000"/>
          <w:sz w:val="18"/>
          <w:szCs w:val="18"/>
          <w:lang w:eastAsia="en-CA"/>
        </w:rPr>
        <w:t>&gt;</w:t>
      </w:r>
    </w:p>
    <w:p w14:paraId="1D41A1DA"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plan_units</w:t>
      </w:r>
      <w:proofErr w:type="spellEnd"/>
      <w:r w:rsidRPr="003300B7">
        <w:rPr>
          <w:rFonts w:eastAsia="Times New Roman"/>
          <w:i/>
          <w:iCs/>
          <w:color w:val="000000"/>
          <w:sz w:val="18"/>
          <w:szCs w:val="18"/>
          <w:lang w:eastAsia="en-CA"/>
        </w:rPr>
        <w:t>&gt;1&lt;/</w:t>
      </w:r>
      <w:proofErr w:type="spellStart"/>
      <w:r w:rsidRPr="003300B7">
        <w:rPr>
          <w:rFonts w:eastAsia="Times New Roman"/>
          <w:i/>
          <w:iCs/>
          <w:color w:val="000000"/>
          <w:sz w:val="18"/>
          <w:szCs w:val="18"/>
          <w:lang w:eastAsia="en-CA"/>
        </w:rPr>
        <w:t>plan_units</w:t>
      </w:r>
      <w:proofErr w:type="spellEnd"/>
      <w:r w:rsidRPr="003300B7">
        <w:rPr>
          <w:rFonts w:eastAsia="Times New Roman"/>
          <w:i/>
          <w:iCs/>
          <w:color w:val="000000"/>
          <w:sz w:val="18"/>
          <w:szCs w:val="18"/>
          <w:lang w:eastAsia="en-CA"/>
        </w:rPr>
        <w:t>&gt;</w:t>
      </w:r>
    </w:p>
    <w:p w14:paraId="79EAF78B"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mpi_billing_dates</w:t>
      </w:r>
      <w:proofErr w:type="spellEnd"/>
      <w:r w:rsidRPr="003300B7">
        <w:rPr>
          <w:rFonts w:eastAsia="Times New Roman"/>
          <w:i/>
          <w:iCs/>
          <w:color w:val="000000"/>
          <w:sz w:val="18"/>
          <w:szCs w:val="18"/>
          <w:lang w:eastAsia="en-CA"/>
        </w:rPr>
        <w:t>&gt;</w:t>
      </w:r>
    </w:p>
    <w:p w14:paraId="4627770C"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bill_day</w:t>
      </w:r>
      <w:proofErr w:type="spellEnd"/>
      <w:r w:rsidRPr="003300B7">
        <w:rPr>
          <w:rFonts w:eastAsia="Times New Roman"/>
          <w:i/>
          <w:iCs/>
          <w:color w:val="000000"/>
          <w:sz w:val="18"/>
          <w:szCs w:val="18"/>
          <w:lang w:eastAsia="en-CA"/>
        </w:rPr>
        <w:t>&gt;1&lt;/</w:t>
      </w:r>
      <w:proofErr w:type="spellStart"/>
      <w:r w:rsidRPr="003300B7">
        <w:rPr>
          <w:rFonts w:eastAsia="Times New Roman"/>
          <w:i/>
          <w:iCs/>
          <w:color w:val="000000"/>
          <w:sz w:val="18"/>
          <w:szCs w:val="18"/>
          <w:lang w:eastAsia="en-CA"/>
        </w:rPr>
        <w:t>bill_day</w:t>
      </w:r>
      <w:proofErr w:type="spellEnd"/>
      <w:r w:rsidRPr="003300B7">
        <w:rPr>
          <w:rFonts w:eastAsia="Times New Roman"/>
          <w:i/>
          <w:iCs/>
          <w:color w:val="000000"/>
          <w:sz w:val="18"/>
          <w:szCs w:val="18"/>
          <w:lang w:eastAsia="en-CA"/>
        </w:rPr>
        <w:t>&gt;</w:t>
      </w:r>
    </w:p>
    <w:p w14:paraId="730EE265"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created_date</w:t>
      </w:r>
      <w:proofErr w:type="spellEnd"/>
      <w:r w:rsidRPr="003300B7">
        <w:rPr>
          <w:rFonts w:eastAsia="Times New Roman"/>
          <w:i/>
          <w:iCs/>
          <w:color w:val="000000"/>
          <w:sz w:val="18"/>
          <w:szCs w:val="18"/>
          <w:lang w:eastAsia="en-CA"/>
        </w:rPr>
        <w:t>&gt;2021-11-18&lt;/</w:t>
      </w:r>
      <w:proofErr w:type="spellStart"/>
      <w:r w:rsidRPr="003300B7">
        <w:rPr>
          <w:rFonts w:eastAsia="Times New Roman"/>
          <w:i/>
          <w:iCs/>
          <w:color w:val="000000"/>
          <w:sz w:val="18"/>
          <w:szCs w:val="18"/>
          <w:lang w:eastAsia="en-CA"/>
        </w:rPr>
        <w:t>created_date</w:t>
      </w:r>
      <w:proofErr w:type="spellEnd"/>
      <w:r w:rsidRPr="003300B7">
        <w:rPr>
          <w:rFonts w:eastAsia="Times New Roman"/>
          <w:i/>
          <w:iCs/>
          <w:color w:val="000000"/>
          <w:sz w:val="18"/>
          <w:szCs w:val="18"/>
          <w:lang w:eastAsia="en-CA"/>
        </w:rPr>
        <w:t>&gt;</w:t>
      </w:r>
    </w:p>
    <w:p w14:paraId="1D103122"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next_bill_date</w:t>
      </w:r>
      <w:proofErr w:type="spellEnd"/>
      <w:r w:rsidRPr="003300B7">
        <w:rPr>
          <w:rFonts w:eastAsia="Times New Roman"/>
          <w:i/>
          <w:iCs/>
          <w:color w:val="000000"/>
          <w:sz w:val="18"/>
          <w:szCs w:val="18"/>
          <w:lang w:eastAsia="en-CA"/>
        </w:rPr>
        <w:t>&gt;2020-10-01&lt;/</w:t>
      </w:r>
      <w:proofErr w:type="spellStart"/>
      <w:r w:rsidRPr="003300B7">
        <w:rPr>
          <w:rFonts w:eastAsia="Times New Roman"/>
          <w:i/>
          <w:iCs/>
          <w:color w:val="000000"/>
          <w:sz w:val="18"/>
          <w:szCs w:val="18"/>
          <w:lang w:eastAsia="en-CA"/>
        </w:rPr>
        <w:t>next_bill_date</w:t>
      </w:r>
      <w:proofErr w:type="spellEnd"/>
      <w:r w:rsidRPr="003300B7">
        <w:rPr>
          <w:rFonts w:eastAsia="Times New Roman"/>
          <w:i/>
          <w:iCs/>
          <w:color w:val="000000"/>
          <w:sz w:val="18"/>
          <w:szCs w:val="18"/>
          <w:lang w:eastAsia="en-CA"/>
        </w:rPr>
        <w:t>&gt;</w:t>
      </w:r>
    </w:p>
    <w:p w14:paraId="1139A352"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last_bill_date</w:t>
      </w:r>
      <w:proofErr w:type="spellEnd"/>
      <w:r w:rsidRPr="003300B7">
        <w:rPr>
          <w:rFonts w:eastAsia="Times New Roman"/>
          <w:i/>
          <w:iCs/>
          <w:color w:val="000000"/>
          <w:sz w:val="18"/>
          <w:szCs w:val="18"/>
          <w:lang w:eastAsia="en-CA"/>
        </w:rPr>
        <w:t>&gt;2022-03-17&lt;/</w:t>
      </w:r>
      <w:proofErr w:type="spellStart"/>
      <w:r w:rsidRPr="003300B7">
        <w:rPr>
          <w:rFonts w:eastAsia="Times New Roman"/>
          <w:i/>
          <w:iCs/>
          <w:color w:val="000000"/>
          <w:sz w:val="18"/>
          <w:szCs w:val="18"/>
          <w:lang w:eastAsia="en-CA"/>
        </w:rPr>
        <w:t>last_bill_date</w:t>
      </w:r>
      <w:proofErr w:type="spellEnd"/>
      <w:r w:rsidRPr="003300B7">
        <w:rPr>
          <w:rFonts w:eastAsia="Times New Roman"/>
          <w:i/>
          <w:iCs/>
          <w:color w:val="000000"/>
          <w:sz w:val="18"/>
          <w:szCs w:val="18"/>
          <w:lang w:eastAsia="en-CA"/>
        </w:rPr>
        <w:t>&gt;</w:t>
      </w:r>
    </w:p>
    <w:p w14:paraId="6B3B3C94"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recurring_bill_thru_date</w:t>
      </w:r>
      <w:proofErr w:type="spellEnd"/>
      <w:r w:rsidRPr="003300B7">
        <w:rPr>
          <w:rFonts w:eastAsia="Times New Roman"/>
          <w:i/>
          <w:iCs/>
          <w:color w:val="000000"/>
          <w:sz w:val="18"/>
          <w:szCs w:val="18"/>
          <w:lang w:eastAsia="en-CA"/>
        </w:rPr>
        <w:t>&gt;2020-09-30&lt;/</w:t>
      </w:r>
      <w:proofErr w:type="spellStart"/>
      <w:r w:rsidRPr="003300B7">
        <w:rPr>
          <w:rFonts w:eastAsia="Times New Roman"/>
          <w:i/>
          <w:iCs/>
          <w:color w:val="000000"/>
          <w:sz w:val="18"/>
          <w:szCs w:val="18"/>
          <w:lang w:eastAsia="en-CA"/>
        </w:rPr>
        <w:t>recurring_bill_thru_date</w:t>
      </w:r>
      <w:proofErr w:type="spellEnd"/>
      <w:r w:rsidRPr="003300B7">
        <w:rPr>
          <w:rFonts w:eastAsia="Times New Roman"/>
          <w:i/>
          <w:iCs/>
          <w:color w:val="000000"/>
          <w:sz w:val="18"/>
          <w:szCs w:val="18"/>
          <w:lang w:eastAsia="en-CA"/>
        </w:rPr>
        <w:t>&gt;</w:t>
      </w:r>
    </w:p>
    <w:p w14:paraId="5A8FF805"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usage_bill_thru_date</w:t>
      </w:r>
      <w:proofErr w:type="spellEnd"/>
      <w:r w:rsidRPr="003300B7">
        <w:rPr>
          <w:rFonts w:eastAsia="Times New Roman"/>
          <w:i/>
          <w:iCs/>
          <w:color w:val="000000"/>
          <w:sz w:val="18"/>
          <w:szCs w:val="18"/>
          <w:lang w:eastAsia="en-CA"/>
        </w:rPr>
        <w:t>&gt;2020-08-31&lt;/</w:t>
      </w:r>
      <w:proofErr w:type="spellStart"/>
      <w:r w:rsidRPr="003300B7">
        <w:rPr>
          <w:rFonts w:eastAsia="Times New Roman"/>
          <w:i/>
          <w:iCs/>
          <w:color w:val="000000"/>
          <w:sz w:val="18"/>
          <w:szCs w:val="18"/>
          <w:lang w:eastAsia="en-CA"/>
        </w:rPr>
        <w:t>usage_bill_thru_date</w:t>
      </w:r>
      <w:proofErr w:type="spellEnd"/>
      <w:r w:rsidRPr="003300B7">
        <w:rPr>
          <w:rFonts w:eastAsia="Times New Roman"/>
          <w:i/>
          <w:iCs/>
          <w:color w:val="000000"/>
          <w:sz w:val="18"/>
          <w:szCs w:val="18"/>
          <w:lang w:eastAsia="en-CA"/>
        </w:rPr>
        <w:t>&gt;</w:t>
      </w:r>
    </w:p>
    <w:p w14:paraId="602AB434"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plan_date</w:t>
      </w:r>
      <w:proofErr w:type="spellEnd"/>
      <w:r w:rsidRPr="003300B7">
        <w:rPr>
          <w:rFonts w:eastAsia="Times New Roman"/>
          <w:i/>
          <w:iCs/>
          <w:color w:val="000000"/>
          <w:sz w:val="18"/>
          <w:szCs w:val="18"/>
          <w:lang w:eastAsia="en-CA"/>
        </w:rPr>
        <w:t>&gt;2021-11-18&lt;/</w:t>
      </w:r>
      <w:proofErr w:type="spellStart"/>
      <w:r w:rsidRPr="003300B7">
        <w:rPr>
          <w:rFonts w:eastAsia="Times New Roman"/>
          <w:i/>
          <w:iCs/>
          <w:color w:val="000000"/>
          <w:sz w:val="18"/>
          <w:szCs w:val="18"/>
          <w:lang w:eastAsia="en-CA"/>
        </w:rPr>
        <w:t>plan_date</w:t>
      </w:r>
      <w:proofErr w:type="spellEnd"/>
      <w:r w:rsidRPr="003300B7">
        <w:rPr>
          <w:rFonts w:eastAsia="Times New Roman"/>
          <w:i/>
          <w:iCs/>
          <w:color w:val="000000"/>
          <w:sz w:val="18"/>
          <w:szCs w:val="18"/>
          <w:lang w:eastAsia="en-CA"/>
        </w:rPr>
        <w:t>&gt;</w:t>
      </w:r>
    </w:p>
    <w:p w14:paraId="6150074E"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status_date</w:t>
      </w:r>
      <w:proofErr w:type="spellEnd"/>
      <w:r w:rsidRPr="003300B7">
        <w:rPr>
          <w:rFonts w:eastAsia="Times New Roman"/>
          <w:i/>
          <w:iCs/>
          <w:color w:val="000000"/>
          <w:sz w:val="18"/>
          <w:szCs w:val="18"/>
          <w:lang w:eastAsia="en-CA"/>
        </w:rPr>
        <w:t>&gt;2021-11-18&lt;/</w:t>
      </w:r>
      <w:proofErr w:type="spellStart"/>
      <w:r w:rsidRPr="003300B7">
        <w:rPr>
          <w:rFonts w:eastAsia="Times New Roman"/>
          <w:i/>
          <w:iCs/>
          <w:color w:val="000000"/>
          <w:sz w:val="18"/>
          <w:szCs w:val="18"/>
          <w:lang w:eastAsia="en-CA"/>
        </w:rPr>
        <w:t>status_date</w:t>
      </w:r>
      <w:proofErr w:type="spellEnd"/>
      <w:r w:rsidRPr="003300B7">
        <w:rPr>
          <w:rFonts w:eastAsia="Times New Roman"/>
          <w:i/>
          <w:iCs/>
          <w:color w:val="000000"/>
          <w:sz w:val="18"/>
          <w:szCs w:val="18"/>
          <w:lang w:eastAsia="en-CA"/>
        </w:rPr>
        <w:t>&gt;</w:t>
      </w:r>
    </w:p>
    <w:p w14:paraId="56352210"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next_dunning_date</w:t>
      </w:r>
      <w:proofErr w:type="spellEnd"/>
      <w:r w:rsidRPr="003300B7">
        <w:rPr>
          <w:rFonts w:eastAsia="Times New Roman"/>
          <w:i/>
          <w:iCs/>
          <w:color w:val="000000"/>
          <w:sz w:val="18"/>
          <w:szCs w:val="18"/>
          <w:lang w:eastAsia="en-CA"/>
        </w:rPr>
        <w:t>&gt;2122-02-23&lt;/</w:t>
      </w:r>
      <w:proofErr w:type="spellStart"/>
      <w:r w:rsidRPr="003300B7">
        <w:rPr>
          <w:rFonts w:eastAsia="Times New Roman"/>
          <w:i/>
          <w:iCs/>
          <w:color w:val="000000"/>
          <w:sz w:val="18"/>
          <w:szCs w:val="18"/>
          <w:lang w:eastAsia="en-CA"/>
        </w:rPr>
        <w:t>next_dunning_date</w:t>
      </w:r>
      <w:proofErr w:type="spellEnd"/>
      <w:r w:rsidRPr="003300B7">
        <w:rPr>
          <w:rFonts w:eastAsia="Times New Roman"/>
          <w:i/>
          <w:iCs/>
          <w:color w:val="000000"/>
          <w:sz w:val="18"/>
          <w:szCs w:val="18"/>
          <w:lang w:eastAsia="en-CA"/>
        </w:rPr>
        <w:t>&gt;</w:t>
      </w:r>
    </w:p>
    <w:p w14:paraId="4F689AC6"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mpi_billing_dates</w:t>
      </w:r>
      <w:proofErr w:type="spellEnd"/>
      <w:r w:rsidRPr="003300B7">
        <w:rPr>
          <w:rFonts w:eastAsia="Times New Roman"/>
          <w:i/>
          <w:iCs/>
          <w:color w:val="000000"/>
          <w:sz w:val="18"/>
          <w:szCs w:val="18"/>
          <w:lang w:eastAsia="en-CA"/>
        </w:rPr>
        <w:t>&gt;</w:t>
      </w:r>
    </w:p>
    <w:p w14:paraId="7B068B66"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mpi_supp_fields_data</w:t>
      </w:r>
      <w:proofErr w:type="spellEnd"/>
      <w:r w:rsidRPr="003300B7">
        <w:rPr>
          <w:rFonts w:eastAsia="Times New Roman"/>
          <w:i/>
          <w:iCs/>
          <w:color w:val="000000"/>
          <w:sz w:val="18"/>
          <w:szCs w:val="18"/>
          <w:lang w:eastAsia="en-CA"/>
        </w:rPr>
        <w:t>&gt;</w:t>
      </w:r>
    </w:p>
    <w:p w14:paraId="451EB05B"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mpi_supp_field</w:t>
      </w:r>
      <w:proofErr w:type="spellEnd"/>
      <w:r w:rsidRPr="003300B7">
        <w:rPr>
          <w:rFonts w:eastAsia="Times New Roman"/>
          <w:i/>
          <w:iCs/>
          <w:color w:val="000000"/>
          <w:sz w:val="18"/>
          <w:szCs w:val="18"/>
          <w:lang w:eastAsia="en-CA"/>
        </w:rPr>
        <w:t>&gt;</w:t>
      </w:r>
    </w:p>
    <w:p w14:paraId="456066E7"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field_name</w:t>
      </w:r>
      <w:proofErr w:type="spellEnd"/>
      <w:r w:rsidRPr="003300B7">
        <w:rPr>
          <w:rFonts w:eastAsia="Times New Roman"/>
          <w:i/>
          <w:iCs/>
          <w:color w:val="000000"/>
          <w:sz w:val="18"/>
          <w:szCs w:val="18"/>
          <w:lang w:eastAsia="en-CA"/>
        </w:rPr>
        <w:t>&gt;Export License Block&lt;/</w:t>
      </w:r>
      <w:proofErr w:type="spellStart"/>
      <w:r w:rsidRPr="003300B7">
        <w:rPr>
          <w:rFonts w:eastAsia="Times New Roman"/>
          <w:i/>
          <w:iCs/>
          <w:color w:val="000000"/>
          <w:sz w:val="18"/>
          <w:szCs w:val="18"/>
          <w:lang w:eastAsia="en-CA"/>
        </w:rPr>
        <w:t>field_name</w:t>
      </w:r>
      <w:proofErr w:type="spellEnd"/>
      <w:r w:rsidRPr="003300B7">
        <w:rPr>
          <w:rFonts w:eastAsia="Times New Roman"/>
          <w:i/>
          <w:iCs/>
          <w:color w:val="000000"/>
          <w:sz w:val="18"/>
          <w:szCs w:val="18"/>
          <w:lang w:eastAsia="en-CA"/>
        </w:rPr>
        <w:t>&gt;</w:t>
      </w:r>
    </w:p>
    <w:p w14:paraId="1E588F93"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field_value</w:t>
      </w:r>
      <w:proofErr w:type="spellEnd"/>
      <w:r w:rsidRPr="003300B7">
        <w:rPr>
          <w:rFonts w:eastAsia="Times New Roman"/>
          <w:i/>
          <w:iCs/>
          <w:color w:val="000000"/>
          <w:sz w:val="18"/>
          <w:szCs w:val="18"/>
          <w:lang w:eastAsia="en-CA"/>
        </w:rPr>
        <w:t>&gt;No&lt;/</w:t>
      </w:r>
      <w:proofErr w:type="spellStart"/>
      <w:r w:rsidRPr="003300B7">
        <w:rPr>
          <w:rFonts w:eastAsia="Times New Roman"/>
          <w:i/>
          <w:iCs/>
          <w:color w:val="000000"/>
          <w:sz w:val="18"/>
          <w:szCs w:val="18"/>
          <w:lang w:eastAsia="en-CA"/>
        </w:rPr>
        <w:t>field_value</w:t>
      </w:r>
      <w:proofErr w:type="spellEnd"/>
      <w:r w:rsidRPr="003300B7">
        <w:rPr>
          <w:rFonts w:eastAsia="Times New Roman"/>
          <w:i/>
          <w:iCs/>
          <w:color w:val="000000"/>
          <w:sz w:val="18"/>
          <w:szCs w:val="18"/>
          <w:lang w:eastAsia="en-CA"/>
        </w:rPr>
        <w:t>&gt;</w:t>
      </w:r>
    </w:p>
    <w:p w14:paraId="4688C435"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mpi_supp_field</w:t>
      </w:r>
      <w:proofErr w:type="spellEnd"/>
      <w:r w:rsidRPr="003300B7">
        <w:rPr>
          <w:rFonts w:eastAsia="Times New Roman"/>
          <w:i/>
          <w:iCs/>
          <w:color w:val="000000"/>
          <w:sz w:val="18"/>
          <w:szCs w:val="18"/>
          <w:lang w:eastAsia="en-CA"/>
        </w:rPr>
        <w:t>&gt;</w:t>
      </w:r>
    </w:p>
    <w:p w14:paraId="07DBFBE0"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lastRenderedPageBreak/>
        <w:t xml:space="preserve">         &lt;/</w:t>
      </w:r>
      <w:proofErr w:type="spellStart"/>
      <w:r w:rsidRPr="003300B7">
        <w:rPr>
          <w:rFonts w:eastAsia="Times New Roman"/>
          <w:i/>
          <w:iCs/>
          <w:color w:val="000000"/>
          <w:sz w:val="18"/>
          <w:szCs w:val="18"/>
          <w:lang w:eastAsia="en-CA"/>
        </w:rPr>
        <w:t>mpi_supp_fields_data</w:t>
      </w:r>
      <w:proofErr w:type="spellEnd"/>
      <w:r w:rsidRPr="003300B7">
        <w:rPr>
          <w:rFonts w:eastAsia="Times New Roman"/>
          <w:i/>
          <w:iCs/>
          <w:color w:val="000000"/>
          <w:sz w:val="18"/>
          <w:szCs w:val="18"/>
          <w:lang w:eastAsia="en-CA"/>
        </w:rPr>
        <w:t>&gt;</w:t>
      </w:r>
    </w:p>
    <w:p w14:paraId="1D5A72F4"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master_plan_instance</w:t>
      </w:r>
      <w:proofErr w:type="spellEnd"/>
      <w:r w:rsidRPr="003300B7">
        <w:rPr>
          <w:rFonts w:eastAsia="Times New Roman"/>
          <w:i/>
          <w:iCs/>
          <w:color w:val="000000"/>
          <w:sz w:val="18"/>
          <w:szCs w:val="18"/>
          <w:lang w:eastAsia="en-CA"/>
        </w:rPr>
        <w:t>&gt;</w:t>
      </w:r>
    </w:p>
    <w:p w14:paraId="31F8C56C"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master_plan_instance_data</w:t>
      </w:r>
      <w:proofErr w:type="spellEnd"/>
      <w:r w:rsidRPr="003300B7">
        <w:rPr>
          <w:rFonts w:eastAsia="Times New Roman"/>
          <w:i/>
          <w:iCs/>
          <w:color w:val="000000"/>
          <w:sz w:val="18"/>
          <w:szCs w:val="18"/>
          <w:lang w:eastAsia="en-CA"/>
        </w:rPr>
        <w:t>&gt;</w:t>
      </w:r>
    </w:p>
    <w:p w14:paraId="2FBA7E5A"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event_data</w:t>
      </w:r>
      <w:proofErr w:type="spellEnd"/>
      <w:r w:rsidRPr="003300B7">
        <w:rPr>
          <w:rFonts w:eastAsia="Times New Roman"/>
          <w:i/>
          <w:iCs/>
          <w:color w:val="000000"/>
          <w:sz w:val="18"/>
          <w:szCs w:val="18"/>
          <w:lang w:eastAsia="en-CA"/>
        </w:rPr>
        <w:t>&gt;</w:t>
      </w:r>
    </w:p>
    <w:p w14:paraId="208E0C6D"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&lt;event&gt;</w:t>
      </w:r>
    </w:p>
    <w:p w14:paraId="047F8140"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event_id</w:t>
      </w:r>
      <w:proofErr w:type="spellEnd"/>
      <w:r w:rsidRPr="003300B7">
        <w:rPr>
          <w:rFonts w:eastAsia="Times New Roman"/>
          <w:i/>
          <w:iCs/>
          <w:color w:val="000000"/>
          <w:sz w:val="18"/>
          <w:szCs w:val="18"/>
          <w:lang w:eastAsia="en-CA"/>
        </w:rPr>
        <w:t>&gt;744&lt;/</w:t>
      </w:r>
      <w:proofErr w:type="spellStart"/>
      <w:r w:rsidRPr="003300B7">
        <w:rPr>
          <w:rFonts w:eastAsia="Times New Roman"/>
          <w:i/>
          <w:iCs/>
          <w:color w:val="000000"/>
          <w:sz w:val="18"/>
          <w:szCs w:val="18"/>
          <w:lang w:eastAsia="en-CA"/>
        </w:rPr>
        <w:t>event_id</w:t>
      </w:r>
      <w:proofErr w:type="spellEnd"/>
      <w:r w:rsidRPr="003300B7">
        <w:rPr>
          <w:rFonts w:eastAsia="Times New Roman"/>
          <w:i/>
          <w:iCs/>
          <w:color w:val="000000"/>
          <w:sz w:val="18"/>
          <w:szCs w:val="18"/>
          <w:lang w:eastAsia="en-CA"/>
        </w:rPr>
        <w:t>&gt;</w:t>
      </w:r>
    </w:p>
    <w:p w14:paraId="2A8E2AF3"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event_label</w:t>
      </w:r>
      <w:proofErr w:type="spellEnd"/>
      <w:r w:rsidRPr="003300B7">
        <w:rPr>
          <w:rFonts w:eastAsia="Times New Roman"/>
          <w:i/>
          <w:iCs/>
          <w:color w:val="000000"/>
          <w:sz w:val="18"/>
          <w:szCs w:val="18"/>
          <w:lang w:eastAsia="en-CA"/>
        </w:rPr>
        <w:t>&gt;Account Master Plan Instance Dunning Degrade Date Changed&lt;/</w:t>
      </w:r>
      <w:proofErr w:type="spellStart"/>
      <w:r w:rsidRPr="003300B7">
        <w:rPr>
          <w:rFonts w:eastAsia="Times New Roman"/>
          <w:i/>
          <w:iCs/>
          <w:color w:val="000000"/>
          <w:sz w:val="18"/>
          <w:szCs w:val="18"/>
          <w:lang w:eastAsia="en-CA"/>
        </w:rPr>
        <w:t>event_label</w:t>
      </w:r>
      <w:proofErr w:type="spellEnd"/>
      <w:r w:rsidRPr="003300B7">
        <w:rPr>
          <w:rFonts w:eastAsia="Times New Roman"/>
          <w:i/>
          <w:iCs/>
          <w:color w:val="000000"/>
          <w:sz w:val="18"/>
          <w:szCs w:val="18"/>
          <w:lang w:eastAsia="en-CA"/>
        </w:rPr>
        <w:t>&gt;</w:t>
      </w:r>
    </w:p>
    <w:p w14:paraId="2B1276AF"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&lt;/event&gt;</w:t>
      </w:r>
    </w:p>
    <w:p w14:paraId="7E5FD935" w14:textId="77777777" w:rsidR="003300B7" w:rsidRPr="003300B7"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 xml:space="preserve">   &lt;/</w:t>
      </w:r>
      <w:proofErr w:type="spellStart"/>
      <w:r w:rsidRPr="003300B7">
        <w:rPr>
          <w:rFonts w:eastAsia="Times New Roman"/>
          <w:i/>
          <w:iCs/>
          <w:color w:val="000000"/>
          <w:sz w:val="18"/>
          <w:szCs w:val="18"/>
          <w:lang w:eastAsia="en-CA"/>
        </w:rPr>
        <w:t>event_data</w:t>
      </w:r>
      <w:proofErr w:type="spellEnd"/>
      <w:r w:rsidRPr="003300B7">
        <w:rPr>
          <w:rFonts w:eastAsia="Times New Roman"/>
          <w:i/>
          <w:iCs/>
          <w:color w:val="000000"/>
          <w:sz w:val="18"/>
          <w:szCs w:val="18"/>
          <w:lang w:eastAsia="en-CA"/>
        </w:rPr>
        <w:t>&gt;</w:t>
      </w:r>
    </w:p>
    <w:p w14:paraId="5824E38F" w14:textId="3E1CCAF4" w:rsidR="00CF315C" w:rsidRDefault="003300B7" w:rsidP="003300B7">
      <w:pPr>
        <w:pStyle w:val="ListParagraph"/>
        <w:spacing w:line="360" w:lineRule="auto"/>
        <w:ind w:left="2520"/>
        <w:rPr>
          <w:rFonts w:eastAsia="Times New Roman"/>
          <w:i/>
          <w:iCs/>
          <w:color w:val="000000"/>
          <w:sz w:val="18"/>
          <w:szCs w:val="18"/>
          <w:lang w:eastAsia="en-CA"/>
        </w:rPr>
      </w:pPr>
      <w:r w:rsidRPr="003300B7">
        <w:rPr>
          <w:rFonts w:eastAsia="Times New Roman"/>
          <w:i/>
          <w:iCs/>
          <w:color w:val="000000"/>
          <w:sz w:val="18"/>
          <w:szCs w:val="18"/>
          <w:lang w:eastAsia="en-CA"/>
        </w:rPr>
        <w:t>&lt;/apf2doc&gt;</w:t>
      </w:r>
    </w:p>
    <w:p w14:paraId="51EC3492" w14:textId="77777777" w:rsidR="000E20F5" w:rsidRPr="008714BE" w:rsidRDefault="000E20F5" w:rsidP="00F0353F">
      <w:pPr>
        <w:pStyle w:val="ListParagraph"/>
        <w:spacing w:line="360" w:lineRule="auto"/>
        <w:ind w:left="2520"/>
        <w:rPr>
          <w:rFonts w:cstheme="minorBidi"/>
          <w:i/>
          <w:iCs/>
        </w:rPr>
      </w:pPr>
    </w:p>
    <w:p w14:paraId="5EFC41CB" w14:textId="77777777" w:rsidR="00091999" w:rsidRDefault="00091999" w:rsidP="00091999">
      <w:pPr>
        <w:pStyle w:val="ListParagraph"/>
        <w:numPr>
          <w:ilvl w:val="0"/>
          <w:numId w:val="8"/>
        </w:numPr>
        <w:spacing w:line="270" w:lineRule="exact"/>
        <w:rPr>
          <w:ins w:id="94" w:author="Sarayu Belliraj" w:date="2022-04-29T13:48:00Z"/>
          <w:i/>
          <w:iCs/>
        </w:rPr>
      </w:pPr>
      <w:ins w:id="95" w:author="Sarayu Belliraj" w:date="2022-04-29T13:48:00Z">
        <w:r>
          <w:rPr>
            <w:i/>
            <w:iCs/>
          </w:rPr>
          <w:t>Get plan instance dunning details</w:t>
        </w:r>
      </w:ins>
    </w:p>
    <w:p w14:paraId="0E74E343" w14:textId="77777777" w:rsidR="00091999" w:rsidRDefault="00091999" w:rsidP="00091999">
      <w:pPr>
        <w:pStyle w:val="ListParagraph"/>
        <w:spacing w:line="270" w:lineRule="exact"/>
        <w:ind w:left="2880"/>
        <w:rPr>
          <w:ins w:id="96" w:author="Sarayu Belliraj" w:date="2022-04-29T13:48:00Z"/>
          <w:i/>
          <w:iCs/>
        </w:rPr>
      </w:pPr>
    </w:p>
    <w:p w14:paraId="353F4500" w14:textId="77777777" w:rsidR="00091999" w:rsidRDefault="00091999" w:rsidP="00091999">
      <w:pPr>
        <w:pStyle w:val="ListParagraph"/>
        <w:spacing w:line="270" w:lineRule="exact"/>
        <w:ind w:left="2880"/>
        <w:rPr>
          <w:ins w:id="97" w:author="Sarayu Belliraj" w:date="2022-04-29T13:48:00Z"/>
          <w:i/>
          <w:iCs/>
        </w:rPr>
      </w:pPr>
      <w:ins w:id="98" w:author="Sarayu Belliraj" w:date="2022-04-29T13:48:00Z">
        <w:r>
          <w:rPr>
            <w:i/>
            <w:iCs/>
          </w:rPr>
          <w:t>Request:</w:t>
        </w:r>
      </w:ins>
    </w:p>
    <w:p w14:paraId="5746EBAA" w14:textId="77777777" w:rsidR="00091999" w:rsidRPr="003D756A" w:rsidRDefault="00091999" w:rsidP="00091999">
      <w:pPr>
        <w:shd w:val="clear" w:color="auto" w:fill="FFFFFE"/>
        <w:spacing w:line="270" w:lineRule="atLeast"/>
        <w:ind w:left="2880"/>
        <w:rPr>
          <w:ins w:id="99" w:author="Sarayu Belliraj" w:date="2022-04-29T13:48:00Z"/>
          <w:rFonts w:ascii="Courier New" w:eastAsia="Times New Roman" w:hAnsi="Courier New" w:cs="Courier New"/>
          <w:color w:val="000000"/>
          <w:sz w:val="18"/>
          <w:szCs w:val="18"/>
          <w:lang w:val="en-CA" w:eastAsia="en-CA"/>
        </w:rPr>
      </w:pPr>
      <w:ins w:id="100" w:author="Sarayu Belliraj" w:date="2022-04-29T13:48:00Z">
        <w:r w:rsidRPr="003D756A">
          <w:rPr>
            <w:rFonts w:ascii="Courier New" w:eastAsia="Times New Roman" w:hAnsi="Courier New" w:cs="Courier New"/>
            <w:color w:val="000000"/>
            <w:sz w:val="18"/>
            <w:szCs w:val="18"/>
            <w:lang w:val="en-CA" w:eastAsia="en-CA"/>
          </w:rPr>
          <w:t>{</w:t>
        </w:r>
      </w:ins>
    </w:p>
    <w:p w14:paraId="56CBAA5B" w14:textId="77777777" w:rsidR="00091999" w:rsidRPr="003D756A" w:rsidRDefault="00091999" w:rsidP="00091999">
      <w:pPr>
        <w:shd w:val="clear" w:color="auto" w:fill="FFFFFE"/>
        <w:spacing w:line="270" w:lineRule="atLeast"/>
        <w:ind w:left="2880"/>
        <w:rPr>
          <w:ins w:id="101" w:author="Sarayu Belliraj" w:date="2022-04-29T13:48:00Z"/>
          <w:rFonts w:ascii="Courier New" w:eastAsia="Times New Roman" w:hAnsi="Courier New" w:cs="Courier New"/>
          <w:color w:val="000000"/>
          <w:sz w:val="18"/>
          <w:szCs w:val="18"/>
          <w:lang w:val="en-CA" w:eastAsia="en-CA"/>
        </w:rPr>
      </w:pPr>
      <w:ins w:id="102" w:author="Sarayu Belliraj" w:date="2022-04-29T13:48:00Z">
        <w:r w:rsidRPr="003D756A">
          <w:rPr>
            <w:rFonts w:ascii="Courier New" w:eastAsia="Times New Roman" w:hAnsi="Courier New" w:cs="Courier New"/>
            <w:color w:val="000000"/>
            <w:sz w:val="18"/>
            <w:szCs w:val="18"/>
            <w:lang w:val="en-CA" w:eastAsia="en-CA"/>
          </w:rPr>
          <w:t>    </w:t>
        </w:r>
        <w:r w:rsidRPr="003D756A">
          <w:rPr>
            <w:rFonts w:ascii="Courier New" w:eastAsia="Times New Roman" w:hAnsi="Courier New" w:cs="Courier New"/>
            <w:color w:val="A31515"/>
            <w:sz w:val="18"/>
            <w:szCs w:val="18"/>
            <w:lang w:val="en-CA" w:eastAsia="en-CA"/>
          </w:rPr>
          <w:t>"</w:t>
        </w:r>
        <w:proofErr w:type="spellStart"/>
        <w:proofErr w:type="gramStart"/>
        <w:r w:rsidRPr="003D756A">
          <w:rPr>
            <w:rFonts w:ascii="Courier New" w:eastAsia="Times New Roman" w:hAnsi="Courier New" w:cs="Courier New"/>
            <w:color w:val="A31515"/>
            <w:sz w:val="18"/>
            <w:szCs w:val="18"/>
            <w:lang w:val="en-CA" w:eastAsia="en-CA"/>
          </w:rPr>
          <w:t>rest</w:t>
        </w:r>
        <w:proofErr w:type="gramEnd"/>
        <w:r w:rsidRPr="003D756A">
          <w:rPr>
            <w:rFonts w:ascii="Courier New" w:eastAsia="Times New Roman" w:hAnsi="Courier New" w:cs="Courier New"/>
            <w:color w:val="A31515"/>
            <w:sz w:val="18"/>
            <w:szCs w:val="18"/>
            <w:lang w:val="en-CA" w:eastAsia="en-CA"/>
          </w:rPr>
          <w:t>_call</w:t>
        </w:r>
        <w:proofErr w:type="spellEnd"/>
        <w:r w:rsidRPr="003D756A">
          <w:rPr>
            <w:rFonts w:ascii="Courier New" w:eastAsia="Times New Roman" w:hAnsi="Courier New" w:cs="Courier New"/>
            <w:color w:val="A31515"/>
            <w:sz w:val="18"/>
            <w:szCs w:val="18"/>
            <w:lang w:val="en-CA" w:eastAsia="en-CA"/>
          </w:rPr>
          <w:t>"</w:t>
        </w:r>
        <w:r w:rsidRPr="003D756A">
          <w:rPr>
            <w:rFonts w:ascii="Courier New" w:eastAsia="Times New Roman" w:hAnsi="Courier New" w:cs="Courier New"/>
            <w:color w:val="000000"/>
            <w:sz w:val="18"/>
            <w:szCs w:val="18"/>
            <w:lang w:val="en-CA" w:eastAsia="en-CA"/>
          </w:rPr>
          <w:t>: </w:t>
        </w:r>
        <w:r w:rsidRPr="003D756A">
          <w:rPr>
            <w:rFonts w:ascii="Courier New" w:eastAsia="Times New Roman" w:hAnsi="Courier New" w:cs="Courier New"/>
            <w:color w:val="0451A5"/>
            <w:sz w:val="18"/>
            <w:szCs w:val="18"/>
            <w:lang w:val="en-CA" w:eastAsia="en-CA"/>
          </w:rPr>
          <w:t>"</w:t>
        </w:r>
        <w:proofErr w:type="spellStart"/>
        <w:r w:rsidRPr="003D756A">
          <w:rPr>
            <w:rFonts w:ascii="Courier New" w:eastAsia="Times New Roman" w:hAnsi="Courier New" w:cs="Courier New"/>
            <w:color w:val="0451A5"/>
            <w:sz w:val="18"/>
            <w:szCs w:val="18"/>
            <w:lang w:val="en-CA" w:eastAsia="en-CA"/>
          </w:rPr>
          <w:t>get_acct_details_all_m</w:t>
        </w:r>
        <w:proofErr w:type="spellEnd"/>
        <w:r w:rsidRPr="003D756A">
          <w:rPr>
            <w:rFonts w:ascii="Courier New" w:eastAsia="Times New Roman" w:hAnsi="Courier New" w:cs="Courier New"/>
            <w:color w:val="0451A5"/>
            <w:sz w:val="18"/>
            <w:szCs w:val="18"/>
            <w:lang w:val="en-CA" w:eastAsia="en-CA"/>
          </w:rPr>
          <w:t>"</w:t>
        </w:r>
        <w:r w:rsidRPr="003D756A">
          <w:rPr>
            <w:rFonts w:ascii="Courier New" w:eastAsia="Times New Roman" w:hAnsi="Courier New" w:cs="Courier New"/>
            <w:color w:val="000000"/>
            <w:sz w:val="18"/>
            <w:szCs w:val="18"/>
            <w:lang w:val="en-CA" w:eastAsia="en-CA"/>
          </w:rPr>
          <w:t>,</w:t>
        </w:r>
      </w:ins>
    </w:p>
    <w:p w14:paraId="5E53377A" w14:textId="77777777" w:rsidR="00091999" w:rsidRPr="003D756A" w:rsidRDefault="00091999" w:rsidP="00091999">
      <w:pPr>
        <w:shd w:val="clear" w:color="auto" w:fill="FFFFFE"/>
        <w:spacing w:line="270" w:lineRule="atLeast"/>
        <w:ind w:left="2880"/>
        <w:rPr>
          <w:ins w:id="103" w:author="Sarayu Belliraj" w:date="2022-04-29T13:48:00Z"/>
          <w:rFonts w:ascii="Courier New" w:eastAsia="Times New Roman" w:hAnsi="Courier New" w:cs="Courier New"/>
          <w:color w:val="000000"/>
          <w:sz w:val="18"/>
          <w:szCs w:val="18"/>
          <w:lang w:val="en-CA" w:eastAsia="en-CA"/>
        </w:rPr>
      </w:pPr>
      <w:ins w:id="104" w:author="Sarayu Belliraj" w:date="2022-04-29T13:48:00Z">
        <w:r w:rsidRPr="003D756A">
          <w:rPr>
            <w:rFonts w:ascii="Courier New" w:eastAsia="Times New Roman" w:hAnsi="Courier New" w:cs="Courier New"/>
            <w:color w:val="000000"/>
            <w:sz w:val="18"/>
            <w:szCs w:val="18"/>
            <w:lang w:val="en-CA" w:eastAsia="en-CA"/>
          </w:rPr>
          <w:t>    </w:t>
        </w:r>
        <w:r w:rsidRPr="003D756A">
          <w:rPr>
            <w:rFonts w:ascii="Courier New" w:eastAsia="Times New Roman" w:hAnsi="Courier New" w:cs="Courier New"/>
            <w:color w:val="A31515"/>
            <w:sz w:val="18"/>
            <w:szCs w:val="18"/>
            <w:lang w:val="en-CA" w:eastAsia="en-CA"/>
          </w:rPr>
          <w:t>"</w:t>
        </w:r>
        <w:proofErr w:type="spellStart"/>
        <w:proofErr w:type="gramStart"/>
        <w:r w:rsidRPr="003D756A">
          <w:rPr>
            <w:rFonts w:ascii="Courier New" w:eastAsia="Times New Roman" w:hAnsi="Courier New" w:cs="Courier New"/>
            <w:color w:val="A31515"/>
            <w:sz w:val="18"/>
            <w:szCs w:val="18"/>
            <w:lang w:val="en-CA" w:eastAsia="en-CA"/>
          </w:rPr>
          <w:t>output</w:t>
        </w:r>
        <w:proofErr w:type="gramEnd"/>
        <w:r w:rsidRPr="003D756A">
          <w:rPr>
            <w:rFonts w:ascii="Courier New" w:eastAsia="Times New Roman" w:hAnsi="Courier New" w:cs="Courier New"/>
            <w:color w:val="A31515"/>
            <w:sz w:val="18"/>
            <w:szCs w:val="18"/>
            <w:lang w:val="en-CA" w:eastAsia="en-CA"/>
          </w:rPr>
          <w:t>_format</w:t>
        </w:r>
        <w:proofErr w:type="spellEnd"/>
        <w:r w:rsidRPr="003D756A">
          <w:rPr>
            <w:rFonts w:ascii="Courier New" w:eastAsia="Times New Roman" w:hAnsi="Courier New" w:cs="Courier New"/>
            <w:color w:val="A31515"/>
            <w:sz w:val="18"/>
            <w:szCs w:val="18"/>
            <w:lang w:val="en-CA" w:eastAsia="en-CA"/>
          </w:rPr>
          <w:t>"</w:t>
        </w:r>
        <w:r w:rsidRPr="003D756A">
          <w:rPr>
            <w:rFonts w:ascii="Courier New" w:eastAsia="Times New Roman" w:hAnsi="Courier New" w:cs="Courier New"/>
            <w:color w:val="000000"/>
            <w:sz w:val="18"/>
            <w:szCs w:val="18"/>
            <w:lang w:val="en-CA" w:eastAsia="en-CA"/>
          </w:rPr>
          <w:t>: </w:t>
        </w:r>
        <w:r w:rsidRPr="003D756A">
          <w:rPr>
            <w:rFonts w:ascii="Courier New" w:eastAsia="Times New Roman" w:hAnsi="Courier New" w:cs="Courier New"/>
            <w:color w:val="0451A5"/>
            <w:sz w:val="18"/>
            <w:szCs w:val="18"/>
            <w:lang w:val="en-CA" w:eastAsia="en-CA"/>
          </w:rPr>
          <w:t>"</w:t>
        </w:r>
        <w:proofErr w:type="spellStart"/>
        <w:r w:rsidRPr="003D756A">
          <w:rPr>
            <w:rFonts w:ascii="Courier New" w:eastAsia="Times New Roman" w:hAnsi="Courier New" w:cs="Courier New"/>
            <w:color w:val="0451A5"/>
            <w:sz w:val="18"/>
            <w:szCs w:val="18"/>
            <w:lang w:val="en-CA" w:eastAsia="en-CA"/>
          </w:rPr>
          <w:t>json</w:t>
        </w:r>
        <w:proofErr w:type="spellEnd"/>
        <w:r w:rsidRPr="003D756A">
          <w:rPr>
            <w:rFonts w:ascii="Courier New" w:eastAsia="Times New Roman" w:hAnsi="Courier New" w:cs="Courier New"/>
            <w:color w:val="0451A5"/>
            <w:sz w:val="18"/>
            <w:szCs w:val="18"/>
            <w:lang w:val="en-CA" w:eastAsia="en-CA"/>
          </w:rPr>
          <w:t>"</w:t>
        </w:r>
        <w:r w:rsidRPr="003D756A">
          <w:rPr>
            <w:rFonts w:ascii="Courier New" w:eastAsia="Times New Roman" w:hAnsi="Courier New" w:cs="Courier New"/>
            <w:color w:val="000000"/>
            <w:sz w:val="18"/>
            <w:szCs w:val="18"/>
            <w:lang w:val="en-CA" w:eastAsia="en-CA"/>
          </w:rPr>
          <w:t>,</w:t>
        </w:r>
      </w:ins>
    </w:p>
    <w:p w14:paraId="39843C08" w14:textId="77777777" w:rsidR="00091999" w:rsidRPr="003D756A" w:rsidRDefault="00091999" w:rsidP="00091999">
      <w:pPr>
        <w:shd w:val="clear" w:color="auto" w:fill="FFFFFE"/>
        <w:spacing w:line="270" w:lineRule="atLeast"/>
        <w:ind w:left="2880"/>
        <w:rPr>
          <w:ins w:id="105" w:author="Sarayu Belliraj" w:date="2022-04-29T13:48:00Z"/>
          <w:rFonts w:ascii="Courier New" w:eastAsia="Times New Roman" w:hAnsi="Courier New" w:cs="Courier New"/>
          <w:color w:val="000000"/>
          <w:sz w:val="18"/>
          <w:szCs w:val="18"/>
          <w:lang w:val="en-CA" w:eastAsia="en-CA"/>
        </w:rPr>
      </w:pPr>
      <w:ins w:id="106" w:author="Sarayu Belliraj" w:date="2022-04-29T13:48:00Z">
        <w:r w:rsidRPr="003D756A">
          <w:rPr>
            <w:rFonts w:ascii="Courier New" w:eastAsia="Times New Roman" w:hAnsi="Courier New" w:cs="Courier New"/>
            <w:color w:val="000000"/>
            <w:sz w:val="18"/>
            <w:szCs w:val="18"/>
            <w:lang w:val="en-CA" w:eastAsia="en-CA"/>
          </w:rPr>
          <w:t>    </w:t>
        </w:r>
        <w:r w:rsidRPr="003D756A">
          <w:rPr>
            <w:rFonts w:ascii="Courier New" w:eastAsia="Times New Roman" w:hAnsi="Courier New" w:cs="Courier New"/>
            <w:color w:val="A31515"/>
            <w:sz w:val="18"/>
            <w:szCs w:val="18"/>
            <w:lang w:val="en-CA" w:eastAsia="en-CA"/>
          </w:rPr>
          <w:t>"</w:t>
        </w:r>
        <w:proofErr w:type="spellStart"/>
        <w:proofErr w:type="gramStart"/>
        <w:r w:rsidRPr="003D756A">
          <w:rPr>
            <w:rFonts w:ascii="Courier New" w:eastAsia="Times New Roman" w:hAnsi="Courier New" w:cs="Courier New"/>
            <w:color w:val="A31515"/>
            <w:sz w:val="18"/>
            <w:szCs w:val="18"/>
            <w:lang w:val="en-CA" w:eastAsia="en-CA"/>
          </w:rPr>
          <w:t>client</w:t>
        </w:r>
        <w:proofErr w:type="gramEnd"/>
        <w:r w:rsidRPr="003D756A">
          <w:rPr>
            <w:rFonts w:ascii="Courier New" w:eastAsia="Times New Roman" w:hAnsi="Courier New" w:cs="Courier New"/>
            <w:color w:val="A31515"/>
            <w:sz w:val="18"/>
            <w:szCs w:val="18"/>
            <w:lang w:val="en-CA" w:eastAsia="en-CA"/>
          </w:rPr>
          <w:t>_no</w:t>
        </w:r>
        <w:proofErr w:type="spellEnd"/>
        <w:r w:rsidRPr="003D756A">
          <w:rPr>
            <w:rFonts w:ascii="Courier New" w:eastAsia="Times New Roman" w:hAnsi="Courier New" w:cs="Courier New"/>
            <w:color w:val="A31515"/>
            <w:sz w:val="18"/>
            <w:szCs w:val="18"/>
            <w:lang w:val="en-CA" w:eastAsia="en-CA"/>
          </w:rPr>
          <w:t>"</w:t>
        </w:r>
        <w:r w:rsidRPr="003D756A">
          <w:rPr>
            <w:rFonts w:ascii="Courier New" w:eastAsia="Times New Roman" w:hAnsi="Courier New" w:cs="Courier New"/>
            <w:color w:val="000000"/>
            <w:sz w:val="18"/>
            <w:szCs w:val="18"/>
            <w:lang w:val="en-CA" w:eastAsia="en-CA"/>
          </w:rPr>
          <w:t>: </w:t>
        </w:r>
        <w:r w:rsidRPr="003D756A">
          <w:rPr>
            <w:rFonts w:ascii="Courier New" w:eastAsia="Times New Roman" w:hAnsi="Courier New" w:cs="Courier New"/>
            <w:color w:val="098658"/>
            <w:sz w:val="18"/>
            <w:szCs w:val="18"/>
            <w:lang w:val="en-CA" w:eastAsia="en-CA"/>
          </w:rPr>
          <w:t>5025555</w:t>
        </w:r>
        <w:r w:rsidRPr="003D756A">
          <w:rPr>
            <w:rFonts w:ascii="Courier New" w:eastAsia="Times New Roman" w:hAnsi="Courier New" w:cs="Courier New"/>
            <w:color w:val="000000"/>
            <w:sz w:val="18"/>
            <w:szCs w:val="18"/>
            <w:lang w:val="en-CA" w:eastAsia="en-CA"/>
          </w:rPr>
          <w:t>,</w:t>
        </w:r>
      </w:ins>
    </w:p>
    <w:p w14:paraId="20FFCA49" w14:textId="77777777" w:rsidR="00091999" w:rsidRPr="003D756A" w:rsidRDefault="00091999" w:rsidP="00091999">
      <w:pPr>
        <w:shd w:val="clear" w:color="auto" w:fill="FFFFFE"/>
        <w:spacing w:line="270" w:lineRule="atLeast"/>
        <w:ind w:left="2880"/>
        <w:rPr>
          <w:ins w:id="107" w:author="Sarayu Belliraj" w:date="2022-04-29T13:48:00Z"/>
          <w:rFonts w:ascii="Courier New" w:eastAsia="Times New Roman" w:hAnsi="Courier New" w:cs="Courier New"/>
          <w:color w:val="000000"/>
          <w:sz w:val="18"/>
          <w:szCs w:val="18"/>
          <w:lang w:val="en-CA" w:eastAsia="en-CA"/>
        </w:rPr>
      </w:pPr>
      <w:ins w:id="108" w:author="Sarayu Belliraj" w:date="2022-04-29T13:48:00Z">
        <w:r w:rsidRPr="003D756A">
          <w:rPr>
            <w:rFonts w:ascii="Courier New" w:eastAsia="Times New Roman" w:hAnsi="Courier New" w:cs="Courier New"/>
            <w:color w:val="000000"/>
            <w:sz w:val="18"/>
            <w:szCs w:val="18"/>
            <w:lang w:val="en-CA" w:eastAsia="en-CA"/>
          </w:rPr>
          <w:t>    </w:t>
        </w:r>
        <w:r w:rsidRPr="003D756A">
          <w:rPr>
            <w:rFonts w:ascii="Courier New" w:eastAsia="Times New Roman" w:hAnsi="Courier New" w:cs="Courier New"/>
            <w:color w:val="A31515"/>
            <w:sz w:val="18"/>
            <w:szCs w:val="18"/>
            <w:lang w:val="en-CA" w:eastAsia="en-CA"/>
          </w:rPr>
          <w:t>"</w:t>
        </w:r>
        <w:proofErr w:type="spellStart"/>
        <w:proofErr w:type="gramStart"/>
        <w:r w:rsidRPr="003D756A">
          <w:rPr>
            <w:rFonts w:ascii="Courier New" w:eastAsia="Times New Roman" w:hAnsi="Courier New" w:cs="Courier New"/>
            <w:color w:val="A31515"/>
            <w:sz w:val="18"/>
            <w:szCs w:val="18"/>
            <w:lang w:val="en-CA" w:eastAsia="en-CA"/>
          </w:rPr>
          <w:t>auth</w:t>
        </w:r>
        <w:proofErr w:type="gramEnd"/>
        <w:r w:rsidRPr="003D756A">
          <w:rPr>
            <w:rFonts w:ascii="Courier New" w:eastAsia="Times New Roman" w:hAnsi="Courier New" w:cs="Courier New"/>
            <w:color w:val="A31515"/>
            <w:sz w:val="18"/>
            <w:szCs w:val="18"/>
            <w:lang w:val="en-CA" w:eastAsia="en-CA"/>
          </w:rPr>
          <w:t>_key</w:t>
        </w:r>
        <w:proofErr w:type="spellEnd"/>
        <w:r w:rsidRPr="003D756A">
          <w:rPr>
            <w:rFonts w:ascii="Courier New" w:eastAsia="Times New Roman" w:hAnsi="Courier New" w:cs="Courier New"/>
            <w:color w:val="A31515"/>
            <w:sz w:val="18"/>
            <w:szCs w:val="18"/>
            <w:lang w:val="en-CA" w:eastAsia="en-CA"/>
          </w:rPr>
          <w:t>"</w:t>
        </w:r>
        <w:r w:rsidRPr="003D756A">
          <w:rPr>
            <w:rFonts w:ascii="Courier New" w:eastAsia="Times New Roman" w:hAnsi="Courier New" w:cs="Courier New"/>
            <w:color w:val="000000"/>
            <w:sz w:val="18"/>
            <w:szCs w:val="18"/>
            <w:lang w:val="en-CA" w:eastAsia="en-CA"/>
          </w:rPr>
          <w:t>: </w:t>
        </w:r>
        <w:r w:rsidRPr="003D756A">
          <w:rPr>
            <w:rFonts w:ascii="Courier New" w:eastAsia="Times New Roman" w:hAnsi="Courier New" w:cs="Courier New"/>
            <w:color w:val="0451A5"/>
            <w:sz w:val="18"/>
            <w:szCs w:val="18"/>
            <w:lang w:val="en-CA" w:eastAsia="en-CA"/>
          </w:rPr>
          <w:t>"</w:t>
        </w:r>
        <w:r>
          <w:rPr>
            <w:rFonts w:ascii="Courier New" w:eastAsia="Times New Roman" w:hAnsi="Courier New" w:cs="Courier New"/>
            <w:color w:val="0451A5"/>
            <w:sz w:val="18"/>
            <w:szCs w:val="18"/>
            <w:lang w:val="en-CA" w:eastAsia="en-CA"/>
          </w:rPr>
          <w:t>redacted</w:t>
        </w:r>
        <w:r w:rsidRPr="003D756A">
          <w:rPr>
            <w:rFonts w:ascii="Courier New" w:eastAsia="Times New Roman" w:hAnsi="Courier New" w:cs="Courier New"/>
            <w:color w:val="0451A5"/>
            <w:sz w:val="18"/>
            <w:szCs w:val="18"/>
            <w:lang w:val="en-CA" w:eastAsia="en-CA"/>
          </w:rPr>
          <w:t>"</w:t>
        </w:r>
        <w:r w:rsidRPr="003D756A">
          <w:rPr>
            <w:rFonts w:ascii="Courier New" w:eastAsia="Times New Roman" w:hAnsi="Courier New" w:cs="Courier New"/>
            <w:color w:val="000000"/>
            <w:sz w:val="18"/>
            <w:szCs w:val="18"/>
            <w:lang w:val="en-CA" w:eastAsia="en-CA"/>
          </w:rPr>
          <w:t>,</w:t>
        </w:r>
      </w:ins>
    </w:p>
    <w:p w14:paraId="10002206" w14:textId="77777777" w:rsidR="00091999" w:rsidRPr="003D756A" w:rsidRDefault="00091999" w:rsidP="00091999">
      <w:pPr>
        <w:shd w:val="clear" w:color="auto" w:fill="FFFFFE"/>
        <w:spacing w:line="270" w:lineRule="atLeast"/>
        <w:ind w:left="2880"/>
        <w:rPr>
          <w:ins w:id="109" w:author="Sarayu Belliraj" w:date="2022-04-29T13:48:00Z"/>
          <w:rFonts w:ascii="Courier New" w:eastAsia="Times New Roman" w:hAnsi="Courier New" w:cs="Courier New"/>
          <w:color w:val="000000"/>
          <w:sz w:val="18"/>
          <w:szCs w:val="18"/>
          <w:lang w:val="en-CA" w:eastAsia="en-CA"/>
        </w:rPr>
      </w:pPr>
      <w:ins w:id="110" w:author="Sarayu Belliraj" w:date="2022-04-29T13:48:00Z">
        <w:r w:rsidRPr="003D756A">
          <w:rPr>
            <w:rFonts w:ascii="Courier New" w:eastAsia="Times New Roman" w:hAnsi="Courier New" w:cs="Courier New"/>
            <w:color w:val="000000"/>
            <w:sz w:val="18"/>
            <w:szCs w:val="18"/>
            <w:lang w:val="en-CA" w:eastAsia="en-CA"/>
          </w:rPr>
          <w:t>    </w:t>
        </w:r>
        <w:r w:rsidRPr="003D756A">
          <w:rPr>
            <w:rFonts w:ascii="Courier New" w:eastAsia="Times New Roman" w:hAnsi="Courier New" w:cs="Courier New"/>
            <w:color w:val="A31515"/>
            <w:sz w:val="18"/>
            <w:szCs w:val="18"/>
            <w:lang w:val="en-CA" w:eastAsia="en-CA"/>
          </w:rPr>
          <w:t>"</w:t>
        </w:r>
        <w:proofErr w:type="spellStart"/>
        <w:proofErr w:type="gramStart"/>
        <w:r w:rsidRPr="003D756A">
          <w:rPr>
            <w:rFonts w:ascii="Courier New" w:eastAsia="Times New Roman" w:hAnsi="Courier New" w:cs="Courier New"/>
            <w:color w:val="A31515"/>
            <w:sz w:val="18"/>
            <w:szCs w:val="18"/>
            <w:lang w:val="en-CA" w:eastAsia="en-CA"/>
          </w:rPr>
          <w:t>acct</w:t>
        </w:r>
        <w:proofErr w:type="gramEnd"/>
        <w:r w:rsidRPr="003D756A">
          <w:rPr>
            <w:rFonts w:ascii="Courier New" w:eastAsia="Times New Roman" w:hAnsi="Courier New" w:cs="Courier New"/>
            <w:color w:val="A31515"/>
            <w:sz w:val="18"/>
            <w:szCs w:val="18"/>
            <w:lang w:val="en-CA" w:eastAsia="en-CA"/>
          </w:rPr>
          <w:t>_no</w:t>
        </w:r>
        <w:proofErr w:type="spellEnd"/>
        <w:r w:rsidRPr="003D756A">
          <w:rPr>
            <w:rFonts w:ascii="Courier New" w:eastAsia="Times New Roman" w:hAnsi="Courier New" w:cs="Courier New"/>
            <w:color w:val="A31515"/>
            <w:sz w:val="18"/>
            <w:szCs w:val="18"/>
            <w:lang w:val="en-CA" w:eastAsia="en-CA"/>
          </w:rPr>
          <w:t>"</w:t>
        </w:r>
        <w:r w:rsidRPr="003D756A">
          <w:rPr>
            <w:rFonts w:ascii="Courier New" w:eastAsia="Times New Roman" w:hAnsi="Courier New" w:cs="Courier New"/>
            <w:color w:val="000000"/>
            <w:sz w:val="18"/>
            <w:szCs w:val="18"/>
            <w:lang w:val="en-CA" w:eastAsia="en-CA"/>
          </w:rPr>
          <w:t>: </w:t>
        </w:r>
        <w:r w:rsidRPr="003D756A">
          <w:rPr>
            <w:rFonts w:ascii="Courier New" w:eastAsia="Times New Roman" w:hAnsi="Courier New" w:cs="Courier New"/>
            <w:color w:val="0451A5"/>
            <w:sz w:val="18"/>
            <w:szCs w:val="18"/>
            <w:lang w:val="en-CA" w:eastAsia="en-CA"/>
          </w:rPr>
          <w:t>"32255196"</w:t>
        </w:r>
        <w:r w:rsidRPr="003D756A">
          <w:rPr>
            <w:rFonts w:ascii="Courier New" w:eastAsia="Times New Roman" w:hAnsi="Courier New" w:cs="Courier New"/>
            <w:color w:val="000000"/>
            <w:sz w:val="18"/>
            <w:szCs w:val="18"/>
            <w:lang w:val="en-CA" w:eastAsia="en-CA"/>
          </w:rPr>
          <w:t>,</w:t>
        </w:r>
      </w:ins>
    </w:p>
    <w:p w14:paraId="7025E8F0" w14:textId="77777777" w:rsidR="00091999" w:rsidRPr="003D756A" w:rsidRDefault="00091999" w:rsidP="00091999">
      <w:pPr>
        <w:shd w:val="clear" w:color="auto" w:fill="FFFFFE"/>
        <w:spacing w:line="270" w:lineRule="atLeast"/>
        <w:ind w:left="2880"/>
        <w:rPr>
          <w:ins w:id="111" w:author="Sarayu Belliraj" w:date="2022-04-29T13:48:00Z"/>
          <w:rFonts w:ascii="Courier New" w:eastAsia="Times New Roman" w:hAnsi="Courier New" w:cs="Courier New"/>
          <w:color w:val="000000"/>
          <w:sz w:val="18"/>
          <w:szCs w:val="18"/>
          <w:lang w:val="en-CA" w:eastAsia="en-CA"/>
        </w:rPr>
      </w:pPr>
      <w:ins w:id="112" w:author="Sarayu Belliraj" w:date="2022-04-29T13:48:00Z">
        <w:r w:rsidRPr="003D756A">
          <w:rPr>
            <w:rFonts w:ascii="Courier New" w:eastAsia="Times New Roman" w:hAnsi="Courier New" w:cs="Courier New"/>
            <w:color w:val="000000"/>
            <w:sz w:val="18"/>
            <w:szCs w:val="18"/>
            <w:lang w:val="en-CA" w:eastAsia="en-CA"/>
          </w:rPr>
          <w:t>    </w:t>
        </w:r>
        <w:r w:rsidRPr="003D756A">
          <w:rPr>
            <w:rFonts w:ascii="Courier New" w:eastAsia="Times New Roman" w:hAnsi="Courier New" w:cs="Courier New"/>
            <w:color w:val="A31515"/>
            <w:sz w:val="18"/>
            <w:szCs w:val="18"/>
            <w:lang w:val="en-CA" w:eastAsia="en-CA"/>
          </w:rPr>
          <w:t>"</w:t>
        </w:r>
        <w:proofErr w:type="spellStart"/>
        <w:proofErr w:type="gramStart"/>
        <w:r w:rsidRPr="003D756A">
          <w:rPr>
            <w:rFonts w:ascii="Courier New" w:eastAsia="Times New Roman" w:hAnsi="Courier New" w:cs="Courier New"/>
            <w:color w:val="A31515"/>
            <w:sz w:val="18"/>
            <w:szCs w:val="18"/>
            <w:lang w:val="en-CA" w:eastAsia="en-CA"/>
          </w:rPr>
          <w:t>include</w:t>
        </w:r>
        <w:proofErr w:type="gramEnd"/>
        <w:r w:rsidRPr="003D756A">
          <w:rPr>
            <w:rFonts w:ascii="Courier New" w:eastAsia="Times New Roman" w:hAnsi="Courier New" w:cs="Courier New"/>
            <w:color w:val="A31515"/>
            <w:sz w:val="18"/>
            <w:szCs w:val="18"/>
            <w:lang w:val="en-CA" w:eastAsia="en-CA"/>
          </w:rPr>
          <w:t>_billing_groups</w:t>
        </w:r>
        <w:proofErr w:type="spellEnd"/>
        <w:r w:rsidRPr="003D756A">
          <w:rPr>
            <w:rFonts w:ascii="Courier New" w:eastAsia="Times New Roman" w:hAnsi="Courier New" w:cs="Courier New"/>
            <w:color w:val="A31515"/>
            <w:sz w:val="18"/>
            <w:szCs w:val="18"/>
            <w:lang w:val="en-CA" w:eastAsia="en-CA"/>
          </w:rPr>
          <w:t>"</w:t>
        </w:r>
        <w:r w:rsidRPr="003D756A">
          <w:rPr>
            <w:rFonts w:ascii="Courier New" w:eastAsia="Times New Roman" w:hAnsi="Courier New" w:cs="Courier New"/>
            <w:color w:val="000000"/>
            <w:sz w:val="18"/>
            <w:szCs w:val="18"/>
            <w:lang w:val="en-CA" w:eastAsia="en-CA"/>
          </w:rPr>
          <w:t>: </w:t>
        </w:r>
        <w:r w:rsidRPr="003D756A">
          <w:rPr>
            <w:rFonts w:ascii="Courier New" w:eastAsia="Times New Roman" w:hAnsi="Courier New" w:cs="Courier New"/>
            <w:color w:val="098658"/>
            <w:sz w:val="18"/>
            <w:szCs w:val="18"/>
            <w:lang w:val="en-CA" w:eastAsia="en-CA"/>
          </w:rPr>
          <w:t>0</w:t>
        </w:r>
        <w:r w:rsidRPr="003D756A">
          <w:rPr>
            <w:rFonts w:ascii="Courier New" w:eastAsia="Times New Roman" w:hAnsi="Courier New" w:cs="Courier New"/>
            <w:color w:val="000000"/>
            <w:sz w:val="18"/>
            <w:szCs w:val="18"/>
            <w:lang w:val="en-CA" w:eastAsia="en-CA"/>
          </w:rPr>
          <w:t>,</w:t>
        </w:r>
      </w:ins>
    </w:p>
    <w:p w14:paraId="79663832" w14:textId="77777777" w:rsidR="00091999" w:rsidRPr="003D756A" w:rsidRDefault="00091999" w:rsidP="00091999">
      <w:pPr>
        <w:shd w:val="clear" w:color="auto" w:fill="FFFFFE"/>
        <w:spacing w:line="270" w:lineRule="atLeast"/>
        <w:ind w:left="2880"/>
        <w:rPr>
          <w:ins w:id="113" w:author="Sarayu Belliraj" w:date="2022-04-29T13:48:00Z"/>
          <w:rFonts w:ascii="Courier New" w:eastAsia="Times New Roman" w:hAnsi="Courier New" w:cs="Courier New"/>
          <w:color w:val="000000"/>
          <w:sz w:val="18"/>
          <w:szCs w:val="18"/>
          <w:lang w:val="en-CA" w:eastAsia="en-CA"/>
        </w:rPr>
      </w:pPr>
      <w:ins w:id="114" w:author="Sarayu Belliraj" w:date="2022-04-29T13:48:00Z">
        <w:r w:rsidRPr="003D756A">
          <w:rPr>
            <w:rFonts w:ascii="Courier New" w:eastAsia="Times New Roman" w:hAnsi="Courier New" w:cs="Courier New"/>
            <w:color w:val="000000"/>
            <w:sz w:val="18"/>
            <w:szCs w:val="18"/>
            <w:lang w:val="en-CA" w:eastAsia="en-CA"/>
          </w:rPr>
          <w:t>    </w:t>
        </w:r>
        <w:r w:rsidRPr="003D756A">
          <w:rPr>
            <w:rFonts w:ascii="Courier New" w:eastAsia="Times New Roman" w:hAnsi="Courier New" w:cs="Courier New"/>
            <w:color w:val="A31515"/>
            <w:sz w:val="18"/>
            <w:szCs w:val="18"/>
            <w:lang w:val="en-CA" w:eastAsia="en-CA"/>
          </w:rPr>
          <w:t>"</w:t>
        </w:r>
        <w:proofErr w:type="spellStart"/>
        <w:proofErr w:type="gramStart"/>
        <w:r w:rsidRPr="003D756A">
          <w:rPr>
            <w:rFonts w:ascii="Courier New" w:eastAsia="Times New Roman" w:hAnsi="Courier New" w:cs="Courier New"/>
            <w:color w:val="A31515"/>
            <w:sz w:val="18"/>
            <w:szCs w:val="18"/>
            <w:lang w:val="en-CA" w:eastAsia="en-CA"/>
          </w:rPr>
          <w:t>include</w:t>
        </w:r>
        <w:proofErr w:type="gramEnd"/>
        <w:r w:rsidRPr="003D756A">
          <w:rPr>
            <w:rFonts w:ascii="Courier New" w:eastAsia="Times New Roman" w:hAnsi="Courier New" w:cs="Courier New"/>
            <w:color w:val="A31515"/>
            <w:sz w:val="18"/>
            <w:szCs w:val="18"/>
            <w:lang w:val="en-CA" w:eastAsia="en-CA"/>
          </w:rPr>
          <w:t>_payment_methods</w:t>
        </w:r>
        <w:proofErr w:type="spellEnd"/>
        <w:r w:rsidRPr="003D756A">
          <w:rPr>
            <w:rFonts w:ascii="Courier New" w:eastAsia="Times New Roman" w:hAnsi="Courier New" w:cs="Courier New"/>
            <w:color w:val="A31515"/>
            <w:sz w:val="18"/>
            <w:szCs w:val="18"/>
            <w:lang w:val="en-CA" w:eastAsia="en-CA"/>
          </w:rPr>
          <w:t>"</w:t>
        </w:r>
        <w:r w:rsidRPr="003D756A">
          <w:rPr>
            <w:rFonts w:ascii="Courier New" w:eastAsia="Times New Roman" w:hAnsi="Courier New" w:cs="Courier New"/>
            <w:color w:val="000000"/>
            <w:sz w:val="18"/>
            <w:szCs w:val="18"/>
            <w:lang w:val="en-CA" w:eastAsia="en-CA"/>
          </w:rPr>
          <w:t>: </w:t>
        </w:r>
        <w:r w:rsidRPr="003D756A">
          <w:rPr>
            <w:rFonts w:ascii="Courier New" w:eastAsia="Times New Roman" w:hAnsi="Courier New" w:cs="Courier New"/>
            <w:color w:val="098658"/>
            <w:sz w:val="18"/>
            <w:szCs w:val="18"/>
            <w:lang w:val="en-CA" w:eastAsia="en-CA"/>
          </w:rPr>
          <w:t>0</w:t>
        </w:r>
      </w:ins>
    </w:p>
    <w:p w14:paraId="6186BD7D" w14:textId="77777777" w:rsidR="00091999" w:rsidRPr="003D756A" w:rsidRDefault="00091999" w:rsidP="00091999">
      <w:pPr>
        <w:shd w:val="clear" w:color="auto" w:fill="FFFFFE"/>
        <w:spacing w:line="270" w:lineRule="atLeast"/>
        <w:ind w:left="2880"/>
        <w:rPr>
          <w:ins w:id="115" w:author="Sarayu Belliraj" w:date="2022-04-29T13:48:00Z"/>
          <w:rFonts w:ascii="Courier New" w:eastAsia="Times New Roman" w:hAnsi="Courier New" w:cs="Courier New"/>
          <w:color w:val="000000"/>
          <w:sz w:val="18"/>
          <w:szCs w:val="18"/>
          <w:lang w:val="en-CA" w:eastAsia="en-CA"/>
        </w:rPr>
      </w:pPr>
      <w:ins w:id="116" w:author="Sarayu Belliraj" w:date="2022-04-29T13:48:00Z">
        <w:r w:rsidRPr="003D756A">
          <w:rPr>
            <w:rFonts w:ascii="Courier New" w:eastAsia="Times New Roman" w:hAnsi="Courier New" w:cs="Courier New"/>
            <w:color w:val="000000"/>
            <w:sz w:val="18"/>
            <w:szCs w:val="18"/>
            <w:lang w:val="en-CA" w:eastAsia="en-CA"/>
          </w:rPr>
          <w:t>}</w:t>
        </w:r>
      </w:ins>
    </w:p>
    <w:p w14:paraId="092050D6" w14:textId="77777777" w:rsidR="00091999" w:rsidRPr="009C04B7" w:rsidRDefault="00091999" w:rsidP="00091999">
      <w:pPr>
        <w:spacing w:line="270" w:lineRule="exact"/>
        <w:rPr>
          <w:ins w:id="117" w:author="Sarayu Belliraj" w:date="2022-04-29T13:48:00Z"/>
          <w:i/>
          <w:iCs/>
        </w:rPr>
      </w:pPr>
    </w:p>
    <w:p w14:paraId="37C9CEDA" w14:textId="77777777" w:rsidR="00091999" w:rsidRDefault="00091999" w:rsidP="00091999">
      <w:pPr>
        <w:pStyle w:val="ListParagraph"/>
        <w:spacing w:line="270" w:lineRule="exact"/>
        <w:ind w:left="2880"/>
        <w:rPr>
          <w:ins w:id="118" w:author="Sarayu Belliraj" w:date="2022-04-29T13:48:00Z"/>
          <w:i/>
          <w:iCs/>
        </w:rPr>
      </w:pPr>
      <w:ins w:id="119" w:author="Sarayu Belliraj" w:date="2022-04-29T13:48:00Z">
        <w:r>
          <w:rPr>
            <w:i/>
            <w:iCs/>
          </w:rPr>
          <w:t>Response:</w:t>
        </w:r>
      </w:ins>
    </w:p>
    <w:p w14:paraId="54114202" w14:textId="77777777" w:rsidR="00091999" w:rsidRPr="007C44CA" w:rsidRDefault="00091999" w:rsidP="00091999">
      <w:pPr>
        <w:shd w:val="clear" w:color="auto" w:fill="FFFFFE"/>
        <w:spacing w:line="270" w:lineRule="atLeast"/>
        <w:ind w:left="2880"/>
        <w:rPr>
          <w:ins w:id="120" w:author="Sarayu Belliraj" w:date="2022-04-29T13:48:00Z"/>
          <w:rFonts w:ascii="Courier New" w:eastAsia="Times New Roman" w:hAnsi="Courier New" w:cs="Courier New"/>
          <w:color w:val="000000"/>
          <w:sz w:val="18"/>
          <w:szCs w:val="18"/>
          <w:lang w:eastAsia="en-CA"/>
        </w:rPr>
      </w:pPr>
      <w:ins w:id="121" w:author="Sarayu Belliraj" w:date="2022-04-29T13:48:00Z">
        <w:r w:rsidRPr="007C44CA">
          <w:rPr>
            <w:rFonts w:ascii="Courier New" w:eastAsia="Times New Roman" w:hAnsi="Courier New" w:cs="Courier New"/>
            <w:color w:val="000000"/>
            <w:sz w:val="18"/>
            <w:szCs w:val="18"/>
            <w:lang w:eastAsia="en-CA"/>
          </w:rPr>
          <w:t>{</w:t>
        </w:r>
      </w:ins>
    </w:p>
    <w:p w14:paraId="351E2523" w14:textId="77777777" w:rsidR="00091999" w:rsidRPr="007C44CA" w:rsidRDefault="00091999" w:rsidP="00091999">
      <w:pPr>
        <w:shd w:val="clear" w:color="auto" w:fill="FFFFFE"/>
        <w:spacing w:line="270" w:lineRule="atLeast"/>
        <w:ind w:left="2880"/>
        <w:rPr>
          <w:ins w:id="122" w:author="Sarayu Belliraj" w:date="2022-04-29T13:48:00Z"/>
          <w:rFonts w:ascii="Courier New" w:eastAsia="Times New Roman" w:hAnsi="Courier New" w:cs="Courier New"/>
          <w:color w:val="000000"/>
          <w:sz w:val="18"/>
          <w:szCs w:val="18"/>
          <w:lang w:eastAsia="en-CA"/>
        </w:rPr>
      </w:pPr>
      <w:ins w:id="123"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acct</w:t>
        </w:r>
        <w:proofErr w:type="gramEnd"/>
        <w:r w:rsidRPr="007C44CA">
          <w:rPr>
            <w:rFonts w:ascii="Courier New" w:eastAsia="Times New Roman" w:hAnsi="Courier New" w:cs="Courier New"/>
            <w:color w:val="A31515"/>
            <w:sz w:val="18"/>
            <w:szCs w:val="18"/>
            <w:lang w:eastAsia="en-CA"/>
          </w:rPr>
          <w:t>_no</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"32255196"</w:t>
        </w:r>
        <w:r w:rsidRPr="007C44CA">
          <w:rPr>
            <w:rFonts w:ascii="Courier New" w:eastAsia="Times New Roman" w:hAnsi="Courier New" w:cs="Courier New"/>
            <w:color w:val="000000"/>
            <w:sz w:val="18"/>
            <w:szCs w:val="18"/>
            <w:lang w:eastAsia="en-CA"/>
          </w:rPr>
          <w:t>,</w:t>
        </w:r>
      </w:ins>
    </w:p>
    <w:p w14:paraId="60838475" w14:textId="77777777" w:rsidR="00091999" w:rsidRPr="007C44CA" w:rsidRDefault="00091999" w:rsidP="00091999">
      <w:pPr>
        <w:shd w:val="clear" w:color="auto" w:fill="FFFFFE"/>
        <w:spacing w:line="270" w:lineRule="atLeast"/>
        <w:ind w:left="2880"/>
        <w:rPr>
          <w:ins w:id="124" w:author="Sarayu Belliraj" w:date="2022-04-29T13:48:00Z"/>
          <w:rFonts w:ascii="Courier New" w:eastAsia="Times New Roman" w:hAnsi="Courier New" w:cs="Courier New"/>
          <w:color w:val="000000"/>
          <w:sz w:val="18"/>
          <w:szCs w:val="18"/>
          <w:lang w:eastAsia="en-CA"/>
        </w:rPr>
      </w:pPr>
      <w:ins w:id="125"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client</w:t>
        </w:r>
        <w:proofErr w:type="gramEnd"/>
        <w:r w:rsidRPr="007C44CA">
          <w:rPr>
            <w:rFonts w:ascii="Courier New" w:eastAsia="Times New Roman" w:hAnsi="Courier New" w:cs="Courier New"/>
            <w:color w:val="A31515"/>
            <w:sz w:val="18"/>
            <w:szCs w:val="18"/>
            <w:lang w:eastAsia="en-CA"/>
          </w:rPr>
          <w:t>_acct_id</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"6004736420"</w:t>
        </w:r>
        <w:r w:rsidRPr="007C44CA">
          <w:rPr>
            <w:rFonts w:ascii="Courier New" w:eastAsia="Times New Roman" w:hAnsi="Courier New" w:cs="Courier New"/>
            <w:color w:val="000000"/>
            <w:sz w:val="18"/>
            <w:szCs w:val="18"/>
            <w:lang w:eastAsia="en-CA"/>
          </w:rPr>
          <w:t>,</w:t>
        </w:r>
      </w:ins>
    </w:p>
    <w:p w14:paraId="307D670E" w14:textId="77777777" w:rsidR="00091999" w:rsidRPr="007C44CA" w:rsidRDefault="00091999" w:rsidP="00091999">
      <w:pPr>
        <w:shd w:val="clear" w:color="auto" w:fill="FFFFFE"/>
        <w:spacing w:line="270" w:lineRule="atLeast"/>
        <w:ind w:left="2880"/>
        <w:rPr>
          <w:ins w:id="126" w:author="Sarayu Belliraj" w:date="2022-04-29T13:48:00Z"/>
          <w:rFonts w:ascii="Courier New" w:eastAsia="Times New Roman" w:hAnsi="Courier New" w:cs="Courier New"/>
          <w:color w:val="000000"/>
          <w:sz w:val="18"/>
          <w:szCs w:val="18"/>
          <w:lang w:eastAsia="en-CA"/>
        </w:rPr>
      </w:pPr>
      <w:ins w:id="127"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r w:rsidRPr="007C44CA">
          <w:rPr>
            <w:rFonts w:ascii="Courier New" w:eastAsia="Times New Roman" w:hAnsi="Courier New" w:cs="Courier New"/>
            <w:color w:val="A31515"/>
            <w:sz w:val="18"/>
            <w:szCs w:val="18"/>
            <w:lang w:eastAsia="en-CA"/>
          </w:rPr>
          <w:t>userid</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"mc3tmn7t"</w:t>
        </w:r>
        <w:r w:rsidRPr="007C44CA">
          <w:rPr>
            <w:rFonts w:ascii="Courier New" w:eastAsia="Times New Roman" w:hAnsi="Courier New" w:cs="Courier New"/>
            <w:color w:val="000000"/>
            <w:sz w:val="18"/>
            <w:szCs w:val="18"/>
            <w:lang w:eastAsia="en-CA"/>
          </w:rPr>
          <w:t>,</w:t>
        </w:r>
      </w:ins>
    </w:p>
    <w:p w14:paraId="55E742CD" w14:textId="77777777" w:rsidR="00091999" w:rsidRPr="007C44CA" w:rsidRDefault="00091999" w:rsidP="00091999">
      <w:pPr>
        <w:shd w:val="clear" w:color="auto" w:fill="FFFFFE"/>
        <w:spacing w:line="270" w:lineRule="atLeast"/>
        <w:ind w:left="2880"/>
        <w:rPr>
          <w:ins w:id="128" w:author="Sarayu Belliraj" w:date="2022-04-29T13:48:00Z"/>
          <w:rFonts w:ascii="Courier New" w:eastAsia="Times New Roman" w:hAnsi="Courier New" w:cs="Courier New"/>
          <w:color w:val="000000"/>
          <w:sz w:val="18"/>
          <w:szCs w:val="18"/>
          <w:lang w:eastAsia="en-CA"/>
        </w:rPr>
      </w:pPr>
      <w:ins w:id="129"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first</w:t>
        </w:r>
        <w:proofErr w:type="gramEnd"/>
        <w:r w:rsidRPr="007C44CA">
          <w:rPr>
            <w:rFonts w:ascii="Courier New" w:eastAsia="Times New Roman" w:hAnsi="Courier New" w:cs="Courier New"/>
            <w:color w:val="A31515"/>
            <w:sz w:val="18"/>
            <w:szCs w:val="18"/>
            <w:lang w:eastAsia="en-CA"/>
          </w:rPr>
          <w:t>_name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"Mathias"</w:t>
        </w:r>
        <w:r w:rsidRPr="007C44CA">
          <w:rPr>
            <w:rFonts w:ascii="Courier New" w:eastAsia="Times New Roman" w:hAnsi="Courier New" w:cs="Courier New"/>
            <w:color w:val="000000"/>
            <w:sz w:val="18"/>
            <w:szCs w:val="18"/>
            <w:lang w:eastAsia="en-CA"/>
          </w:rPr>
          <w:t>,</w:t>
        </w:r>
      </w:ins>
    </w:p>
    <w:p w14:paraId="23FA8D96" w14:textId="77777777" w:rsidR="00091999" w:rsidRPr="007C44CA" w:rsidRDefault="00091999" w:rsidP="00091999">
      <w:pPr>
        <w:shd w:val="clear" w:color="auto" w:fill="FFFFFE"/>
        <w:spacing w:line="270" w:lineRule="atLeast"/>
        <w:ind w:left="2880"/>
        <w:rPr>
          <w:ins w:id="130" w:author="Sarayu Belliraj" w:date="2022-04-29T13:48:00Z"/>
          <w:rFonts w:ascii="Courier New" w:eastAsia="Times New Roman" w:hAnsi="Courier New" w:cs="Courier New"/>
          <w:color w:val="000000"/>
          <w:sz w:val="18"/>
          <w:szCs w:val="18"/>
          <w:lang w:eastAsia="en-CA"/>
        </w:rPr>
      </w:pPr>
      <w:ins w:id="131"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last</w:t>
        </w:r>
        <w:proofErr w:type="gramEnd"/>
        <w:r w:rsidRPr="007C44CA">
          <w:rPr>
            <w:rFonts w:ascii="Courier New" w:eastAsia="Times New Roman" w:hAnsi="Courier New" w:cs="Courier New"/>
            <w:color w:val="A31515"/>
            <w:sz w:val="18"/>
            <w:szCs w:val="18"/>
            <w:lang w:eastAsia="en-CA"/>
          </w:rPr>
          <w:t>_name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w:t>
        </w:r>
        <w:proofErr w:type="spellStart"/>
        <w:r w:rsidRPr="007C44CA">
          <w:rPr>
            <w:rFonts w:ascii="Courier New" w:eastAsia="Times New Roman" w:hAnsi="Courier New" w:cs="Courier New"/>
            <w:color w:val="0451A5"/>
            <w:sz w:val="18"/>
            <w:szCs w:val="18"/>
            <w:lang w:eastAsia="en-CA"/>
          </w:rPr>
          <w:t>Brunckhorst</w:t>
        </w:r>
        <w:proofErr w:type="spellEnd"/>
        <w:r w:rsidRPr="007C44CA">
          <w:rPr>
            <w:rFonts w:ascii="Courier New" w:eastAsia="Times New Roman" w:hAnsi="Courier New" w:cs="Courier New"/>
            <w:color w:val="0451A5"/>
            <w:sz w:val="18"/>
            <w:szCs w:val="18"/>
            <w:lang w:eastAsia="en-CA"/>
          </w:rPr>
          <w:t>"</w:t>
        </w:r>
        <w:r w:rsidRPr="007C44CA">
          <w:rPr>
            <w:rFonts w:ascii="Courier New" w:eastAsia="Times New Roman" w:hAnsi="Courier New" w:cs="Courier New"/>
            <w:color w:val="000000"/>
            <w:sz w:val="18"/>
            <w:szCs w:val="18"/>
            <w:lang w:eastAsia="en-CA"/>
          </w:rPr>
          <w:t>,</w:t>
        </w:r>
      </w:ins>
    </w:p>
    <w:p w14:paraId="5E168889" w14:textId="77777777" w:rsidR="00091999" w:rsidRPr="007C44CA" w:rsidRDefault="00091999" w:rsidP="00091999">
      <w:pPr>
        <w:shd w:val="clear" w:color="auto" w:fill="FFFFFE"/>
        <w:spacing w:line="270" w:lineRule="atLeast"/>
        <w:ind w:left="2880"/>
        <w:rPr>
          <w:ins w:id="132" w:author="Sarayu Belliraj" w:date="2022-04-29T13:48:00Z"/>
          <w:rFonts w:ascii="Courier New" w:eastAsia="Times New Roman" w:hAnsi="Courier New" w:cs="Courier New"/>
          <w:color w:val="000000"/>
          <w:sz w:val="18"/>
          <w:szCs w:val="18"/>
          <w:lang w:eastAsia="en-CA"/>
        </w:rPr>
      </w:pPr>
      <w:ins w:id="133"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company</w:t>
        </w:r>
        <w:proofErr w:type="gramEnd"/>
        <w:r w:rsidRPr="007C44CA">
          <w:rPr>
            <w:rFonts w:ascii="Courier New" w:eastAsia="Times New Roman" w:hAnsi="Courier New" w:cs="Courier New"/>
            <w:color w:val="A31515"/>
            <w:sz w:val="18"/>
            <w:szCs w:val="18"/>
            <w:lang w:eastAsia="en-CA"/>
          </w:rPr>
          <w:t>_name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"Honor Technology, Inc."</w:t>
        </w:r>
        <w:r w:rsidRPr="007C44CA">
          <w:rPr>
            <w:rFonts w:ascii="Courier New" w:eastAsia="Times New Roman" w:hAnsi="Courier New" w:cs="Courier New"/>
            <w:color w:val="000000"/>
            <w:sz w:val="18"/>
            <w:szCs w:val="18"/>
            <w:lang w:eastAsia="en-CA"/>
          </w:rPr>
          <w:t>,</w:t>
        </w:r>
      </w:ins>
    </w:p>
    <w:p w14:paraId="2180CFD4" w14:textId="77777777" w:rsidR="00091999" w:rsidRPr="007C44CA" w:rsidRDefault="00091999" w:rsidP="00091999">
      <w:pPr>
        <w:shd w:val="clear" w:color="auto" w:fill="FFFFFE"/>
        <w:spacing w:line="270" w:lineRule="atLeast"/>
        <w:ind w:left="2880"/>
        <w:rPr>
          <w:ins w:id="134" w:author="Sarayu Belliraj" w:date="2022-04-29T13:48:00Z"/>
          <w:rFonts w:ascii="Courier New" w:eastAsia="Times New Roman" w:hAnsi="Courier New" w:cs="Courier New"/>
          <w:color w:val="000000"/>
          <w:sz w:val="18"/>
          <w:szCs w:val="18"/>
          <w:lang w:eastAsia="en-CA"/>
        </w:rPr>
      </w:pPr>
      <w:ins w:id="135"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"address1"</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"2151 </w:t>
        </w:r>
        <w:proofErr w:type="spellStart"/>
        <w:r w:rsidRPr="007C44CA">
          <w:rPr>
            <w:rFonts w:ascii="Courier New" w:eastAsia="Times New Roman" w:hAnsi="Courier New" w:cs="Courier New"/>
            <w:color w:val="0451A5"/>
            <w:sz w:val="18"/>
            <w:szCs w:val="18"/>
            <w:lang w:eastAsia="en-CA"/>
          </w:rPr>
          <w:t>Salvio</w:t>
        </w:r>
        <w:proofErr w:type="spellEnd"/>
        <w:r w:rsidRPr="007C44CA">
          <w:rPr>
            <w:rFonts w:ascii="Courier New" w:eastAsia="Times New Roman" w:hAnsi="Courier New" w:cs="Courier New"/>
            <w:color w:val="0451A5"/>
            <w:sz w:val="18"/>
            <w:szCs w:val="18"/>
            <w:lang w:eastAsia="en-CA"/>
          </w:rPr>
          <w:t> St Ste 310 "</w:t>
        </w:r>
        <w:r w:rsidRPr="007C44CA">
          <w:rPr>
            <w:rFonts w:ascii="Courier New" w:eastAsia="Times New Roman" w:hAnsi="Courier New" w:cs="Courier New"/>
            <w:color w:val="000000"/>
            <w:sz w:val="18"/>
            <w:szCs w:val="18"/>
            <w:lang w:eastAsia="en-CA"/>
          </w:rPr>
          <w:t>,</w:t>
        </w:r>
      </w:ins>
    </w:p>
    <w:p w14:paraId="65B1CC9C" w14:textId="77777777" w:rsidR="00091999" w:rsidRPr="007C44CA" w:rsidRDefault="00091999" w:rsidP="00091999">
      <w:pPr>
        <w:shd w:val="clear" w:color="auto" w:fill="FFFFFE"/>
        <w:spacing w:line="270" w:lineRule="atLeast"/>
        <w:ind w:left="2880"/>
        <w:rPr>
          <w:ins w:id="136" w:author="Sarayu Belliraj" w:date="2022-04-29T13:48:00Z"/>
          <w:rFonts w:ascii="Courier New" w:eastAsia="Times New Roman" w:hAnsi="Courier New" w:cs="Courier New"/>
          <w:color w:val="000000"/>
          <w:sz w:val="18"/>
          <w:szCs w:val="18"/>
          <w:lang w:eastAsia="en-CA"/>
        </w:rPr>
      </w:pPr>
      <w:ins w:id="137"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"city"</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"Concord"</w:t>
        </w:r>
        <w:r w:rsidRPr="007C44CA">
          <w:rPr>
            <w:rFonts w:ascii="Courier New" w:eastAsia="Times New Roman" w:hAnsi="Courier New" w:cs="Courier New"/>
            <w:color w:val="000000"/>
            <w:sz w:val="18"/>
            <w:szCs w:val="18"/>
            <w:lang w:eastAsia="en-CA"/>
          </w:rPr>
          <w:t>,</w:t>
        </w:r>
      </w:ins>
    </w:p>
    <w:p w14:paraId="71035948" w14:textId="77777777" w:rsidR="00091999" w:rsidRPr="007C44CA" w:rsidRDefault="00091999" w:rsidP="00091999">
      <w:pPr>
        <w:shd w:val="clear" w:color="auto" w:fill="FFFFFE"/>
        <w:spacing w:line="270" w:lineRule="atLeast"/>
        <w:ind w:left="2880"/>
        <w:rPr>
          <w:ins w:id="138" w:author="Sarayu Belliraj" w:date="2022-04-29T13:48:00Z"/>
          <w:rFonts w:ascii="Courier New" w:eastAsia="Times New Roman" w:hAnsi="Courier New" w:cs="Courier New"/>
          <w:color w:val="000000"/>
          <w:sz w:val="18"/>
          <w:szCs w:val="18"/>
          <w:lang w:eastAsia="en-CA"/>
        </w:rPr>
      </w:pPr>
      <w:ins w:id="139"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state</w:t>
        </w:r>
        <w:proofErr w:type="gramEnd"/>
        <w:r w:rsidRPr="007C44CA">
          <w:rPr>
            <w:rFonts w:ascii="Courier New" w:eastAsia="Times New Roman" w:hAnsi="Courier New" w:cs="Courier New"/>
            <w:color w:val="A31515"/>
            <w:sz w:val="18"/>
            <w:szCs w:val="18"/>
            <w:lang w:eastAsia="en-CA"/>
          </w:rPr>
          <w:t>_prov</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"CA"</w:t>
        </w:r>
        <w:r w:rsidRPr="007C44CA">
          <w:rPr>
            <w:rFonts w:ascii="Courier New" w:eastAsia="Times New Roman" w:hAnsi="Courier New" w:cs="Courier New"/>
            <w:color w:val="000000"/>
            <w:sz w:val="18"/>
            <w:szCs w:val="18"/>
            <w:lang w:eastAsia="en-CA"/>
          </w:rPr>
          <w:t>,</w:t>
        </w:r>
      </w:ins>
    </w:p>
    <w:p w14:paraId="28850C7A" w14:textId="77777777" w:rsidR="00091999" w:rsidRPr="007C44CA" w:rsidRDefault="00091999" w:rsidP="00091999">
      <w:pPr>
        <w:shd w:val="clear" w:color="auto" w:fill="FFFFFE"/>
        <w:spacing w:line="270" w:lineRule="atLeast"/>
        <w:ind w:left="2880"/>
        <w:rPr>
          <w:ins w:id="140" w:author="Sarayu Belliraj" w:date="2022-04-29T13:48:00Z"/>
          <w:rFonts w:ascii="Courier New" w:eastAsia="Times New Roman" w:hAnsi="Courier New" w:cs="Courier New"/>
          <w:color w:val="000000"/>
          <w:sz w:val="18"/>
          <w:szCs w:val="18"/>
          <w:lang w:eastAsia="en-CA"/>
        </w:rPr>
      </w:pPr>
      <w:ins w:id="141"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country</w:t>
        </w:r>
        <w:proofErr w:type="gramEnd"/>
        <w:r w:rsidRPr="007C44CA">
          <w:rPr>
            <w:rFonts w:ascii="Courier New" w:eastAsia="Times New Roman" w:hAnsi="Courier New" w:cs="Courier New"/>
            <w:color w:val="A31515"/>
            <w:sz w:val="18"/>
            <w:szCs w:val="18"/>
            <w:lang w:eastAsia="en-CA"/>
          </w:rPr>
          <w:t>_cd</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"US"</w:t>
        </w:r>
        <w:r w:rsidRPr="007C44CA">
          <w:rPr>
            <w:rFonts w:ascii="Courier New" w:eastAsia="Times New Roman" w:hAnsi="Courier New" w:cs="Courier New"/>
            <w:color w:val="000000"/>
            <w:sz w:val="18"/>
            <w:szCs w:val="18"/>
            <w:lang w:eastAsia="en-CA"/>
          </w:rPr>
          <w:t>,</w:t>
        </w:r>
      </w:ins>
    </w:p>
    <w:p w14:paraId="133C7EC3" w14:textId="77777777" w:rsidR="00091999" w:rsidRPr="007C44CA" w:rsidRDefault="00091999" w:rsidP="00091999">
      <w:pPr>
        <w:shd w:val="clear" w:color="auto" w:fill="FFFFFE"/>
        <w:spacing w:line="270" w:lineRule="atLeast"/>
        <w:ind w:left="2880"/>
        <w:rPr>
          <w:ins w:id="142" w:author="Sarayu Belliraj" w:date="2022-04-29T13:48:00Z"/>
          <w:rFonts w:ascii="Courier New" w:eastAsia="Times New Roman" w:hAnsi="Courier New" w:cs="Courier New"/>
          <w:color w:val="000000"/>
          <w:sz w:val="18"/>
          <w:szCs w:val="18"/>
          <w:lang w:eastAsia="en-CA"/>
        </w:rPr>
      </w:pPr>
      <w:ins w:id="143"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postal</w:t>
        </w:r>
        <w:proofErr w:type="gramEnd"/>
        <w:r w:rsidRPr="007C44CA">
          <w:rPr>
            <w:rFonts w:ascii="Courier New" w:eastAsia="Times New Roman" w:hAnsi="Courier New" w:cs="Courier New"/>
            <w:color w:val="A31515"/>
            <w:sz w:val="18"/>
            <w:szCs w:val="18"/>
            <w:lang w:eastAsia="en-CA"/>
          </w:rPr>
          <w:t>_cd</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"94520"</w:t>
        </w:r>
        <w:r w:rsidRPr="007C44CA">
          <w:rPr>
            <w:rFonts w:ascii="Courier New" w:eastAsia="Times New Roman" w:hAnsi="Courier New" w:cs="Courier New"/>
            <w:color w:val="000000"/>
            <w:sz w:val="18"/>
            <w:szCs w:val="18"/>
            <w:lang w:eastAsia="en-CA"/>
          </w:rPr>
          <w:t>,</w:t>
        </w:r>
      </w:ins>
    </w:p>
    <w:p w14:paraId="12D7BB89" w14:textId="77777777" w:rsidR="00091999" w:rsidRPr="007C44CA" w:rsidRDefault="00091999" w:rsidP="00091999">
      <w:pPr>
        <w:shd w:val="clear" w:color="auto" w:fill="FFFFFE"/>
        <w:spacing w:line="270" w:lineRule="atLeast"/>
        <w:ind w:left="2880"/>
        <w:rPr>
          <w:ins w:id="144" w:author="Sarayu Belliraj" w:date="2022-04-29T13:48:00Z"/>
          <w:rFonts w:ascii="Courier New" w:eastAsia="Times New Roman" w:hAnsi="Courier New" w:cs="Courier New"/>
          <w:color w:val="000000"/>
          <w:sz w:val="18"/>
          <w:szCs w:val="18"/>
          <w:lang w:eastAsia="en-CA"/>
        </w:rPr>
      </w:pPr>
      <w:ins w:id="145"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work</w:t>
        </w:r>
        <w:proofErr w:type="gramEnd"/>
        <w:r w:rsidRPr="007C44CA">
          <w:rPr>
            <w:rFonts w:ascii="Courier New" w:eastAsia="Times New Roman" w:hAnsi="Courier New" w:cs="Courier New"/>
            <w:color w:val="A31515"/>
            <w:sz w:val="18"/>
            <w:szCs w:val="18"/>
            <w:lang w:eastAsia="en-CA"/>
          </w:rPr>
          <w:t>_phone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"1800 999 1212"</w:t>
        </w:r>
        <w:r w:rsidRPr="007C44CA">
          <w:rPr>
            <w:rFonts w:ascii="Courier New" w:eastAsia="Times New Roman" w:hAnsi="Courier New" w:cs="Courier New"/>
            <w:color w:val="000000"/>
            <w:sz w:val="18"/>
            <w:szCs w:val="18"/>
            <w:lang w:eastAsia="en-CA"/>
          </w:rPr>
          <w:t>,</w:t>
        </w:r>
      </w:ins>
    </w:p>
    <w:p w14:paraId="79422F30" w14:textId="77777777" w:rsidR="00091999" w:rsidRPr="007C44CA" w:rsidRDefault="00091999" w:rsidP="00091999">
      <w:pPr>
        <w:shd w:val="clear" w:color="auto" w:fill="FFFFFE"/>
        <w:spacing w:line="270" w:lineRule="atLeast"/>
        <w:ind w:left="2880"/>
        <w:rPr>
          <w:ins w:id="146" w:author="Sarayu Belliraj" w:date="2022-04-29T13:48:00Z"/>
          <w:rFonts w:ascii="Courier New" w:eastAsia="Times New Roman" w:hAnsi="Courier New" w:cs="Courier New"/>
          <w:color w:val="000000"/>
          <w:sz w:val="18"/>
          <w:szCs w:val="18"/>
          <w:lang w:eastAsia="en-CA"/>
        </w:rPr>
      </w:pPr>
      <w:ins w:id="147"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"email"</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"mathias.brunckhorst@intel.com"</w:t>
        </w:r>
        <w:r w:rsidRPr="007C44CA">
          <w:rPr>
            <w:rFonts w:ascii="Courier New" w:eastAsia="Times New Roman" w:hAnsi="Courier New" w:cs="Courier New"/>
            <w:color w:val="000000"/>
            <w:sz w:val="18"/>
            <w:szCs w:val="18"/>
            <w:lang w:eastAsia="en-CA"/>
          </w:rPr>
          <w:t>,</w:t>
        </w:r>
      </w:ins>
    </w:p>
    <w:p w14:paraId="7B193C05" w14:textId="77777777" w:rsidR="00091999" w:rsidRPr="007C44CA" w:rsidRDefault="00091999" w:rsidP="00091999">
      <w:pPr>
        <w:shd w:val="clear" w:color="auto" w:fill="FFFFFE"/>
        <w:spacing w:line="270" w:lineRule="atLeast"/>
        <w:ind w:left="2880"/>
        <w:rPr>
          <w:ins w:id="148" w:author="Sarayu Belliraj" w:date="2022-04-29T13:48:00Z"/>
          <w:rFonts w:ascii="Courier New" w:eastAsia="Times New Roman" w:hAnsi="Courier New" w:cs="Courier New"/>
          <w:color w:val="000000"/>
          <w:sz w:val="18"/>
          <w:szCs w:val="18"/>
          <w:lang w:eastAsia="en-CA"/>
        </w:rPr>
      </w:pPr>
      <w:ins w:id="149"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status</w:t>
        </w:r>
        <w:proofErr w:type="gramEnd"/>
        <w:r w:rsidRPr="007C44CA">
          <w:rPr>
            <w:rFonts w:ascii="Courier New" w:eastAsia="Times New Roman" w:hAnsi="Courier New" w:cs="Courier New"/>
            <w:color w:val="A31515"/>
            <w:sz w:val="18"/>
            <w:szCs w:val="18"/>
            <w:lang w:eastAsia="en-CA"/>
          </w:rPr>
          <w:t>_cd</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w:t>
        </w:r>
        <w:r w:rsidRPr="007C44CA">
          <w:rPr>
            <w:rFonts w:ascii="Courier New" w:eastAsia="Times New Roman" w:hAnsi="Courier New" w:cs="Courier New"/>
            <w:color w:val="000000"/>
            <w:sz w:val="18"/>
            <w:szCs w:val="18"/>
            <w:lang w:eastAsia="en-CA"/>
          </w:rPr>
          <w:t>,</w:t>
        </w:r>
      </w:ins>
    </w:p>
    <w:p w14:paraId="12208820" w14:textId="77777777" w:rsidR="00091999" w:rsidRPr="007C44CA" w:rsidRDefault="00091999" w:rsidP="00091999">
      <w:pPr>
        <w:shd w:val="clear" w:color="auto" w:fill="FFFFFE"/>
        <w:spacing w:line="270" w:lineRule="atLeast"/>
        <w:ind w:left="2880"/>
        <w:rPr>
          <w:ins w:id="150" w:author="Sarayu Belliraj" w:date="2022-04-29T13:48:00Z"/>
          <w:rFonts w:ascii="Courier New" w:eastAsia="Times New Roman" w:hAnsi="Courier New" w:cs="Courier New"/>
          <w:color w:val="000000"/>
          <w:sz w:val="18"/>
          <w:szCs w:val="18"/>
          <w:lang w:eastAsia="en-CA"/>
        </w:rPr>
      </w:pPr>
      <w:ins w:id="151"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notify</w:t>
        </w:r>
        <w:proofErr w:type="gramEnd"/>
        <w:r w:rsidRPr="007C44CA">
          <w:rPr>
            <w:rFonts w:ascii="Courier New" w:eastAsia="Times New Roman" w:hAnsi="Courier New" w:cs="Courier New"/>
            <w:color w:val="A31515"/>
            <w:sz w:val="18"/>
            <w:szCs w:val="18"/>
            <w:lang w:eastAsia="en-CA"/>
          </w:rPr>
          <w:t>_method</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10</w:t>
        </w:r>
        <w:r w:rsidRPr="007C44CA">
          <w:rPr>
            <w:rFonts w:ascii="Courier New" w:eastAsia="Times New Roman" w:hAnsi="Courier New" w:cs="Courier New"/>
            <w:color w:val="000000"/>
            <w:sz w:val="18"/>
            <w:szCs w:val="18"/>
            <w:lang w:eastAsia="en-CA"/>
          </w:rPr>
          <w:t>,</w:t>
        </w:r>
      </w:ins>
    </w:p>
    <w:p w14:paraId="0512F44B" w14:textId="77777777" w:rsidR="00091999" w:rsidRPr="007C44CA" w:rsidRDefault="00091999" w:rsidP="00091999">
      <w:pPr>
        <w:shd w:val="clear" w:color="auto" w:fill="FFFFFE"/>
        <w:spacing w:line="270" w:lineRule="atLeast"/>
        <w:ind w:left="2880"/>
        <w:rPr>
          <w:ins w:id="152" w:author="Sarayu Belliraj" w:date="2022-04-29T13:48:00Z"/>
          <w:rFonts w:ascii="Courier New" w:eastAsia="Times New Roman" w:hAnsi="Courier New" w:cs="Courier New"/>
          <w:color w:val="000000"/>
          <w:sz w:val="18"/>
          <w:szCs w:val="18"/>
          <w:lang w:eastAsia="en-CA"/>
        </w:rPr>
      </w:pPr>
      <w:ins w:id="153"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test</w:t>
        </w:r>
        <w:proofErr w:type="gramEnd"/>
        <w:r w:rsidRPr="007C44CA">
          <w:rPr>
            <w:rFonts w:ascii="Courier New" w:eastAsia="Times New Roman" w:hAnsi="Courier New" w:cs="Courier New"/>
            <w:color w:val="A31515"/>
            <w:sz w:val="18"/>
            <w:szCs w:val="18"/>
            <w:lang w:eastAsia="en-CA"/>
          </w:rPr>
          <w:t>_acct_ind</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0</w:t>
        </w:r>
        <w:r w:rsidRPr="007C44CA">
          <w:rPr>
            <w:rFonts w:ascii="Courier New" w:eastAsia="Times New Roman" w:hAnsi="Courier New" w:cs="Courier New"/>
            <w:color w:val="000000"/>
            <w:sz w:val="18"/>
            <w:szCs w:val="18"/>
            <w:lang w:eastAsia="en-CA"/>
          </w:rPr>
          <w:t>,</w:t>
        </w:r>
      </w:ins>
    </w:p>
    <w:p w14:paraId="43328B5B" w14:textId="77777777" w:rsidR="00091999" w:rsidRPr="007C44CA" w:rsidRDefault="00091999" w:rsidP="00091999">
      <w:pPr>
        <w:shd w:val="clear" w:color="auto" w:fill="FFFFFE"/>
        <w:spacing w:line="270" w:lineRule="atLeast"/>
        <w:ind w:left="2880"/>
        <w:rPr>
          <w:ins w:id="154" w:author="Sarayu Belliraj" w:date="2022-04-29T13:48:00Z"/>
          <w:rFonts w:ascii="Courier New" w:eastAsia="Times New Roman" w:hAnsi="Courier New" w:cs="Courier New"/>
          <w:color w:val="000000"/>
          <w:sz w:val="18"/>
          <w:szCs w:val="18"/>
          <w:lang w:eastAsia="en-CA"/>
        </w:rPr>
      </w:pPr>
      <w:ins w:id="155" w:author="Sarayu Belliraj" w:date="2022-04-29T13:48:00Z">
        <w:r w:rsidRPr="007C44CA">
          <w:rPr>
            <w:rFonts w:ascii="Courier New" w:eastAsia="Times New Roman" w:hAnsi="Courier New" w:cs="Courier New"/>
            <w:color w:val="000000"/>
            <w:sz w:val="18"/>
            <w:szCs w:val="18"/>
            <w:lang w:eastAsia="en-CA"/>
          </w:rPr>
          <w:lastRenderedPageBreak/>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acct</w:t>
        </w:r>
        <w:proofErr w:type="gramEnd"/>
        <w:r w:rsidRPr="007C44CA">
          <w:rPr>
            <w:rFonts w:ascii="Courier New" w:eastAsia="Times New Roman" w:hAnsi="Courier New" w:cs="Courier New"/>
            <w:color w:val="A31515"/>
            <w:sz w:val="18"/>
            <w:szCs w:val="18"/>
            <w:lang w:eastAsia="en-CA"/>
          </w:rPr>
          <w:t>_start_date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"2021-11-18"</w:t>
        </w:r>
        <w:r w:rsidRPr="007C44CA">
          <w:rPr>
            <w:rFonts w:ascii="Courier New" w:eastAsia="Times New Roman" w:hAnsi="Courier New" w:cs="Courier New"/>
            <w:color w:val="000000"/>
            <w:sz w:val="18"/>
            <w:szCs w:val="18"/>
            <w:lang w:eastAsia="en-CA"/>
          </w:rPr>
          <w:t>,</w:t>
        </w:r>
      </w:ins>
    </w:p>
    <w:p w14:paraId="0518FF0C" w14:textId="77777777" w:rsidR="00091999" w:rsidRPr="007C44CA" w:rsidRDefault="00091999" w:rsidP="00091999">
      <w:pPr>
        <w:shd w:val="clear" w:color="auto" w:fill="FFFFFE"/>
        <w:spacing w:line="270" w:lineRule="atLeast"/>
        <w:ind w:left="2880"/>
        <w:rPr>
          <w:ins w:id="156" w:author="Sarayu Belliraj" w:date="2022-04-29T13:48:00Z"/>
          <w:rFonts w:ascii="Courier New" w:eastAsia="Times New Roman" w:hAnsi="Courier New" w:cs="Courier New"/>
          <w:color w:val="000000"/>
          <w:sz w:val="18"/>
          <w:szCs w:val="18"/>
          <w:lang w:eastAsia="en-CA"/>
        </w:rPr>
      </w:pPr>
      <w:ins w:id="157"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seq</w:t>
        </w:r>
        <w:proofErr w:type="gramEnd"/>
        <w:r w:rsidRPr="007C44CA">
          <w:rPr>
            <w:rFonts w:ascii="Courier New" w:eastAsia="Times New Roman" w:hAnsi="Courier New" w:cs="Courier New"/>
            <w:color w:val="A31515"/>
            <w:sz w:val="18"/>
            <w:szCs w:val="18"/>
            <w:lang w:eastAsia="en-CA"/>
          </w:rPr>
          <w:t>_func_group_no</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10103745</w:t>
        </w:r>
        <w:r w:rsidRPr="007C44CA">
          <w:rPr>
            <w:rFonts w:ascii="Courier New" w:eastAsia="Times New Roman" w:hAnsi="Courier New" w:cs="Courier New"/>
            <w:color w:val="000000"/>
            <w:sz w:val="18"/>
            <w:szCs w:val="18"/>
            <w:lang w:eastAsia="en-CA"/>
          </w:rPr>
          <w:t>,</w:t>
        </w:r>
      </w:ins>
    </w:p>
    <w:p w14:paraId="2AFD32CC" w14:textId="77777777" w:rsidR="00091999" w:rsidRPr="007C44CA" w:rsidRDefault="00091999" w:rsidP="00091999">
      <w:pPr>
        <w:shd w:val="clear" w:color="auto" w:fill="FFFFFE"/>
        <w:spacing w:line="270" w:lineRule="atLeast"/>
        <w:ind w:left="2880"/>
        <w:rPr>
          <w:ins w:id="158" w:author="Sarayu Belliraj" w:date="2022-04-29T13:48:00Z"/>
          <w:rFonts w:ascii="Courier New" w:eastAsia="Times New Roman" w:hAnsi="Courier New" w:cs="Courier New"/>
          <w:color w:val="000000"/>
          <w:sz w:val="18"/>
          <w:szCs w:val="18"/>
          <w:lang w:eastAsia="en-CA"/>
        </w:rPr>
      </w:pPr>
      <w:ins w:id="159"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invoice</w:t>
        </w:r>
        <w:proofErr w:type="gramEnd"/>
        <w:r w:rsidRPr="007C44CA">
          <w:rPr>
            <w:rFonts w:ascii="Courier New" w:eastAsia="Times New Roman" w:hAnsi="Courier New" w:cs="Courier New"/>
            <w:color w:val="A31515"/>
            <w:sz w:val="18"/>
            <w:szCs w:val="18"/>
            <w:lang w:eastAsia="en-CA"/>
          </w:rPr>
          <w:t>_approval_required</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w:t>
        </w:r>
        <w:r w:rsidRPr="007C44CA">
          <w:rPr>
            <w:rFonts w:ascii="Courier New" w:eastAsia="Times New Roman" w:hAnsi="Courier New" w:cs="Courier New"/>
            <w:color w:val="000000"/>
            <w:sz w:val="18"/>
            <w:szCs w:val="18"/>
            <w:lang w:eastAsia="en-CA"/>
          </w:rPr>
          <w:t>,</w:t>
        </w:r>
      </w:ins>
    </w:p>
    <w:p w14:paraId="4E9281DE" w14:textId="77777777" w:rsidR="00091999" w:rsidRPr="007C44CA" w:rsidRDefault="00091999" w:rsidP="00091999">
      <w:pPr>
        <w:shd w:val="clear" w:color="auto" w:fill="FFFFFE"/>
        <w:spacing w:line="270" w:lineRule="atLeast"/>
        <w:ind w:left="2880"/>
        <w:rPr>
          <w:ins w:id="160" w:author="Sarayu Belliraj" w:date="2022-04-29T13:48:00Z"/>
          <w:rFonts w:ascii="Courier New" w:eastAsia="Times New Roman" w:hAnsi="Courier New" w:cs="Courier New"/>
          <w:color w:val="000000"/>
          <w:sz w:val="18"/>
          <w:szCs w:val="18"/>
          <w:lang w:eastAsia="en-CA"/>
        </w:rPr>
      </w:pPr>
      <w:ins w:id="161"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functional</w:t>
        </w:r>
        <w:proofErr w:type="gramEnd"/>
        <w:r w:rsidRPr="007C44CA">
          <w:rPr>
            <w:rFonts w:ascii="Courier New" w:eastAsia="Times New Roman" w:hAnsi="Courier New" w:cs="Courier New"/>
            <w:color w:val="A31515"/>
            <w:sz w:val="18"/>
            <w:szCs w:val="18"/>
            <w:lang w:eastAsia="en-CA"/>
          </w:rPr>
          <w:t>_acct_group</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ins>
    </w:p>
    <w:p w14:paraId="658CFF9B" w14:textId="77777777" w:rsidR="00091999" w:rsidRPr="007C44CA" w:rsidRDefault="00091999" w:rsidP="00091999">
      <w:pPr>
        <w:shd w:val="clear" w:color="auto" w:fill="FFFFFE"/>
        <w:spacing w:line="270" w:lineRule="atLeast"/>
        <w:ind w:left="2880"/>
        <w:rPr>
          <w:ins w:id="162" w:author="Sarayu Belliraj" w:date="2022-04-29T13:48:00Z"/>
          <w:rFonts w:ascii="Courier New" w:eastAsia="Times New Roman" w:hAnsi="Courier New" w:cs="Courier New"/>
          <w:color w:val="000000"/>
          <w:sz w:val="18"/>
          <w:szCs w:val="18"/>
          <w:lang w:eastAsia="en-CA"/>
        </w:rPr>
      </w:pPr>
      <w:ins w:id="163" w:author="Sarayu Belliraj" w:date="2022-04-29T13:48:00Z">
        <w:r w:rsidRPr="007C44CA">
          <w:rPr>
            <w:rFonts w:ascii="Courier New" w:eastAsia="Times New Roman" w:hAnsi="Courier New" w:cs="Courier New"/>
            <w:color w:val="000000"/>
            <w:sz w:val="18"/>
            <w:szCs w:val="18"/>
            <w:lang w:eastAsia="en-CA"/>
          </w:rPr>
          <w:t>        {</w:t>
        </w:r>
      </w:ins>
    </w:p>
    <w:p w14:paraId="6D36D4F7" w14:textId="77777777" w:rsidR="00091999" w:rsidRPr="007C44CA" w:rsidRDefault="00091999" w:rsidP="00091999">
      <w:pPr>
        <w:shd w:val="clear" w:color="auto" w:fill="FFFFFE"/>
        <w:spacing w:line="270" w:lineRule="atLeast"/>
        <w:ind w:left="2880"/>
        <w:rPr>
          <w:ins w:id="164" w:author="Sarayu Belliraj" w:date="2022-04-29T13:48:00Z"/>
          <w:rFonts w:ascii="Courier New" w:eastAsia="Times New Roman" w:hAnsi="Courier New" w:cs="Courier New"/>
          <w:color w:val="000000"/>
          <w:sz w:val="18"/>
          <w:szCs w:val="18"/>
          <w:lang w:eastAsia="en-CA"/>
        </w:rPr>
      </w:pPr>
      <w:ins w:id="165"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functional</w:t>
        </w:r>
        <w:proofErr w:type="gramEnd"/>
        <w:r w:rsidRPr="007C44CA">
          <w:rPr>
            <w:rFonts w:ascii="Courier New" w:eastAsia="Times New Roman" w:hAnsi="Courier New" w:cs="Courier New"/>
            <w:color w:val="A31515"/>
            <w:sz w:val="18"/>
            <w:szCs w:val="18"/>
            <w:lang w:eastAsia="en-CA"/>
          </w:rPr>
          <w:t>_acct_group_no</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10103745</w:t>
        </w:r>
        <w:r w:rsidRPr="007C44CA">
          <w:rPr>
            <w:rFonts w:ascii="Courier New" w:eastAsia="Times New Roman" w:hAnsi="Courier New" w:cs="Courier New"/>
            <w:color w:val="000000"/>
            <w:sz w:val="18"/>
            <w:szCs w:val="18"/>
            <w:lang w:eastAsia="en-CA"/>
          </w:rPr>
          <w:t>,</w:t>
        </w:r>
      </w:ins>
    </w:p>
    <w:p w14:paraId="6B950B01" w14:textId="77777777" w:rsidR="00091999" w:rsidRPr="007C44CA" w:rsidRDefault="00091999" w:rsidP="00091999">
      <w:pPr>
        <w:shd w:val="clear" w:color="auto" w:fill="FFFFFE"/>
        <w:spacing w:line="270" w:lineRule="atLeast"/>
        <w:ind w:left="2880"/>
        <w:rPr>
          <w:ins w:id="166" w:author="Sarayu Belliraj" w:date="2022-04-29T13:48:00Z"/>
          <w:rFonts w:ascii="Courier New" w:eastAsia="Times New Roman" w:hAnsi="Courier New" w:cs="Courier New"/>
          <w:color w:val="000000"/>
          <w:sz w:val="18"/>
          <w:szCs w:val="18"/>
          <w:lang w:eastAsia="en-CA"/>
        </w:rPr>
      </w:pPr>
      <w:ins w:id="167"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client</w:t>
        </w:r>
        <w:proofErr w:type="gramEnd"/>
        <w:r w:rsidRPr="007C44CA">
          <w:rPr>
            <w:rFonts w:ascii="Courier New" w:eastAsia="Times New Roman" w:hAnsi="Courier New" w:cs="Courier New"/>
            <w:color w:val="A31515"/>
            <w:sz w:val="18"/>
            <w:szCs w:val="18"/>
            <w:lang w:eastAsia="en-CA"/>
          </w:rPr>
          <w:t>_functional_acct_group_id</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"LE036"</w:t>
        </w:r>
      </w:ins>
    </w:p>
    <w:p w14:paraId="4FD40831" w14:textId="77777777" w:rsidR="00091999" w:rsidRPr="007C44CA" w:rsidRDefault="00091999" w:rsidP="00091999">
      <w:pPr>
        <w:shd w:val="clear" w:color="auto" w:fill="FFFFFE"/>
        <w:spacing w:line="270" w:lineRule="atLeast"/>
        <w:ind w:left="2880"/>
        <w:rPr>
          <w:ins w:id="168" w:author="Sarayu Belliraj" w:date="2022-04-29T13:48:00Z"/>
          <w:rFonts w:ascii="Courier New" w:eastAsia="Times New Roman" w:hAnsi="Courier New" w:cs="Courier New"/>
          <w:color w:val="000000"/>
          <w:sz w:val="18"/>
          <w:szCs w:val="18"/>
          <w:lang w:eastAsia="en-CA"/>
        </w:rPr>
      </w:pPr>
      <w:ins w:id="169" w:author="Sarayu Belliraj" w:date="2022-04-29T13:48:00Z">
        <w:r w:rsidRPr="007C44CA">
          <w:rPr>
            <w:rFonts w:ascii="Courier New" w:eastAsia="Times New Roman" w:hAnsi="Courier New" w:cs="Courier New"/>
            <w:color w:val="000000"/>
            <w:sz w:val="18"/>
            <w:szCs w:val="18"/>
            <w:lang w:eastAsia="en-CA"/>
          </w:rPr>
          <w:t>        }</w:t>
        </w:r>
      </w:ins>
    </w:p>
    <w:p w14:paraId="144B301F" w14:textId="77777777" w:rsidR="00091999" w:rsidRPr="007C44CA" w:rsidRDefault="00091999" w:rsidP="00091999">
      <w:pPr>
        <w:shd w:val="clear" w:color="auto" w:fill="FFFFFE"/>
        <w:spacing w:line="270" w:lineRule="atLeast"/>
        <w:ind w:left="2880"/>
        <w:rPr>
          <w:ins w:id="170" w:author="Sarayu Belliraj" w:date="2022-04-29T13:48:00Z"/>
          <w:rFonts w:ascii="Courier New" w:eastAsia="Times New Roman" w:hAnsi="Courier New" w:cs="Courier New"/>
          <w:color w:val="000000"/>
          <w:sz w:val="18"/>
          <w:szCs w:val="18"/>
          <w:lang w:eastAsia="en-CA"/>
        </w:rPr>
      </w:pPr>
      <w:ins w:id="171" w:author="Sarayu Belliraj" w:date="2022-04-29T13:48:00Z">
        <w:r w:rsidRPr="007C44CA">
          <w:rPr>
            <w:rFonts w:ascii="Courier New" w:eastAsia="Times New Roman" w:hAnsi="Courier New" w:cs="Courier New"/>
            <w:color w:val="000000"/>
            <w:sz w:val="18"/>
            <w:szCs w:val="18"/>
            <w:lang w:eastAsia="en-CA"/>
          </w:rPr>
          <w:t>    ],</w:t>
        </w:r>
      </w:ins>
    </w:p>
    <w:p w14:paraId="2381D374" w14:textId="77777777" w:rsidR="00091999" w:rsidRPr="007C44CA" w:rsidRDefault="00091999" w:rsidP="00091999">
      <w:pPr>
        <w:shd w:val="clear" w:color="auto" w:fill="FFFFFE"/>
        <w:spacing w:line="270" w:lineRule="atLeast"/>
        <w:ind w:left="2880"/>
        <w:rPr>
          <w:ins w:id="172" w:author="Sarayu Belliraj" w:date="2022-04-29T13:48:00Z"/>
          <w:rFonts w:ascii="Courier New" w:eastAsia="Times New Roman" w:hAnsi="Courier New" w:cs="Courier New"/>
          <w:color w:val="000000"/>
          <w:sz w:val="18"/>
          <w:szCs w:val="18"/>
          <w:lang w:eastAsia="en-CA"/>
        </w:rPr>
      </w:pPr>
      <w:ins w:id="173"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ins>
    </w:p>
    <w:p w14:paraId="4699D9D7" w14:textId="77777777" w:rsidR="00091999" w:rsidRPr="007C44CA" w:rsidRDefault="00091999" w:rsidP="00091999">
      <w:pPr>
        <w:shd w:val="clear" w:color="auto" w:fill="FFFFFE"/>
        <w:spacing w:line="270" w:lineRule="atLeast"/>
        <w:ind w:left="2880"/>
        <w:rPr>
          <w:ins w:id="174" w:author="Sarayu Belliraj" w:date="2022-04-29T13:48:00Z"/>
          <w:rFonts w:ascii="Courier New" w:eastAsia="Times New Roman" w:hAnsi="Courier New" w:cs="Courier New"/>
          <w:color w:val="000000"/>
          <w:sz w:val="18"/>
          <w:szCs w:val="18"/>
          <w:lang w:eastAsia="en-CA"/>
        </w:rPr>
      </w:pPr>
      <w:ins w:id="175" w:author="Sarayu Belliraj" w:date="2022-04-29T13:48:00Z">
        <w:r w:rsidRPr="007C44CA">
          <w:rPr>
            <w:rFonts w:ascii="Courier New" w:eastAsia="Times New Roman" w:hAnsi="Courier New" w:cs="Courier New"/>
            <w:color w:val="000000"/>
            <w:sz w:val="18"/>
            <w:szCs w:val="18"/>
            <w:lang w:eastAsia="en-CA"/>
          </w:rPr>
          <w:t>        {</w:t>
        </w:r>
      </w:ins>
    </w:p>
    <w:p w14:paraId="1746D8A3" w14:textId="77777777" w:rsidR="00091999" w:rsidRPr="007C44CA" w:rsidRDefault="00091999" w:rsidP="00091999">
      <w:pPr>
        <w:shd w:val="clear" w:color="auto" w:fill="FFFFFE"/>
        <w:spacing w:line="270" w:lineRule="atLeast"/>
        <w:ind w:left="2880"/>
        <w:rPr>
          <w:ins w:id="176" w:author="Sarayu Belliraj" w:date="2022-04-29T13:48:00Z"/>
          <w:rFonts w:ascii="Courier New" w:eastAsia="Times New Roman" w:hAnsi="Courier New" w:cs="Courier New"/>
          <w:color w:val="000000"/>
          <w:sz w:val="18"/>
          <w:szCs w:val="18"/>
          <w:lang w:eastAsia="en-CA"/>
        </w:rPr>
      </w:pPr>
      <w:ins w:id="177"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_field_name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"Account Status Reason"</w:t>
        </w:r>
        <w:r w:rsidRPr="007C44CA">
          <w:rPr>
            <w:rFonts w:ascii="Courier New" w:eastAsia="Times New Roman" w:hAnsi="Courier New" w:cs="Courier New"/>
            <w:color w:val="000000"/>
            <w:sz w:val="18"/>
            <w:szCs w:val="18"/>
            <w:lang w:eastAsia="en-CA"/>
          </w:rPr>
          <w:t>,</w:t>
        </w:r>
      </w:ins>
    </w:p>
    <w:p w14:paraId="13F19C4A" w14:textId="77777777" w:rsidR="00091999" w:rsidRPr="007C44CA" w:rsidRDefault="00091999" w:rsidP="00091999">
      <w:pPr>
        <w:shd w:val="clear" w:color="auto" w:fill="FFFFFE"/>
        <w:spacing w:line="270" w:lineRule="atLeast"/>
        <w:ind w:left="2880"/>
        <w:rPr>
          <w:ins w:id="178" w:author="Sarayu Belliraj" w:date="2022-04-29T13:48:00Z"/>
          <w:rFonts w:ascii="Courier New" w:eastAsia="Times New Roman" w:hAnsi="Courier New" w:cs="Courier New"/>
          <w:color w:val="000000"/>
          <w:sz w:val="18"/>
          <w:szCs w:val="18"/>
          <w:lang w:eastAsia="en-CA"/>
        </w:rPr>
      </w:pPr>
      <w:ins w:id="179"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_field_value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"Active"</w:t>
        </w:r>
      </w:ins>
    </w:p>
    <w:p w14:paraId="370589C4" w14:textId="77777777" w:rsidR="00091999" w:rsidRPr="007C44CA" w:rsidRDefault="00091999" w:rsidP="00091999">
      <w:pPr>
        <w:shd w:val="clear" w:color="auto" w:fill="FFFFFE"/>
        <w:spacing w:line="270" w:lineRule="atLeast"/>
        <w:ind w:left="2880"/>
        <w:rPr>
          <w:ins w:id="180" w:author="Sarayu Belliraj" w:date="2022-04-29T13:48:00Z"/>
          <w:rFonts w:ascii="Courier New" w:eastAsia="Times New Roman" w:hAnsi="Courier New" w:cs="Courier New"/>
          <w:color w:val="000000"/>
          <w:sz w:val="18"/>
          <w:szCs w:val="18"/>
          <w:lang w:eastAsia="en-CA"/>
        </w:rPr>
      </w:pPr>
      <w:ins w:id="181" w:author="Sarayu Belliraj" w:date="2022-04-29T13:48:00Z">
        <w:r w:rsidRPr="007C44CA">
          <w:rPr>
            <w:rFonts w:ascii="Courier New" w:eastAsia="Times New Roman" w:hAnsi="Courier New" w:cs="Courier New"/>
            <w:color w:val="000000"/>
            <w:sz w:val="18"/>
            <w:szCs w:val="18"/>
            <w:lang w:eastAsia="en-CA"/>
          </w:rPr>
          <w:t>        },</w:t>
        </w:r>
      </w:ins>
    </w:p>
    <w:p w14:paraId="6A82F799" w14:textId="77777777" w:rsidR="00091999" w:rsidRPr="007C44CA" w:rsidRDefault="00091999" w:rsidP="00091999">
      <w:pPr>
        <w:shd w:val="clear" w:color="auto" w:fill="FFFFFE"/>
        <w:spacing w:line="270" w:lineRule="atLeast"/>
        <w:ind w:left="2880"/>
        <w:rPr>
          <w:ins w:id="182" w:author="Sarayu Belliraj" w:date="2022-04-29T13:48:00Z"/>
          <w:rFonts w:ascii="Courier New" w:eastAsia="Times New Roman" w:hAnsi="Courier New" w:cs="Courier New"/>
          <w:color w:val="000000"/>
          <w:sz w:val="18"/>
          <w:szCs w:val="18"/>
          <w:lang w:eastAsia="en-CA"/>
        </w:rPr>
      </w:pPr>
      <w:ins w:id="183" w:author="Sarayu Belliraj" w:date="2022-04-29T13:48:00Z">
        <w:r w:rsidRPr="007C44CA">
          <w:rPr>
            <w:rFonts w:ascii="Courier New" w:eastAsia="Times New Roman" w:hAnsi="Courier New" w:cs="Courier New"/>
            <w:color w:val="000000"/>
            <w:sz w:val="18"/>
            <w:szCs w:val="18"/>
            <w:lang w:eastAsia="en-CA"/>
          </w:rPr>
          <w:t>        {</w:t>
        </w:r>
      </w:ins>
    </w:p>
    <w:p w14:paraId="3D6188CA" w14:textId="77777777" w:rsidR="00091999" w:rsidRPr="007C44CA" w:rsidRDefault="00091999" w:rsidP="00091999">
      <w:pPr>
        <w:shd w:val="clear" w:color="auto" w:fill="FFFFFE"/>
        <w:spacing w:line="270" w:lineRule="atLeast"/>
        <w:ind w:left="2880"/>
        <w:rPr>
          <w:ins w:id="184" w:author="Sarayu Belliraj" w:date="2022-04-29T13:48:00Z"/>
          <w:rFonts w:ascii="Courier New" w:eastAsia="Times New Roman" w:hAnsi="Courier New" w:cs="Courier New"/>
          <w:color w:val="000000"/>
          <w:sz w:val="18"/>
          <w:szCs w:val="18"/>
          <w:lang w:eastAsia="en-CA"/>
        </w:rPr>
      </w:pPr>
      <w:ins w:id="185"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_field_name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"Bill-To Code"</w:t>
        </w:r>
        <w:r w:rsidRPr="007C44CA">
          <w:rPr>
            <w:rFonts w:ascii="Courier New" w:eastAsia="Times New Roman" w:hAnsi="Courier New" w:cs="Courier New"/>
            <w:color w:val="000000"/>
            <w:sz w:val="18"/>
            <w:szCs w:val="18"/>
            <w:lang w:eastAsia="en-CA"/>
          </w:rPr>
          <w:t>,</w:t>
        </w:r>
      </w:ins>
    </w:p>
    <w:p w14:paraId="61C98FE9" w14:textId="77777777" w:rsidR="00091999" w:rsidRPr="007C44CA" w:rsidRDefault="00091999" w:rsidP="00091999">
      <w:pPr>
        <w:shd w:val="clear" w:color="auto" w:fill="FFFFFE"/>
        <w:spacing w:line="270" w:lineRule="atLeast"/>
        <w:ind w:left="2880"/>
        <w:rPr>
          <w:ins w:id="186" w:author="Sarayu Belliraj" w:date="2022-04-29T13:48:00Z"/>
          <w:rFonts w:ascii="Courier New" w:eastAsia="Times New Roman" w:hAnsi="Courier New" w:cs="Courier New"/>
          <w:color w:val="000000"/>
          <w:sz w:val="18"/>
          <w:szCs w:val="18"/>
          <w:lang w:eastAsia="en-CA"/>
        </w:rPr>
      </w:pPr>
      <w:ins w:id="187"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_field_value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"6004736420"</w:t>
        </w:r>
      </w:ins>
    </w:p>
    <w:p w14:paraId="0CA2D861" w14:textId="77777777" w:rsidR="00091999" w:rsidRPr="007C44CA" w:rsidRDefault="00091999" w:rsidP="00091999">
      <w:pPr>
        <w:shd w:val="clear" w:color="auto" w:fill="FFFFFE"/>
        <w:spacing w:line="270" w:lineRule="atLeast"/>
        <w:ind w:left="2880"/>
        <w:rPr>
          <w:ins w:id="188" w:author="Sarayu Belliraj" w:date="2022-04-29T13:48:00Z"/>
          <w:rFonts w:ascii="Courier New" w:eastAsia="Times New Roman" w:hAnsi="Courier New" w:cs="Courier New"/>
          <w:color w:val="000000"/>
          <w:sz w:val="18"/>
          <w:szCs w:val="18"/>
          <w:lang w:eastAsia="en-CA"/>
        </w:rPr>
      </w:pPr>
      <w:ins w:id="189" w:author="Sarayu Belliraj" w:date="2022-04-29T13:48:00Z">
        <w:r w:rsidRPr="007C44CA">
          <w:rPr>
            <w:rFonts w:ascii="Courier New" w:eastAsia="Times New Roman" w:hAnsi="Courier New" w:cs="Courier New"/>
            <w:color w:val="000000"/>
            <w:sz w:val="18"/>
            <w:szCs w:val="18"/>
            <w:lang w:eastAsia="en-CA"/>
          </w:rPr>
          <w:t>        },</w:t>
        </w:r>
      </w:ins>
    </w:p>
    <w:p w14:paraId="5E53C8F1" w14:textId="77777777" w:rsidR="00091999" w:rsidRPr="007C44CA" w:rsidRDefault="00091999" w:rsidP="00091999">
      <w:pPr>
        <w:shd w:val="clear" w:color="auto" w:fill="FFFFFE"/>
        <w:spacing w:line="270" w:lineRule="atLeast"/>
        <w:ind w:left="2880"/>
        <w:rPr>
          <w:ins w:id="190" w:author="Sarayu Belliraj" w:date="2022-04-29T13:48:00Z"/>
          <w:rFonts w:ascii="Courier New" w:eastAsia="Times New Roman" w:hAnsi="Courier New" w:cs="Courier New"/>
          <w:color w:val="000000"/>
          <w:sz w:val="18"/>
          <w:szCs w:val="18"/>
          <w:lang w:eastAsia="en-CA"/>
        </w:rPr>
      </w:pPr>
      <w:ins w:id="191" w:author="Sarayu Belliraj" w:date="2022-04-29T13:48:00Z">
        <w:r w:rsidRPr="007C44CA">
          <w:rPr>
            <w:rFonts w:ascii="Courier New" w:eastAsia="Times New Roman" w:hAnsi="Courier New" w:cs="Courier New"/>
            <w:color w:val="000000"/>
            <w:sz w:val="18"/>
            <w:szCs w:val="18"/>
            <w:lang w:eastAsia="en-CA"/>
          </w:rPr>
          <w:t>        {</w:t>
        </w:r>
      </w:ins>
    </w:p>
    <w:p w14:paraId="4F50BF3C" w14:textId="77777777" w:rsidR="00091999" w:rsidRPr="007C44CA" w:rsidRDefault="00091999" w:rsidP="00091999">
      <w:pPr>
        <w:shd w:val="clear" w:color="auto" w:fill="FFFFFE"/>
        <w:spacing w:line="270" w:lineRule="atLeast"/>
        <w:ind w:left="2880"/>
        <w:rPr>
          <w:ins w:id="192" w:author="Sarayu Belliraj" w:date="2022-04-29T13:48:00Z"/>
          <w:rFonts w:ascii="Courier New" w:eastAsia="Times New Roman" w:hAnsi="Courier New" w:cs="Courier New"/>
          <w:color w:val="000000"/>
          <w:sz w:val="18"/>
          <w:szCs w:val="18"/>
          <w:lang w:eastAsia="en-CA"/>
        </w:rPr>
      </w:pPr>
      <w:ins w:id="193"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_field_name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"Credit Line"</w:t>
        </w:r>
        <w:r w:rsidRPr="007C44CA">
          <w:rPr>
            <w:rFonts w:ascii="Courier New" w:eastAsia="Times New Roman" w:hAnsi="Courier New" w:cs="Courier New"/>
            <w:color w:val="000000"/>
            <w:sz w:val="18"/>
            <w:szCs w:val="18"/>
            <w:lang w:eastAsia="en-CA"/>
          </w:rPr>
          <w:t>,</w:t>
        </w:r>
      </w:ins>
    </w:p>
    <w:p w14:paraId="67C53A09" w14:textId="77777777" w:rsidR="00091999" w:rsidRPr="007C44CA" w:rsidRDefault="00091999" w:rsidP="00091999">
      <w:pPr>
        <w:shd w:val="clear" w:color="auto" w:fill="FFFFFE"/>
        <w:spacing w:line="270" w:lineRule="atLeast"/>
        <w:ind w:left="2880"/>
        <w:rPr>
          <w:ins w:id="194" w:author="Sarayu Belliraj" w:date="2022-04-29T13:48:00Z"/>
          <w:rFonts w:ascii="Courier New" w:eastAsia="Times New Roman" w:hAnsi="Courier New" w:cs="Courier New"/>
          <w:color w:val="000000"/>
          <w:sz w:val="18"/>
          <w:szCs w:val="18"/>
          <w:lang w:eastAsia="en-CA"/>
        </w:rPr>
      </w:pPr>
      <w:ins w:id="195"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_field_value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"1000000"</w:t>
        </w:r>
      </w:ins>
    </w:p>
    <w:p w14:paraId="145051ED" w14:textId="77777777" w:rsidR="00091999" w:rsidRPr="007C44CA" w:rsidRDefault="00091999" w:rsidP="00091999">
      <w:pPr>
        <w:shd w:val="clear" w:color="auto" w:fill="FFFFFE"/>
        <w:spacing w:line="270" w:lineRule="atLeast"/>
        <w:ind w:left="2880"/>
        <w:rPr>
          <w:ins w:id="196" w:author="Sarayu Belliraj" w:date="2022-04-29T13:48:00Z"/>
          <w:rFonts w:ascii="Courier New" w:eastAsia="Times New Roman" w:hAnsi="Courier New" w:cs="Courier New"/>
          <w:color w:val="000000"/>
          <w:sz w:val="18"/>
          <w:szCs w:val="18"/>
          <w:lang w:eastAsia="en-CA"/>
        </w:rPr>
      </w:pPr>
      <w:ins w:id="197" w:author="Sarayu Belliraj" w:date="2022-04-29T13:48:00Z">
        <w:r w:rsidRPr="007C44CA">
          <w:rPr>
            <w:rFonts w:ascii="Courier New" w:eastAsia="Times New Roman" w:hAnsi="Courier New" w:cs="Courier New"/>
            <w:color w:val="000000"/>
            <w:sz w:val="18"/>
            <w:szCs w:val="18"/>
            <w:lang w:eastAsia="en-CA"/>
          </w:rPr>
          <w:t>        },</w:t>
        </w:r>
      </w:ins>
    </w:p>
    <w:p w14:paraId="68639EBA" w14:textId="77777777" w:rsidR="00091999" w:rsidRPr="007C44CA" w:rsidRDefault="00091999" w:rsidP="00091999">
      <w:pPr>
        <w:shd w:val="clear" w:color="auto" w:fill="FFFFFE"/>
        <w:spacing w:line="270" w:lineRule="atLeast"/>
        <w:ind w:left="2880"/>
        <w:rPr>
          <w:ins w:id="198" w:author="Sarayu Belliraj" w:date="2022-04-29T13:48:00Z"/>
          <w:rFonts w:ascii="Courier New" w:eastAsia="Times New Roman" w:hAnsi="Courier New" w:cs="Courier New"/>
          <w:color w:val="000000"/>
          <w:sz w:val="18"/>
          <w:szCs w:val="18"/>
          <w:lang w:eastAsia="en-CA"/>
        </w:rPr>
      </w:pPr>
      <w:ins w:id="199" w:author="Sarayu Belliraj" w:date="2022-04-29T13:48:00Z">
        <w:r w:rsidRPr="007C44CA">
          <w:rPr>
            <w:rFonts w:ascii="Courier New" w:eastAsia="Times New Roman" w:hAnsi="Courier New" w:cs="Courier New"/>
            <w:color w:val="000000"/>
            <w:sz w:val="18"/>
            <w:szCs w:val="18"/>
            <w:lang w:eastAsia="en-CA"/>
          </w:rPr>
          <w:t>        {</w:t>
        </w:r>
      </w:ins>
    </w:p>
    <w:p w14:paraId="50CD3729" w14:textId="77777777" w:rsidR="00091999" w:rsidRPr="007C44CA" w:rsidRDefault="00091999" w:rsidP="00091999">
      <w:pPr>
        <w:shd w:val="clear" w:color="auto" w:fill="FFFFFE"/>
        <w:spacing w:line="270" w:lineRule="atLeast"/>
        <w:ind w:left="2880"/>
        <w:rPr>
          <w:ins w:id="200" w:author="Sarayu Belliraj" w:date="2022-04-29T13:48:00Z"/>
          <w:rFonts w:ascii="Courier New" w:eastAsia="Times New Roman" w:hAnsi="Courier New" w:cs="Courier New"/>
          <w:color w:val="000000"/>
          <w:sz w:val="18"/>
          <w:szCs w:val="18"/>
          <w:lang w:eastAsia="en-CA"/>
        </w:rPr>
      </w:pPr>
      <w:ins w:id="201"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_field_name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"Pay Method"</w:t>
        </w:r>
        <w:r w:rsidRPr="007C44CA">
          <w:rPr>
            <w:rFonts w:ascii="Courier New" w:eastAsia="Times New Roman" w:hAnsi="Courier New" w:cs="Courier New"/>
            <w:color w:val="000000"/>
            <w:sz w:val="18"/>
            <w:szCs w:val="18"/>
            <w:lang w:eastAsia="en-CA"/>
          </w:rPr>
          <w:t>,</w:t>
        </w:r>
      </w:ins>
    </w:p>
    <w:p w14:paraId="6BCA07D1" w14:textId="77777777" w:rsidR="00091999" w:rsidRPr="007C44CA" w:rsidRDefault="00091999" w:rsidP="00091999">
      <w:pPr>
        <w:shd w:val="clear" w:color="auto" w:fill="FFFFFE"/>
        <w:spacing w:line="270" w:lineRule="atLeast"/>
        <w:ind w:left="2880"/>
        <w:rPr>
          <w:ins w:id="202" w:author="Sarayu Belliraj" w:date="2022-04-29T13:48:00Z"/>
          <w:rFonts w:ascii="Courier New" w:eastAsia="Times New Roman" w:hAnsi="Courier New" w:cs="Courier New"/>
          <w:color w:val="000000"/>
          <w:sz w:val="18"/>
          <w:szCs w:val="18"/>
          <w:lang w:eastAsia="en-CA"/>
        </w:rPr>
      </w:pPr>
      <w:ins w:id="203"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_field_value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"External"</w:t>
        </w:r>
      </w:ins>
    </w:p>
    <w:p w14:paraId="409ADAA8" w14:textId="77777777" w:rsidR="00091999" w:rsidRPr="007C44CA" w:rsidRDefault="00091999" w:rsidP="00091999">
      <w:pPr>
        <w:shd w:val="clear" w:color="auto" w:fill="FFFFFE"/>
        <w:spacing w:line="270" w:lineRule="atLeast"/>
        <w:ind w:left="2880"/>
        <w:rPr>
          <w:ins w:id="204" w:author="Sarayu Belliraj" w:date="2022-04-29T13:48:00Z"/>
          <w:rFonts w:ascii="Courier New" w:eastAsia="Times New Roman" w:hAnsi="Courier New" w:cs="Courier New"/>
          <w:color w:val="000000"/>
          <w:sz w:val="18"/>
          <w:szCs w:val="18"/>
          <w:lang w:eastAsia="en-CA"/>
        </w:rPr>
      </w:pPr>
      <w:ins w:id="205" w:author="Sarayu Belliraj" w:date="2022-04-29T13:48:00Z">
        <w:r w:rsidRPr="007C44CA">
          <w:rPr>
            <w:rFonts w:ascii="Courier New" w:eastAsia="Times New Roman" w:hAnsi="Courier New" w:cs="Courier New"/>
            <w:color w:val="000000"/>
            <w:sz w:val="18"/>
            <w:szCs w:val="18"/>
            <w:lang w:eastAsia="en-CA"/>
          </w:rPr>
          <w:t>        },</w:t>
        </w:r>
      </w:ins>
    </w:p>
    <w:p w14:paraId="0FC33115" w14:textId="77777777" w:rsidR="00091999" w:rsidRPr="007C44CA" w:rsidRDefault="00091999" w:rsidP="00091999">
      <w:pPr>
        <w:shd w:val="clear" w:color="auto" w:fill="FFFFFE"/>
        <w:spacing w:line="270" w:lineRule="atLeast"/>
        <w:ind w:left="2880"/>
        <w:rPr>
          <w:ins w:id="206" w:author="Sarayu Belliraj" w:date="2022-04-29T13:48:00Z"/>
          <w:rFonts w:ascii="Courier New" w:eastAsia="Times New Roman" w:hAnsi="Courier New" w:cs="Courier New"/>
          <w:color w:val="000000"/>
          <w:sz w:val="18"/>
          <w:szCs w:val="18"/>
          <w:lang w:eastAsia="en-CA"/>
        </w:rPr>
      </w:pPr>
      <w:ins w:id="207" w:author="Sarayu Belliraj" w:date="2022-04-29T13:48:00Z">
        <w:r w:rsidRPr="007C44CA">
          <w:rPr>
            <w:rFonts w:ascii="Courier New" w:eastAsia="Times New Roman" w:hAnsi="Courier New" w:cs="Courier New"/>
            <w:color w:val="000000"/>
            <w:sz w:val="18"/>
            <w:szCs w:val="18"/>
            <w:lang w:eastAsia="en-CA"/>
          </w:rPr>
          <w:t>        {</w:t>
        </w:r>
      </w:ins>
    </w:p>
    <w:p w14:paraId="4E3EA222" w14:textId="77777777" w:rsidR="00091999" w:rsidRPr="007C44CA" w:rsidRDefault="00091999" w:rsidP="00091999">
      <w:pPr>
        <w:shd w:val="clear" w:color="auto" w:fill="FFFFFE"/>
        <w:spacing w:line="270" w:lineRule="atLeast"/>
        <w:ind w:left="2880"/>
        <w:rPr>
          <w:ins w:id="208" w:author="Sarayu Belliraj" w:date="2022-04-29T13:48:00Z"/>
          <w:rFonts w:ascii="Courier New" w:eastAsia="Times New Roman" w:hAnsi="Courier New" w:cs="Courier New"/>
          <w:color w:val="000000"/>
          <w:sz w:val="18"/>
          <w:szCs w:val="18"/>
          <w:lang w:eastAsia="en-CA"/>
        </w:rPr>
      </w:pPr>
      <w:ins w:id="209"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_field_name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"Sold To Address 1"</w:t>
        </w:r>
        <w:r w:rsidRPr="007C44CA">
          <w:rPr>
            <w:rFonts w:ascii="Courier New" w:eastAsia="Times New Roman" w:hAnsi="Courier New" w:cs="Courier New"/>
            <w:color w:val="000000"/>
            <w:sz w:val="18"/>
            <w:szCs w:val="18"/>
            <w:lang w:eastAsia="en-CA"/>
          </w:rPr>
          <w:t>,</w:t>
        </w:r>
      </w:ins>
    </w:p>
    <w:p w14:paraId="53DED255" w14:textId="77777777" w:rsidR="00091999" w:rsidRPr="007C44CA" w:rsidRDefault="00091999" w:rsidP="00091999">
      <w:pPr>
        <w:shd w:val="clear" w:color="auto" w:fill="FFFFFE"/>
        <w:spacing w:line="270" w:lineRule="atLeast"/>
        <w:ind w:left="2880"/>
        <w:rPr>
          <w:ins w:id="210" w:author="Sarayu Belliraj" w:date="2022-04-29T13:48:00Z"/>
          <w:rFonts w:ascii="Courier New" w:eastAsia="Times New Roman" w:hAnsi="Courier New" w:cs="Courier New"/>
          <w:color w:val="000000"/>
          <w:sz w:val="18"/>
          <w:szCs w:val="18"/>
          <w:lang w:eastAsia="en-CA"/>
        </w:rPr>
      </w:pPr>
      <w:ins w:id="211"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_field_value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"2151 </w:t>
        </w:r>
        <w:proofErr w:type="spellStart"/>
        <w:r w:rsidRPr="007C44CA">
          <w:rPr>
            <w:rFonts w:ascii="Courier New" w:eastAsia="Times New Roman" w:hAnsi="Courier New" w:cs="Courier New"/>
            <w:color w:val="0451A5"/>
            <w:sz w:val="18"/>
            <w:szCs w:val="18"/>
            <w:lang w:eastAsia="en-CA"/>
          </w:rPr>
          <w:t>Salvio</w:t>
        </w:r>
        <w:proofErr w:type="spellEnd"/>
        <w:r w:rsidRPr="007C44CA">
          <w:rPr>
            <w:rFonts w:ascii="Courier New" w:eastAsia="Times New Roman" w:hAnsi="Courier New" w:cs="Courier New"/>
            <w:color w:val="0451A5"/>
            <w:sz w:val="18"/>
            <w:szCs w:val="18"/>
            <w:lang w:eastAsia="en-CA"/>
          </w:rPr>
          <w:t> St Ste 310"</w:t>
        </w:r>
      </w:ins>
    </w:p>
    <w:p w14:paraId="2637FADF" w14:textId="77777777" w:rsidR="00091999" w:rsidRPr="007C44CA" w:rsidRDefault="00091999" w:rsidP="00091999">
      <w:pPr>
        <w:shd w:val="clear" w:color="auto" w:fill="FFFFFE"/>
        <w:spacing w:line="270" w:lineRule="atLeast"/>
        <w:ind w:left="2880"/>
        <w:rPr>
          <w:ins w:id="212" w:author="Sarayu Belliraj" w:date="2022-04-29T13:48:00Z"/>
          <w:rFonts w:ascii="Courier New" w:eastAsia="Times New Roman" w:hAnsi="Courier New" w:cs="Courier New"/>
          <w:color w:val="000000"/>
          <w:sz w:val="18"/>
          <w:szCs w:val="18"/>
          <w:lang w:eastAsia="en-CA"/>
        </w:rPr>
      </w:pPr>
      <w:ins w:id="213" w:author="Sarayu Belliraj" w:date="2022-04-29T13:48:00Z">
        <w:r w:rsidRPr="007C44CA">
          <w:rPr>
            <w:rFonts w:ascii="Courier New" w:eastAsia="Times New Roman" w:hAnsi="Courier New" w:cs="Courier New"/>
            <w:color w:val="000000"/>
            <w:sz w:val="18"/>
            <w:szCs w:val="18"/>
            <w:lang w:eastAsia="en-CA"/>
          </w:rPr>
          <w:t>        },</w:t>
        </w:r>
      </w:ins>
    </w:p>
    <w:p w14:paraId="4C9FF761" w14:textId="77777777" w:rsidR="00091999" w:rsidRPr="007C44CA" w:rsidRDefault="00091999" w:rsidP="00091999">
      <w:pPr>
        <w:shd w:val="clear" w:color="auto" w:fill="FFFFFE"/>
        <w:spacing w:line="270" w:lineRule="atLeast"/>
        <w:ind w:left="2880"/>
        <w:rPr>
          <w:ins w:id="214" w:author="Sarayu Belliraj" w:date="2022-04-29T13:48:00Z"/>
          <w:rFonts w:ascii="Courier New" w:eastAsia="Times New Roman" w:hAnsi="Courier New" w:cs="Courier New"/>
          <w:color w:val="000000"/>
          <w:sz w:val="18"/>
          <w:szCs w:val="18"/>
          <w:lang w:eastAsia="en-CA"/>
        </w:rPr>
      </w:pPr>
      <w:ins w:id="215" w:author="Sarayu Belliraj" w:date="2022-04-29T13:48:00Z">
        <w:r w:rsidRPr="007C44CA">
          <w:rPr>
            <w:rFonts w:ascii="Courier New" w:eastAsia="Times New Roman" w:hAnsi="Courier New" w:cs="Courier New"/>
            <w:color w:val="000000"/>
            <w:sz w:val="18"/>
            <w:szCs w:val="18"/>
            <w:lang w:eastAsia="en-CA"/>
          </w:rPr>
          <w:t>        {</w:t>
        </w:r>
      </w:ins>
    </w:p>
    <w:p w14:paraId="2FE2312F" w14:textId="77777777" w:rsidR="00091999" w:rsidRPr="007C44CA" w:rsidRDefault="00091999" w:rsidP="00091999">
      <w:pPr>
        <w:shd w:val="clear" w:color="auto" w:fill="FFFFFE"/>
        <w:spacing w:line="270" w:lineRule="atLeast"/>
        <w:ind w:left="2880"/>
        <w:rPr>
          <w:ins w:id="216" w:author="Sarayu Belliraj" w:date="2022-04-29T13:48:00Z"/>
          <w:rFonts w:ascii="Courier New" w:eastAsia="Times New Roman" w:hAnsi="Courier New" w:cs="Courier New"/>
          <w:color w:val="000000"/>
          <w:sz w:val="18"/>
          <w:szCs w:val="18"/>
          <w:lang w:eastAsia="en-CA"/>
        </w:rPr>
      </w:pPr>
      <w:ins w:id="217"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_field_name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"Sold To City"</w:t>
        </w:r>
        <w:r w:rsidRPr="007C44CA">
          <w:rPr>
            <w:rFonts w:ascii="Courier New" w:eastAsia="Times New Roman" w:hAnsi="Courier New" w:cs="Courier New"/>
            <w:color w:val="000000"/>
            <w:sz w:val="18"/>
            <w:szCs w:val="18"/>
            <w:lang w:eastAsia="en-CA"/>
          </w:rPr>
          <w:t>,</w:t>
        </w:r>
      </w:ins>
    </w:p>
    <w:p w14:paraId="1385B5F6" w14:textId="77777777" w:rsidR="00091999" w:rsidRPr="007C44CA" w:rsidRDefault="00091999" w:rsidP="00091999">
      <w:pPr>
        <w:shd w:val="clear" w:color="auto" w:fill="FFFFFE"/>
        <w:spacing w:line="270" w:lineRule="atLeast"/>
        <w:ind w:left="2880"/>
        <w:rPr>
          <w:ins w:id="218" w:author="Sarayu Belliraj" w:date="2022-04-29T13:48:00Z"/>
          <w:rFonts w:ascii="Courier New" w:eastAsia="Times New Roman" w:hAnsi="Courier New" w:cs="Courier New"/>
          <w:color w:val="000000"/>
          <w:sz w:val="18"/>
          <w:szCs w:val="18"/>
          <w:lang w:eastAsia="en-CA"/>
        </w:rPr>
      </w:pPr>
      <w:ins w:id="219"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_field_value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"Concord"</w:t>
        </w:r>
      </w:ins>
    </w:p>
    <w:p w14:paraId="0BA268B3" w14:textId="77777777" w:rsidR="00091999" w:rsidRPr="007C44CA" w:rsidRDefault="00091999" w:rsidP="00091999">
      <w:pPr>
        <w:shd w:val="clear" w:color="auto" w:fill="FFFFFE"/>
        <w:spacing w:line="270" w:lineRule="atLeast"/>
        <w:ind w:left="2880"/>
        <w:rPr>
          <w:ins w:id="220" w:author="Sarayu Belliraj" w:date="2022-04-29T13:48:00Z"/>
          <w:rFonts w:ascii="Courier New" w:eastAsia="Times New Roman" w:hAnsi="Courier New" w:cs="Courier New"/>
          <w:color w:val="000000"/>
          <w:sz w:val="18"/>
          <w:szCs w:val="18"/>
          <w:lang w:eastAsia="en-CA"/>
        </w:rPr>
      </w:pPr>
      <w:ins w:id="221" w:author="Sarayu Belliraj" w:date="2022-04-29T13:48:00Z">
        <w:r w:rsidRPr="007C44CA">
          <w:rPr>
            <w:rFonts w:ascii="Courier New" w:eastAsia="Times New Roman" w:hAnsi="Courier New" w:cs="Courier New"/>
            <w:color w:val="000000"/>
            <w:sz w:val="18"/>
            <w:szCs w:val="18"/>
            <w:lang w:eastAsia="en-CA"/>
          </w:rPr>
          <w:t>        },</w:t>
        </w:r>
      </w:ins>
    </w:p>
    <w:p w14:paraId="709755B2" w14:textId="77777777" w:rsidR="00091999" w:rsidRPr="007C44CA" w:rsidRDefault="00091999" w:rsidP="00091999">
      <w:pPr>
        <w:shd w:val="clear" w:color="auto" w:fill="FFFFFE"/>
        <w:spacing w:line="270" w:lineRule="atLeast"/>
        <w:ind w:left="2880"/>
        <w:rPr>
          <w:ins w:id="222" w:author="Sarayu Belliraj" w:date="2022-04-29T13:48:00Z"/>
          <w:rFonts w:ascii="Courier New" w:eastAsia="Times New Roman" w:hAnsi="Courier New" w:cs="Courier New"/>
          <w:color w:val="000000"/>
          <w:sz w:val="18"/>
          <w:szCs w:val="18"/>
          <w:lang w:eastAsia="en-CA"/>
        </w:rPr>
      </w:pPr>
      <w:ins w:id="223" w:author="Sarayu Belliraj" w:date="2022-04-29T13:48:00Z">
        <w:r w:rsidRPr="007C44CA">
          <w:rPr>
            <w:rFonts w:ascii="Courier New" w:eastAsia="Times New Roman" w:hAnsi="Courier New" w:cs="Courier New"/>
            <w:color w:val="000000"/>
            <w:sz w:val="18"/>
            <w:szCs w:val="18"/>
            <w:lang w:eastAsia="en-CA"/>
          </w:rPr>
          <w:t>        {</w:t>
        </w:r>
      </w:ins>
    </w:p>
    <w:p w14:paraId="78BF701E" w14:textId="77777777" w:rsidR="00091999" w:rsidRPr="007C44CA" w:rsidRDefault="00091999" w:rsidP="00091999">
      <w:pPr>
        <w:shd w:val="clear" w:color="auto" w:fill="FFFFFE"/>
        <w:spacing w:line="270" w:lineRule="atLeast"/>
        <w:ind w:left="2880"/>
        <w:rPr>
          <w:ins w:id="224" w:author="Sarayu Belliraj" w:date="2022-04-29T13:48:00Z"/>
          <w:rFonts w:ascii="Courier New" w:eastAsia="Times New Roman" w:hAnsi="Courier New" w:cs="Courier New"/>
          <w:color w:val="000000"/>
          <w:sz w:val="18"/>
          <w:szCs w:val="18"/>
          <w:lang w:eastAsia="en-CA"/>
        </w:rPr>
      </w:pPr>
      <w:ins w:id="225"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_field_name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"Sold To Company Name"</w:t>
        </w:r>
        <w:r w:rsidRPr="007C44CA">
          <w:rPr>
            <w:rFonts w:ascii="Courier New" w:eastAsia="Times New Roman" w:hAnsi="Courier New" w:cs="Courier New"/>
            <w:color w:val="000000"/>
            <w:sz w:val="18"/>
            <w:szCs w:val="18"/>
            <w:lang w:eastAsia="en-CA"/>
          </w:rPr>
          <w:t>,</w:t>
        </w:r>
      </w:ins>
    </w:p>
    <w:p w14:paraId="633D22D0" w14:textId="77777777" w:rsidR="00091999" w:rsidRPr="007C44CA" w:rsidRDefault="00091999" w:rsidP="00091999">
      <w:pPr>
        <w:shd w:val="clear" w:color="auto" w:fill="FFFFFE"/>
        <w:spacing w:line="270" w:lineRule="atLeast"/>
        <w:ind w:left="2880"/>
        <w:rPr>
          <w:ins w:id="226" w:author="Sarayu Belliraj" w:date="2022-04-29T13:48:00Z"/>
          <w:rFonts w:ascii="Courier New" w:eastAsia="Times New Roman" w:hAnsi="Courier New" w:cs="Courier New"/>
          <w:color w:val="000000"/>
          <w:sz w:val="18"/>
          <w:szCs w:val="18"/>
          <w:lang w:eastAsia="en-CA"/>
        </w:rPr>
      </w:pPr>
      <w:ins w:id="227"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_field_value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"Honor Technology, Inc."</w:t>
        </w:r>
      </w:ins>
    </w:p>
    <w:p w14:paraId="3B6D5F67" w14:textId="77777777" w:rsidR="00091999" w:rsidRPr="007C44CA" w:rsidRDefault="00091999" w:rsidP="00091999">
      <w:pPr>
        <w:shd w:val="clear" w:color="auto" w:fill="FFFFFE"/>
        <w:spacing w:line="270" w:lineRule="atLeast"/>
        <w:ind w:left="2880"/>
        <w:rPr>
          <w:ins w:id="228" w:author="Sarayu Belliraj" w:date="2022-04-29T13:48:00Z"/>
          <w:rFonts w:ascii="Courier New" w:eastAsia="Times New Roman" w:hAnsi="Courier New" w:cs="Courier New"/>
          <w:color w:val="000000"/>
          <w:sz w:val="18"/>
          <w:szCs w:val="18"/>
          <w:lang w:eastAsia="en-CA"/>
        </w:rPr>
      </w:pPr>
      <w:ins w:id="229" w:author="Sarayu Belliraj" w:date="2022-04-29T13:48:00Z">
        <w:r w:rsidRPr="007C44CA">
          <w:rPr>
            <w:rFonts w:ascii="Courier New" w:eastAsia="Times New Roman" w:hAnsi="Courier New" w:cs="Courier New"/>
            <w:color w:val="000000"/>
            <w:sz w:val="18"/>
            <w:szCs w:val="18"/>
            <w:lang w:eastAsia="en-CA"/>
          </w:rPr>
          <w:t>        },</w:t>
        </w:r>
      </w:ins>
    </w:p>
    <w:p w14:paraId="6DF1C416" w14:textId="77777777" w:rsidR="00091999" w:rsidRPr="007C44CA" w:rsidRDefault="00091999" w:rsidP="00091999">
      <w:pPr>
        <w:shd w:val="clear" w:color="auto" w:fill="FFFFFE"/>
        <w:spacing w:line="270" w:lineRule="atLeast"/>
        <w:ind w:left="2880"/>
        <w:rPr>
          <w:ins w:id="230" w:author="Sarayu Belliraj" w:date="2022-04-29T13:48:00Z"/>
          <w:rFonts w:ascii="Courier New" w:eastAsia="Times New Roman" w:hAnsi="Courier New" w:cs="Courier New"/>
          <w:color w:val="000000"/>
          <w:sz w:val="18"/>
          <w:szCs w:val="18"/>
          <w:lang w:eastAsia="en-CA"/>
        </w:rPr>
      </w:pPr>
      <w:ins w:id="231" w:author="Sarayu Belliraj" w:date="2022-04-29T13:48:00Z">
        <w:r w:rsidRPr="007C44CA">
          <w:rPr>
            <w:rFonts w:ascii="Courier New" w:eastAsia="Times New Roman" w:hAnsi="Courier New" w:cs="Courier New"/>
            <w:color w:val="000000"/>
            <w:sz w:val="18"/>
            <w:szCs w:val="18"/>
            <w:lang w:eastAsia="en-CA"/>
          </w:rPr>
          <w:t>        {</w:t>
        </w:r>
      </w:ins>
    </w:p>
    <w:p w14:paraId="6EFC7FBE" w14:textId="77777777" w:rsidR="00091999" w:rsidRPr="007C44CA" w:rsidRDefault="00091999" w:rsidP="00091999">
      <w:pPr>
        <w:shd w:val="clear" w:color="auto" w:fill="FFFFFE"/>
        <w:spacing w:line="270" w:lineRule="atLeast"/>
        <w:ind w:left="2880"/>
        <w:rPr>
          <w:ins w:id="232" w:author="Sarayu Belliraj" w:date="2022-04-29T13:48:00Z"/>
          <w:rFonts w:ascii="Courier New" w:eastAsia="Times New Roman" w:hAnsi="Courier New" w:cs="Courier New"/>
          <w:color w:val="000000"/>
          <w:sz w:val="18"/>
          <w:szCs w:val="18"/>
          <w:lang w:eastAsia="en-CA"/>
        </w:rPr>
      </w:pPr>
      <w:ins w:id="233"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_field_name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"Sold To Country"</w:t>
        </w:r>
        <w:r w:rsidRPr="007C44CA">
          <w:rPr>
            <w:rFonts w:ascii="Courier New" w:eastAsia="Times New Roman" w:hAnsi="Courier New" w:cs="Courier New"/>
            <w:color w:val="000000"/>
            <w:sz w:val="18"/>
            <w:szCs w:val="18"/>
            <w:lang w:eastAsia="en-CA"/>
          </w:rPr>
          <w:t>,</w:t>
        </w:r>
      </w:ins>
    </w:p>
    <w:p w14:paraId="67BD90AF" w14:textId="77777777" w:rsidR="00091999" w:rsidRPr="007C44CA" w:rsidRDefault="00091999" w:rsidP="00091999">
      <w:pPr>
        <w:shd w:val="clear" w:color="auto" w:fill="FFFFFE"/>
        <w:spacing w:line="270" w:lineRule="atLeast"/>
        <w:ind w:left="2880"/>
        <w:rPr>
          <w:ins w:id="234" w:author="Sarayu Belliraj" w:date="2022-04-29T13:48:00Z"/>
          <w:rFonts w:ascii="Courier New" w:eastAsia="Times New Roman" w:hAnsi="Courier New" w:cs="Courier New"/>
          <w:color w:val="000000"/>
          <w:sz w:val="18"/>
          <w:szCs w:val="18"/>
          <w:lang w:eastAsia="en-CA"/>
        </w:rPr>
      </w:pPr>
      <w:ins w:id="235"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_field_value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"US"</w:t>
        </w:r>
      </w:ins>
    </w:p>
    <w:p w14:paraId="6E6482BB" w14:textId="77777777" w:rsidR="00091999" w:rsidRPr="007C44CA" w:rsidRDefault="00091999" w:rsidP="00091999">
      <w:pPr>
        <w:shd w:val="clear" w:color="auto" w:fill="FFFFFE"/>
        <w:spacing w:line="270" w:lineRule="atLeast"/>
        <w:ind w:left="2880"/>
        <w:rPr>
          <w:ins w:id="236" w:author="Sarayu Belliraj" w:date="2022-04-29T13:48:00Z"/>
          <w:rFonts w:ascii="Courier New" w:eastAsia="Times New Roman" w:hAnsi="Courier New" w:cs="Courier New"/>
          <w:color w:val="000000"/>
          <w:sz w:val="18"/>
          <w:szCs w:val="18"/>
          <w:lang w:eastAsia="en-CA"/>
        </w:rPr>
      </w:pPr>
      <w:ins w:id="237" w:author="Sarayu Belliraj" w:date="2022-04-29T13:48:00Z">
        <w:r w:rsidRPr="007C44CA">
          <w:rPr>
            <w:rFonts w:ascii="Courier New" w:eastAsia="Times New Roman" w:hAnsi="Courier New" w:cs="Courier New"/>
            <w:color w:val="000000"/>
            <w:sz w:val="18"/>
            <w:szCs w:val="18"/>
            <w:lang w:eastAsia="en-CA"/>
          </w:rPr>
          <w:t>        },</w:t>
        </w:r>
      </w:ins>
    </w:p>
    <w:p w14:paraId="20F83520" w14:textId="77777777" w:rsidR="00091999" w:rsidRPr="007C44CA" w:rsidRDefault="00091999" w:rsidP="00091999">
      <w:pPr>
        <w:shd w:val="clear" w:color="auto" w:fill="FFFFFE"/>
        <w:spacing w:line="270" w:lineRule="atLeast"/>
        <w:ind w:left="2880"/>
        <w:rPr>
          <w:ins w:id="238" w:author="Sarayu Belliraj" w:date="2022-04-29T13:48:00Z"/>
          <w:rFonts w:ascii="Courier New" w:eastAsia="Times New Roman" w:hAnsi="Courier New" w:cs="Courier New"/>
          <w:color w:val="000000"/>
          <w:sz w:val="18"/>
          <w:szCs w:val="18"/>
          <w:lang w:eastAsia="en-CA"/>
        </w:rPr>
      </w:pPr>
      <w:ins w:id="239" w:author="Sarayu Belliraj" w:date="2022-04-29T13:48:00Z">
        <w:r w:rsidRPr="007C44CA">
          <w:rPr>
            <w:rFonts w:ascii="Courier New" w:eastAsia="Times New Roman" w:hAnsi="Courier New" w:cs="Courier New"/>
            <w:color w:val="000000"/>
            <w:sz w:val="18"/>
            <w:szCs w:val="18"/>
            <w:lang w:eastAsia="en-CA"/>
          </w:rPr>
          <w:t>        {</w:t>
        </w:r>
      </w:ins>
    </w:p>
    <w:p w14:paraId="6D1AC365" w14:textId="77777777" w:rsidR="00091999" w:rsidRPr="007C44CA" w:rsidRDefault="00091999" w:rsidP="00091999">
      <w:pPr>
        <w:shd w:val="clear" w:color="auto" w:fill="FFFFFE"/>
        <w:spacing w:line="270" w:lineRule="atLeast"/>
        <w:ind w:left="2880"/>
        <w:rPr>
          <w:ins w:id="240" w:author="Sarayu Belliraj" w:date="2022-04-29T13:48:00Z"/>
          <w:rFonts w:ascii="Courier New" w:eastAsia="Times New Roman" w:hAnsi="Courier New" w:cs="Courier New"/>
          <w:color w:val="000000"/>
          <w:sz w:val="18"/>
          <w:szCs w:val="18"/>
          <w:lang w:eastAsia="en-CA"/>
        </w:rPr>
      </w:pPr>
      <w:ins w:id="241"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_field_name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"Sold To Postal Code"</w:t>
        </w:r>
        <w:r w:rsidRPr="007C44CA">
          <w:rPr>
            <w:rFonts w:ascii="Courier New" w:eastAsia="Times New Roman" w:hAnsi="Courier New" w:cs="Courier New"/>
            <w:color w:val="000000"/>
            <w:sz w:val="18"/>
            <w:szCs w:val="18"/>
            <w:lang w:eastAsia="en-CA"/>
          </w:rPr>
          <w:t>,</w:t>
        </w:r>
      </w:ins>
    </w:p>
    <w:p w14:paraId="36C6F16D" w14:textId="77777777" w:rsidR="00091999" w:rsidRPr="007C44CA" w:rsidRDefault="00091999" w:rsidP="00091999">
      <w:pPr>
        <w:shd w:val="clear" w:color="auto" w:fill="FFFFFE"/>
        <w:spacing w:line="270" w:lineRule="atLeast"/>
        <w:ind w:left="2880"/>
        <w:rPr>
          <w:ins w:id="242" w:author="Sarayu Belliraj" w:date="2022-04-29T13:48:00Z"/>
          <w:rFonts w:ascii="Courier New" w:eastAsia="Times New Roman" w:hAnsi="Courier New" w:cs="Courier New"/>
          <w:color w:val="000000"/>
          <w:sz w:val="18"/>
          <w:szCs w:val="18"/>
          <w:lang w:eastAsia="en-CA"/>
        </w:rPr>
      </w:pPr>
      <w:ins w:id="243"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_field_value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"94520"</w:t>
        </w:r>
      </w:ins>
    </w:p>
    <w:p w14:paraId="0928C6A1" w14:textId="77777777" w:rsidR="00091999" w:rsidRPr="007C44CA" w:rsidRDefault="00091999" w:rsidP="00091999">
      <w:pPr>
        <w:shd w:val="clear" w:color="auto" w:fill="FFFFFE"/>
        <w:spacing w:line="270" w:lineRule="atLeast"/>
        <w:ind w:left="2880"/>
        <w:rPr>
          <w:ins w:id="244" w:author="Sarayu Belliraj" w:date="2022-04-29T13:48:00Z"/>
          <w:rFonts w:ascii="Courier New" w:eastAsia="Times New Roman" w:hAnsi="Courier New" w:cs="Courier New"/>
          <w:color w:val="000000"/>
          <w:sz w:val="18"/>
          <w:szCs w:val="18"/>
          <w:lang w:eastAsia="en-CA"/>
        </w:rPr>
      </w:pPr>
      <w:ins w:id="245" w:author="Sarayu Belliraj" w:date="2022-04-29T13:48:00Z">
        <w:r w:rsidRPr="007C44CA">
          <w:rPr>
            <w:rFonts w:ascii="Courier New" w:eastAsia="Times New Roman" w:hAnsi="Courier New" w:cs="Courier New"/>
            <w:color w:val="000000"/>
            <w:sz w:val="18"/>
            <w:szCs w:val="18"/>
            <w:lang w:eastAsia="en-CA"/>
          </w:rPr>
          <w:t>        },</w:t>
        </w:r>
      </w:ins>
    </w:p>
    <w:p w14:paraId="7C58D4C5" w14:textId="77777777" w:rsidR="00091999" w:rsidRPr="007C44CA" w:rsidRDefault="00091999" w:rsidP="00091999">
      <w:pPr>
        <w:shd w:val="clear" w:color="auto" w:fill="FFFFFE"/>
        <w:spacing w:line="270" w:lineRule="atLeast"/>
        <w:ind w:left="2880"/>
        <w:rPr>
          <w:ins w:id="246" w:author="Sarayu Belliraj" w:date="2022-04-29T13:48:00Z"/>
          <w:rFonts w:ascii="Courier New" w:eastAsia="Times New Roman" w:hAnsi="Courier New" w:cs="Courier New"/>
          <w:color w:val="000000"/>
          <w:sz w:val="18"/>
          <w:szCs w:val="18"/>
          <w:lang w:eastAsia="en-CA"/>
        </w:rPr>
      </w:pPr>
      <w:ins w:id="247" w:author="Sarayu Belliraj" w:date="2022-04-29T13:48:00Z">
        <w:r w:rsidRPr="007C44CA">
          <w:rPr>
            <w:rFonts w:ascii="Courier New" w:eastAsia="Times New Roman" w:hAnsi="Courier New" w:cs="Courier New"/>
            <w:color w:val="000000"/>
            <w:sz w:val="18"/>
            <w:szCs w:val="18"/>
            <w:lang w:eastAsia="en-CA"/>
          </w:rPr>
          <w:lastRenderedPageBreak/>
          <w:t>        {</w:t>
        </w:r>
      </w:ins>
    </w:p>
    <w:p w14:paraId="76E771F0" w14:textId="77777777" w:rsidR="00091999" w:rsidRPr="007C44CA" w:rsidRDefault="00091999" w:rsidP="00091999">
      <w:pPr>
        <w:shd w:val="clear" w:color="auto" w:fill="FFFFFE"/>
        <w:spacing w:line="270" w:lineRule="atLeast"/>
        <w:ind w:left="2880"/>
        <w:rPr>
          <w:ins w:id="248" w:author="Sarayu Belliraj" w:date="2022-04-29T13:48:00Z"/>
          <w:rFonts w:ascii="Courier New" w:eastAsia="Times New Roman" w:hAnsi="Courier New" w:cs="Courier New"/>
          <w:color w:val="000000"/>
          <w:sz w:val="18"/>
          <w:szCs w:val="18"/>
          <w:lang w:eastAsia="en-CA"/>
        </w:rPr>
      </w:pPr>
      <w:ins w:id="249"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_field_name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"Sold To State"</w:t>
        </w:r>
        <w:r w:rsidRPr="007C44CA">
          <w:rPr>
            <w:rFonts w:ascii="Courier New" w:eastAsia="Times New Roman" w:hAnsi="Courier New" w:cs="Courier New"/>
            <w:color w:val="000000"/>
            <w:sz w:val="18"/>
            <w:szCs w:val="18"/>
            <w:lang w:eastAsia="en-CA"/>
          </w:rPr>
          <w:t>,</w:t>
        </w:r>
      </w:ins>
    </w:p>
    <w:p w14:paraId="280B0571" w14:textId="77777777" w:rsidR="00091999" w:rsidRPr="007C44CA" w:rsidRDefault="00091999" w:rsidP="00091999">
      <w:pPr>
        <w:shd w:val="clear" w:color="auto" w:fill="FFFFFE"/>
        <w:spacing w:line="270" w:lineRule="atLeast"/>
        <w:ind w:left="2880"/>
        <w:rPr>
          <w:ins w:id="250" w:author="Sarayu Belliraj" w:date="2022-04-29T13:48:00Z"/>
          <w:rFonts w:ascii="Courier New" w:eastAsia="Times New Roman" w:hAnsi="Courier New" w:cs="Courier New"/>
          <w:color w:val="000000"/>
          <w:sz w:val="18"/>
          <w:szCs w:val="18"/>
          <w:lang w:eastAsia="en-CA"/>
        </w:rPr>
      </w:pPr>
      <w:ins w:id="251"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_field_value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"CA"</w:t>
        </w:r>
      </w:ins>
    </w:p>
    <w:p w14:paraId="49DC8044" w14:textId="77777777" w:rsidR="00091999" w:rsidRPr="007C44CA" w:rsidRDefault="00091999" w:rsidP="00091999">
      <w:pPr>
        <w:shd w:val="clear" w:color="auto" w:fill="FFFFFE"/>
        <w:spacing w:line="270" w:lineRule="atLeast"/>
        <w:ind w:left="2880"/>
        <w:rPr>
          <w:ins w:id="252" w:author="Sarayu Belliraj" w:date="2022-04-29T13:48:00Z"/>
          <w:rFonts w:ascii="Courier New" w:eastAsia="Times New Roman" w:hAnsi="Courier New" w:cs="Courier New"/>
          <w:color w:val="000000"/>
          <w:sz w:val="18"/>
          <w:szCs w:val="18"/>
          <w:lang w:eastAsia="en-CA"/>
        </w:rPr>
      </w:pPr>
      <w:ins w:id="253" w:author="Sarayu Belliraj" w:date="2022-04-29T13:48:00Z">
        <w:r w:rsidRPr="007C44CA">
          <w:rPr>
            <w:rFonts w:ascii="Courier New" w:eastAsia="Times New Roman" w:hAnsi="Courier New" w:cs="Courier New"/>
            <w:color w:val="000000"/>
            <w:sz w:val="18"/>
            <w:szCs w:val="18"/>
            <w:lang w:eastAsia="en-CA"/>
          </w:rPr>
          <w:t>        },</w:t>
        </w:r>
      </w:ins>
    </w:p>
    <w:p w14:paraId="2B317DBB" w14:textId="77777777" w:rsidR="00091999" w:rsidRPr="007C44CA" w:rsidRDefault="00091999" w:rsidP="00091999">
      <w:pPr>
        <w:shd w:val="clear" w:color="auto" w:fill="FFFFFE"/>
        <w:spacing w:line="270" w:lineRule="atLeast"/>
        <w:ind w:left="2880"/>
        <w:rPr>
          <w:ins w:id="254" w:author="Sarayu Belliraj" w:date="2022-04-29T13:48:00Z"/>
          <w:rFonts w:ascii="Courier New" w:eastAsia="Times New Roman" w:hAnsi="Courier New" w:cs="Courier New"/>
          <w:color w:val="000000"/>
          <w:sz w:val="18"/>
          <w:szCs w:val="18"/>
          <w:lang w:eastAsia="en-CA"/>
        </w:rPr>
      </w:pPr>
      <w:ins w:id="255" w:author="Sarayu Belliraj" w:date="2022-04-29T13:48:00Z">
        <w:r w:rsidRPr="007C44CA">
          <w:rPr>
            <w:rFonts w:ascii="Courier New" w:eastAsia="Times New Roman" w:hAnsi="Courier New" w:cs="Courier New"/>
            <w:color w:val="000000"/>
            <w:sz w:val="18"/>
            <w:szCs w:val="18"/>
            <w:lang w:eastAsia="en-CA"/>
          </w:rPr>
          <w:t>        {</w:t>
        </w:r>
      </w:ins>
    </w:p>
    <w:p w14:paraId="24B13E49" w14:textId="77777777" w:rsidR="00091999" w:rsidRPr="007C44CA" w:rsidRDefault="00091999" w:rsidP="00091999">
      <w:pPr>
        <w:shd w:val="clear" w:color="auto" w:fill="FFFFFE"/>
        <w:spacing w:line="270" w:lineRule="atLeast"/>
        <w:ind w:left="2880"/>
        <w:rPr>
          <w:ins w:id="256" w:author="Sarayu Belliraj" w:date="2022-04-29T13:48:00Z"/>
          <w:rFonts w:ascii="Courier New" w:eastAsia="Times New Roman" w:hAnsi="Courier New" w:cs="Courier New"/>
          <w:color w:val="000000"/>
          <w:sz w:val="18"/>
          <w:szCs w:val="18"/>
          <w:lang w:eastAsia="en-CA"/>
        </w:rPr>
      </w:pPr>
      <w:ins w:id="257"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_field_name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"Sold to Contact Email"</w:t>
        </w:r>
        <w:r w:rsidRPr="007C44CA">
          <w:rPr>
            <w:rFonts w:ascii="Courier New" w:eastAsia="Times New Roman" w:hAnsi="Courier New" w:cs="Courier New"/>
            <w:color w:val="000000"/>
            <w:sz w:val="18"/>
            <w:szCs w:val="18"/>
            <w:lang w:eastAsia="en-CA"/>
          </w:rPr>
          <w:t>,</w:t>
        </w:r>
      </w:ins>
    </w:p>
    <w:p w14:paraId="3EAF37B5" w14:textId="77777777" w:rsidR="00091999" w:rsidRPr="007C44CA" w:rsidRDefault="00091999" w:rsidP="00091999">
      <w:pPr>
        <w:shd w:val="clear" w:color="auto" w:fill="FFFFFE"/>
        <w:spacing w:line="270" w:lineRule="atLeast"/>
        <w:ind w:left="2880"/>
        <w:rPr>
          <w:ins w:id="258" w:author="Sarayu Belliraj" w:date="2022-04-29T13:48:00Z"/>
          <w:rFonts w:ascii="Courier New" w:eastAsia="Times New Roman" w:hAnsi="Courier New" w:cs="Courier New"/>
          <w:color w:val="000000"/>
          <w:sz w:val="18"/>
          <w:szCs w:val="18"/>
          <w:lang w:eastAsia="en-CA"/>
        </w:rPr>
      </w:pPr>
      <w:ins w:id="259"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_field_value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"mathias.brunckhorst@intel.com"</w:t>
        </w:r>
      </w:ins>
    </w:p>
    <w:p w14:paraId="62F8F5A4" w14:textId="77777777" w:rsidR="00091999" w:rsidRPr="007C44CA" w:rsidRDefault="00091999" w:rsidP="00091999">
      <w:pPr>
        <w:shd w:val="clear" w:color="auto" w:fill="FFFFFE"/>
        <w:spacing w:line="270" w:lineRule="atLeast"/>
        <w:ind w:left="2880"/>
        <w:rPr>
          <w:ins w:id="260" w:author="Sarayu Belliraj" w:date="2022-04-29T13:48:00Z"/>
          <w:rFonts w:ascii="Courier New" w:eastAsia="Times New Roman" w:hAnsi="Courier New" w:cs="Courier New"/>
          <w:color w:val="000000"/>
          <w:sz w:val="18"/>
          <w:szCs w:val="18"/>
          <w:lang w:eastAsia="en-CA"/>
        </w:rPr>
      </w:pPr>
      <w:ins w:id="261" w:author="Sarayu Belliraj" w:date="2022-04-29T13:48:00Z">
        <w:r w:rsidRPr="007C44CA">
          <w:rPr>
            <w:rFonts w:ascii="Courier New" w:eastAsia="Times New Roman" w:hAnsi="Courier New" w:cs="Courier New"/>
            <w:color w:val="000000"/>
            <w:sz w:val="18"/>
            <w:szCs w:val="18"/>
            <w:lang w:eastAsia="en-CA"/>
          </w:rPr>
          <w:t>        },</w:t>
        </w:r>
      </w:ins>
    </w:p>
    <w:p w14:paraId="03F47B16" w14:textId="77777777" w:rsidR="00091999" w:rsidRPr="007C44CA" w:rsidRDefault="00091999" w:rsidP="00091999">
      <w:pPr>
        <w:shd w:val="clear" w:color="auto" w:fill="FFFFFE"/>
        <w:spacing w:line="270" w:lineRule="atLeast"/>
        <w:ind w:left="2880"/>
        <w:rPr>
          <w:ins w:id="262" w:author="Sarayu Belliraj" w:date="2022-04-29T13:48:00Z"/>
          <w:rFonts w:ascii="Courier New" w:eastAsia="Times New Roman" w:hAnsi="Courier New" w:cs="Courier New"/>
          <w:color w:val="000000"/>
          <w:sz w:val="18"/>
          <w:szCs w:val="18"/>
          <w:lang w:eastAsia="en-CA"/>
        </w:rPr>
      </w:pPr>
      <w:ins w:id="263" w:author="Sarayu Belliraj" w:date="2022-04-29T13:48:00Z">
        <w:r w:rsidRPr="007C44CA">
          <w:rPr>
            <w:rFonts w:ascii="Courier New" w:eastAsia="Times New Roman" w:hAnsi="Courier New" w:cs="Courier New"/>
            <w:color w:val="000000"/>
            <w:sz w:val="18"/>
            <w:szCs w:val="18"/>
            <w:lang w:eastAsia="en-CA"/>
          </w:rPr>
          <w:t>        {</w:t>
        </w:r>
      </w:ins>
    </w:p>
    <w:p w14:paraId="55229AB0" w14:textId="77777777" w:rsidR="00091999" w:rsidRPr="007C44CA" w:rsidRDefault="00091999" w:rsidP="00091999">
      <w:pPr>
        <w:shd w:val="clear" w:color="auto" w:fill="FFFFFE"/>
        <w:spacing w:line="270" w:lineRule="atLeast"/>
        <w:ind w:left="2880"/>
        <w:rPr>
          <w:ins w:id="264" w:author="Sarayu Belliraj" w:date="2022-04-29T13:48:00Z"/>
          <w:rFonts w:ascii="Courier New" w:eastAsia="Times New Roman" w:hAnsi="Courier New" w:cs="Courier New"/>
          <w:color w:val="000000"/>
          <w:sz w:val="18"/>
          <w:szCs w:val="18"/>
          <w:lang w:eastAsia="en-CA"/>
        </w:rPr>
      </w:pPr>
      <w:ins w:id="265"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_field_name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"Sold to Contact Phone"</w:t>
        </w:r>
        <w:r w:rsidRPr="007C44CA">
          <w:rPr>
            <w:rFonts w:ascii="Courier New" w:eastAsia="Times New Roman" w:hAnsi="Courier New" w:cs="Courier New"/>
            <w:color w:val="000000"/>
            <w:sz w:val="18"/>
            <w:szCs w:val="18"/>
            <w:lang w:eastAsia="en-CA"/>
          </w:rPr>
          <w:t>,</w:t>
        </w:r>
      </w:ins>
    </w:p>
    <w:p w14:paraId="2B952569" w14:textId="77777777" w:rsidR="00091999" w:rsidRPr="007C44CA" w:rsidRDefault="00091999" w:rsidP="00091999">
      <w:pPr>
        <w:shd w:val="clear" w:color="auto" w:fill="FFFFFE"/>
        <w:spacing w:line="270" w:lineRule="atLeast"/>
        <w:ind w:left="2880"/>
        <w:rPr>
          <w:ins w:id="266" w:author="Sarayu Belliraj" w:date="2022-04-29T13:48:00Z"/>
          <w:rFonts w:ascii="Courier New" w:eastAsia="Times New Roman" w:hAnsi="Courier New" w:cs="Courier New"/>
          <w:color w:val="000000"/>
          <w:sz w:val="18"/>
          <w:szCs w:val="18"/>
          <w:lang w:eastAsia="en-CA"/>
        </w:rPr>
      </w:pPr>
      <w:ins w:id="267"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_field_value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"877-777-5116"</w:t>
        </w:r>
      </w:ins>
    </w:p>
    <w:p w14:paraId="13C8EDF6" w14:textId="77777777" w:rsidR="00091999" w:rsidRPr="007C44CA" w:rsidRDefault="00091999" w:rsidP="00091999">
      <w:pPr>
        <w:shd w:val="clear" w:color="auto" w:fill="FFFFFE"/>
        <w:spacing w:line="270" w:lineRule="atLeast"/>
        <w:ind w:left="2880"/>
        <w:rPr>
          <w:ins w:id="268" w:author="Sarayu Belliraj" w:date="2022-04-29T13:48:00Z"/>
          <w:rFonts w:ascii="Courier New" w:eastAsia="Times New Roman" w:hAnsi="Courier New" w:cs="Courier New"/>
          <w:color w:val="000000"/>
          <w:sz w:val="18"/>
          <w:szCs w:val="18"/>
          <w:lang w:eastAsia="en-CA"/>
        </w:rPr>
      </w:pPr>
      <w:ins w:id="269" w:author="Sarayu Belliraj" w:date="2022-04-29T13:48:00Z">
        <w:r w:rsidRPr="007C44CA">
          <w:rPr>
            <w:rFonts w:ascii="Courier New" w:eastAsia="Times New Roman" w:hAnsi="Courier New" w:cs="Courier New"/>
            <w:color w:val="000000"/>
            <w:sz w:val="18"/>
            <w:szCs w:val="18"/>
            <w:lang w:eastAsia="en-CA"/>
          </w:rPr>
          <w:t>        },</w:t>
        </w:r>
      </w:ins>
    </w:p>
    <w:p w14:paraId="1E5DAE6A" w14:textId="77777777" w:rsidR="00091999" w:rsidRPr="007C44CA" w:rsidRDefault="00091999" w:rsidP="00091999">
      <w:pPr>
        <w:shd w:val="clear" w:color="auto" w:fill="FFFFFE"/>
        <w:spacing w:line="270" w:lineRule="atLeast"/>
        <w:ind w:left="2880"/>
        <w:rPr>
          <w:ins w:id="270" w:author="Sarayu Belliraj" w:date="2022-04-29T13:48:00Z"/>
          <w:rFonts w:ascii="Courier New" w:eastAsia="Times New Roman" w:hAnsi="Courier New" w:cs="Courier New"/>
          <w:color w:val="000000"/>
          <w:sz w:val="18"/>
          <w:szCs w:val="18"/>
          <w:lang w:eastAsia="en-CA"/>
        </w:rPr>
      </w:pPr>
      <w:ins w:id="271" w:author="Sarayu Belliraj" w:date="2022-04-29T13:48:00Z">
        <w:r w:rsidRPr="007C44CA">
          <w:rPr>
            <w:rFonts w:ascii="Courier New" w:eastAsia="Times New Roman" w:hAnsi="Courier New" w:cs="Courier New"/>
            <w:color w:val="000000"/>
            <w:sz w:val="18"/>
            <w:szCs w:val="18"/>
            <w:lang w:eastAsia="en-CA"/>
          </w:rPr>
          <w:t>        {</w:t>
        </w:r>
      </w:ins>
    </w:p>
    <w:p w14:paraId="0AF8ED41" w14:textId="77777777" w:rsidR="00091999" w:rsidRPr="007C44CA" w:rsidRDefault="00091999" w:rsidP="00091999">
      <w:pPr>
        <w:shd w:val="clear" w:color="auto" w:fill="FFFFFE"/>
        <w:spacing w:line="270" w:lineRule="atLeast"/>
        <w:ind w:left="2880"/>
        <w:rPr>
          <w:ins w:id="272" w:author="Sarayu Belliraj" w:date="2022-04-29T13:48:00Z"/>
          <w:rFonts w:ascii="Courier New" w:eastAsia="Times New Roman" w:hAnsi="Courier New" w:cs="Courier New"/>
          <w:color w:val="000000"/>
          <w:sz w:val="18"/>
          <w:szCs w:val="18"/>
          <w:lang w:eastAsia="en-CA"/>
        </w:rPr>
      </w:pPr>
      <w:ins w:id="273"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_field_name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"Sold to contact name"</w:t>
        </w:r>
        <w:r w:rsidRPr="007C44CA">
          <w:rPr>
            <w:rFonts w:ascii="Courier New" w:eastAsia="Times New Roman" w:hAnsi="Courier New" w:cs="Courier New"/>
            <w:color w:val="000000"/>
            <w:sz w:val="18"/>
            <w:szCs w:val="18"/>
            <w:lang w:eastAsia="en-CA"/>
          </w:rPr>
          <w:t>,</w:t>
        </w:r>
      </w:ins>
    </w:p>
    <w:p w14:paraId="0AB29ACD" w14:textId="77777777" w:rsidR="00091999" w:rsidRPr="007C44CA" w:rsidRDefault="00091999" w:rsidP="00091999">
      <w:pPr>
        <w:shd w:val="clear" w:color="auto" w:fill="FFFFFE"/>
        <w:spacing w:line="270" w:lineRule="atLeast"/>
        <w:ind w:left="2880"/>
        <w:rPr>
          <w:ins w:id="274" w:author="Sarayu Belliraj" w:date="2022-04-29T13:48:00Z"/>
          <w:rFonts w:ascii="Courier New" w:eastAsia="Times New Roman" w:hAnsi="Courier New" w:cs="Courier New"/>
          <w:color w:val="000000"/>
          <w:sz w:val="18"/>
          <w:szCs w:val="18"/>
          <w:lang w:eastAsia="en-CA"/>
        </w:rPr>
      </w:pPr>
      <w:ins w:id="275"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_field_value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"Mathias </w:t>
        </w:r>
        <w:proofErr w:type="spellStart"/>
        <w:r w:rsidRPr="007C44CA">
          <w:rPr>
            <w:rFonts w:ascii="Courier New" w:eastAsia="Times New Roman" w:hAnsi="Courier New" w:cs="Courier New"/>
            <w:color w:val="0451A5"/>
            <w:sz w:val="18"/>
            <w:szCs w:val="18"/>
            <w:lang w:eastAsia="en-CA"/>
          </w:rPr>
          <w:t>Brunckhorst</w:t>
        </w:r>
        <w:proofErr w:type="spellEnd"/>
        <w:r w:rsidRPr="007C44CA">
          <w:rPr>
            <w:rFonts w:ascii="Courier New" w:eastAsia="Times New Roman" w:hAnsi="Courier New" w:cs="Courier New"/>
            <w:color w:val="0451A5"/>
            <w:sz w:val="18"/>
            <w:szCs w:val="18"/>
            <w:lang w:eastAsia="en-CA"/>
          </w:rPr>
          <w:t>"</w:t>
        </w:r>
      </w:ins>
    </w:p>
    <w:p w14:paraId="00E96931" w14:textId="77777777" w:rsidR="00091999" w:rsidRPr="007C44CA" w:rsidRDefault="00091999" w:rsidP="00091999">
      <w:pPr>
        <w:shd w:val="clear" w:color="auto" w:fill="FFFFFE"/>
        <w:spacing w:line="270" w:lineRule="atLeast"/>
        <w:ind w:left="2880"/>
        <w:rPr>
          <w:ins w:id="276" w:author="Sarayu Belliraj" w:date="2022-04-29T13:48:00Z"/>
          <w:rFonts w:ascii="Courier New" w:eastAsia="Times New Roman" w:hAnsi="Courier New" w:cs="Courier New"/>
          <w:color w:val="000000"/>
          <w:sz w:val="18"/>
          <w:szCs w:val="18"/>
          <w:lang w:eastAsia="en-CA"/>
        </w:rPr>
      </w:pPr>
      <w:ins w:id="277" w:author="Sarayu Belliraj" w:date="2022-04-29T13:48:00Z">
        <w:r w:rsidRPr="007C44CA">
          <w:rPr>
            <w:rFonts w:ascii="Courier New" w:eastAsia="Times New Roman" w:hAnsi="Courier New" w:cs="Courier New"/>
            <w:color w:val="000000"/>
            <w:sz w:val="18"/>
            <w:szCs w:val="18"/>
            <w:lang w:eastAsia="en-CA"/>
          </w:rPr>
          <w:t>        },</w:t>
        </w:r>
      </w:ins>
    </w:p>
    <w:p w14:paraId="1575318E" w14:textId="77777777" w:rsidR="00091999" w:rsidRPr="007C44CA" w:rsidRDefault="00091999" w:rsidP="00091999">
      <w:pPr>
        <w:shd w:val="clear" w:color="auto" w:fill="FFFFFE"/>
        <w:spacing w:line="270" w:lineRule="atLeast"/>
        <w:ind w:left="2880"/>
        <w:rPr>
          <w:ins w:id="278" w:author="Sarayu Belliraj" w:date="2022-04-29T13:48:00Z"/>
          <w:rFonts w:ascii="Courier New" w:eastAsia="Times New Roman" w:hAnsi="Courier New" w:cs="Courier New"/>
          <w:color w:val="000000"/>
          <w:sz w:val="18"/>
          <w:szCs w:val="18"/>
          <w:lang w:eastAsia="en-CA"/>
        </w:rPr>
      </w:pPr>
      <w:ins w:id="279" w:author="Sarayu Belliraj" w:date="2022-04-29T13:48:00Z">
        <w:r w:rsidRPr="007C44CA">
          <w:rPr>
            <w:rFonts w:ascii="Courier New" w:eastAsia="Times New Roman" w:hAnsi="Courier New" w:cs="Courier New"/>
            <w:color w:val="000000"/>
            <w:sz w:val="18"/>
            <w:szCs w:val="18"/>
            <w:lang w:eastAsia="en-CA"/>
          </w:rPr>
          <w:t>        {</w:t>
        </w:r>
      </w:ins>
    </w:p>
    <w:p w14:paraId="4BFAC344" w14:textId="77777777" w:rsidR="00091999" w:rsidRPr="007C44CA" w:rsidRDefault="00091999" w:rsidP="00091999">
      <w:pPr>
        <w:shd w:val="clear" w:color="auto" w:fill="FFFFFE"/>
        <w:spacing w:line="270" w:lineRule="atLeast"/>
        <w:ind w:left="2880"/>
        <w:rPr>
          <w:ins w:id="280" w:author="Sarayu Belliraj" w:date="2022-04-29T13:48:00Z"/>
          <w:rFonts w:ascii="Courier New" w:eastAsia="Times New Roman" w:hAnsi="Courier New" w:cs="Courier New"/>
          <w:color w:val="000000"/>
          <w:sz w:val="18"/>
          <w:szCs w:val="18"/>
          <w:lang w:eastAsia="en-CA"/>
        </w:rPr>
      </w:pPr>
      <w:ins w:id="281"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_field_name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"Sold-To Code"</w:t>
        </w:r>
        <w:r w:rsidRPr="007C44CA">
          <w:rPr>
            <w:rFonts w:ascii="Courier New" w:eastAsia="Times New Roman" w:hAnsi="Courier New" w:cs="Courier New"/>
            <w:color w:val="000000"/>
            <w:sz w:val="18"/>
            <w:szCs w:val="18"/>
            <w:lang w:eastAsia="en-CA"/>
          </w:rPr>
          <w:t>,</w:t>
        </w:r>
      </w:ins>
    </w:p>
    <w:p w14:paraId="6E21F343" w14:textId="77777777" w:rsidR="00091999" w:rsidRPr="007C44CA" w:rsidRDefault="00091999" w:rsidP="00091999">
      <w:pPr>
        <w:shd w:val="clear" w:color="auto" w:fill="FFFFFE"/>
        <w:spacing w:line="270" w:lineRule="atLeast"/>
        <w:ind w:left="2880"/>
        <w:rPr>
          <w:ins w:id="282" w:author="Sarayu Belliraj" w:date="2022-04-29T13:48:00Z"/>
          <w:rFonts w:ascii="Courier New" w:eastAsia="Times New Roman" w:hAnsi="Courier New" w:cs="Courier New"/>
          <w:color w:val="000000"/>
          <w:sz w:val="18"/>
          <w:szCs w:val="18"/>
          <w:lang w:eastAsia="en-CA"/>
        </w:rPr>
      </w:pPr>
      <w:ins w:id="283"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_field_value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"6004736420"</w:t>
        </w:r>
      </w:ins>
    </w:p>
    <w:p w14:paraId="277E348C" w14:textId="77777777" w:rsidR="00091999" w:rsidRPr="007C44CA" w:rsidRDefault="00091999" w:rsidP="00091999">
      <w:pPr>
        <w:shd w:val="clear" w:color="auto" w:fill="FFFFFE"/>
        <w:spacing w:line="270" w:lineRule="atLeast"/>
        <w:ind w:left="2880"/>
        <w:rPr>
          <w:ins w:id="284" w:author="Sarayu Belliraj" w:date="2022-04-29T13:48:00Z"/>
          <w:rFonts w:ascii="Courier New" w:eastAsia="Times New Roman" w:hAnsi="Courier New" w:cs="Courier New"/>
          <w:color w:val="000000"/>
          <w:sz w:val="18"/>
          <w:szCs w:val="18"/>
          <w:lang w:eastAsia="en-CA"/>
        </w:rPr>
      </w:pPr>
      <w:ins w:id="285" w:author="Sarayu Belliraj" w:date="2022-04-29T13:48:00Z">
        <w:r w:rsidRPr="007C44CA">
          <w:rPr>
            <w:rFonts w:ascii="Courier New" w:eastAsia="Times New Roman" w:hAnsi="Courier New" w:cs="Courier New"/>
            <w:color w:val="000000"/>
            <w:sz w:val="18"/>
            <w:szCs w:val="18"/>
            <w:lang w:eastAsia="en-CA"/>
          </w:rPr>
          <w:t>        },</w:t>
        </w:r>
      </w:ins>
    </w:p>
    <w:p w14:paraId="2FB2A538" w14:textId="77777777" w:rsidR="00091999" w:rsidRPr="007C44CA" w:rsidRDefault="00091999" w:rsidP="00091999">
      <w:pPr>
        <w:shd w:val="clear" w:color="auto" w:fill="FFFFFE"/>
        <w:spacing w:line="270" w:lineRule="atLeast"/>
        <w:ind w:left="2880"/>
        <w:rPr>
          <w:ins w:id="286" w:author="Sarayu Belliraj" w:date="2022-04-29T13:48:00Z"/>
          <w:rFonts w:ascii="Courier New" w:eastAsia="Times New Roman" w:hAnsi="Courier New" w:cs="Courier New"/>
          <w:color w:val="000000"/>
          <w:sz w:val="18"/>
          <w:szCs w:val="18"/>
          <w:lang w:eastAsia="en-CA"/>
        </w:rPr>
      </w:pPr>
      <w:ins w:id="287" w:author="Sarayu Belliraj" w:date="2022-04-29T13:48:00Z">
        <w:r w:rsidRPr="007C44CA">
          <w:rPr>
            <w:rFonts w:ascii="Courier New" w:eastAsia="Times New Roman" w:hAnsi="Courier New" w:cs="Courier New"/>
            <w:color w:val="000000"/>
            <w:sz w:val="18"/>
            <w:szCs w:val="18"/>
            <w:lang w:eastAsia="en-CA"/>
          </w:rPr>
          <w:t>        {</w:t>
        </w:r>
      </w:ins>
    </w:p>
    <w:p w14:paraId="73791E52" w14:textId="77777777" w:rsidR="00091999" w:rsidRPr="007C44CA" w:rsidRDefault="00091999" w:rsidP="00091999">
      <w:pPr>
        <w:shd w:val="clear" w:color="auto" w:fill="FFFFFE"/>
        <w:spacing w:line="270" w:lineRule="atLeast"/>
        <w:ind w:left="2880"/>
        <w:rPr>
          <w:ins w:id="288" w:author="Sarayu Belliraj" w:date="2022-04-29T13:48:00Z"/>
          <w:rFonts w:ascii="Courier New" w:eastAsia="Times New Roman" w:hAnsi="Courier New" w:cs="Courier New"/>
          <w:color w:val="000000"/>
          <w:sz w:val="18"/>
          <w:szCs w:val="18"/>
          <w:lang w:eastAsia="en-CA"/>
        </w:rPr>
      </w:pPr>
      <w:ins w:id="289"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_field_name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w:t>
        </w:r>
        <w:proofErr w:type="spellStart"/>
        <w:r w:rsidRPr="007C44CA">
          <w:rPr>
            <w:rFonts w:ascii="Courier New" w:eastAsia="Times New Roman" w:hAnsi="Courier New" w:cs="Courier New"/>
            <w:color w:val="0451A5"/>
            <w:sz w:val="18"/>
            <w:szCs w:val="18"/>
            <w:lang w:eastAsia="en-CA"/>
          </w:rPr>
          <w:t>po_number_rivet_icps</w:t>
        </w:r>
        <w:proofErr w:type="spellEnd"/>
        <w:r w:rsidRPr="007C44CA">
          <w:rPr>
            <w:rFonts w:ascii="Courier New" w:eastAsia="Times New Roman" w:hAnsi="Courier New" w:cs="Courier New"/>
            <w:color w:val="0451A5"/>
            <w:sz w:val="18"/>
            <w:szCs w:val="18"/>
            <w:lang w:eastAsia="en-CA"/>
          </w:rPr>
          <w:t>"</w:t>
        </w:r>
        <w:r w:rsidRPr="007C44CA">
          <w:rPr>
            <w:rFonts w:ascii="Courier New" w:eastAsia="Times New Roman" w:hAnsi="Courier New" w:cs="Courier New"/>
            <w:color w:val="000000"/>
            <w:sz w:val="18"/>
            <w:szCs w:val="18"/>
            <w:lang w:eastAsia="en-CA"/>
          </w:rPr>
          <w:t>,</w:t>
        </w:r>
      </w:ins>
    </w:p>
    <w:p w14:paraId="088D2CD9" w14:textId="77777777" w:rsidR="00091999" w:rsidRPr="007C44CA" w:rsidRDefault="00091999" w:rsidP="00091999">
      <w:pPr>
        <w:shd w:val="clear" w:color="auto" w:fill="FFFFFE"/>
        <w:spacing w:line="270" w:lineRule="atLeast"/>
        <w:ind w:left="2880"/>
        <w:rPr>
          <w:ins w:id="290" w:author="Sarayu Belliraj" w:date="2022-04-29T13:48:00Z"/>
          <w:rFonts w:ascii="Courier New" w:eastAsia="Times New Roman" w:hAnsi="Courier New" w:cs="Courier New"/>
          <w:color w:val="000000"/>
          <w:sz w:val="18"/>
          <w:szCs w:val="18"/>
          <w:lang w:eastAsia="en-CA"/>
        </w:rPr>
      </w:pPr>
      <w:ins w:id="291"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_field_value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"LE036 Rivet ICPS PO"</w:t>
        </w:r>
      </w:ins>
    </w:p>
    <w:p w14:paraId="2AFE3A74" w14:textId="77777777" w:rsidR="00091999" w:rsidRPr="007C44CA" w:rsidRDefault="00091999" w:rsidP="00091999">
      <w:pPr>
        <w:shd w:val="clear" w:color="auto" w:fill="FFFFFE"/>
        <w:spacing w:line="270" w:lineRule="atLeast"/>
        <w:ind w:left="2880"/>
        <w:rPr>
          <w:ins w:id="292" w:author="Sarayu Belliraj" w:date="2022-04-29T13:48:00Z"/>
          <w:rFonts w:ascii="Courier New" w:eastAsia="Times New Roman" w:hAnsi="Courier New" w:cs="Courier New"/>
          <w:color w:val="000000"/>
          <w:sz w:val="18"/>
          <w:szCs w:val="18"/>
          <w:lang w:eastAsia="en-CA"/>
        </w:rPr>
      </w:pPr>
      <w:ins w:id="293" w:author="Sarayu Belliraj" w:date="2022-04-29T13:48:00Z">
        <w:r w:rsidRPr="007C44CA">
          <w:rPr>
            <w:rFonts w:ascii="Courier New" w:eastAsia="Times New Roman" w:hAnsi="Courier New" w:cs="Courier New"/>
            <w:color w:val="000000"/>
            <w:sz w:val="18"/>
            <w:szCs w:val="18"/>
            <w:lang w:eastAsia="en-CA"/>
          </w:rPr>
          <w:t>        }</w:t>
        </w:r>
      </w:ins>
    </w:p>
    <w:p w14:paraId="761541C3" w14:textId="77777777" w:rsidR="00091999" w:rsidRPr="007C44CA" w:rsidRDefault="00091999" w:rsidP="00091999">
      <w:pPr>
        <w:shd w:val="clear" w:color="auto" w:fill="FFFFFE"/>
        <w:spacing w:line="270" w:lineRule="atLeast"/>
        <w:ind w:left="2880"/>
        <w:rPr>
          <w:ins w:id="294" w:author="Sarayu Belliraj" w:date="2022-04-29T13:48:00Z"/>
          <w:rFonts w:ascii="Courier New" w:eastAsia="Times New Roman" w:hAnsi="Courier New" w:cs="Courier New"/>
          <w:color w:val="000000"/>
          <w:sz w:val="18"/>
          <w:szCs w:val="18"/>
          <w:lang w:eastAsia="en-CA"/>
        </w:rPr>
      </w:pPr>
      <w:ins w:id="295" w:author="Sarayu Belliraj" w:date="2022-04-29T13:48:00Z">
        <w:r w:rsidRPr="007C44CA">
          <w:rPr>
            <w:rFonts w:ascii="Courier New" w:eastAsia="Times New Roman" w:hAnsi="Courier New" w:cs="Courier New"/>
            <w:color w:val="000000"/>
            <w:sz w:val="18"/>
            <w:szCs w:val="18"/>
            <w:lang w:eastAsia="en-CA"/>
          </w:rPr>
          <w:t>    ],</w:t>
        </w:r>
      </w:ins>
    </w:p>
    <w:p w14:paraId="2888DCF0" w14:textId="77777777" w:rsidR="00091999" w:rsidRPr="007C44CA" w:rsidRDefault="00091999" w:rsidP="00091999">
      <w:pPr>
        <w:shd w:val="clear" w:color="auto" w:fill="FFFFFE"/>
        <w:spacing w:line="270" w:lineRule="atLeast"/>
        <w:ind w:left="2880"/>
        <w:rPr>
          <w:ins w:id="296" w:author="Sarayu Belliraj" w:date="2022-04-29T13:48:00Z"/>
          <w:rFonts w:ascii="Courier New" w:eastAsia="Times New Roman" w:hAnsi="Courier New" w:cs="Courier New"/>
          <w:color w:val="000000"/>
          <w:sz w:val="18"/>
          <w:szCs w:val="18"/>
          <w:lang w:eastAsia="en-CA"/>
        </w:rPr>
      </w:pPr>
      <w:ins w:id="297"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acct</w:t>
        </w:r>
        <w:proofErr w:type="gramEnd"/>
        <w:r w:rsidRPr="007C44CA">
          <w:rPr>
            <w:rFonts w:ascii="Courier New" w:eastAsia="Times New Roman" w:hAnsi="Courier New" w:cs="Courier New"/>
            <w:color w:val="A31515"/>
            <w:sz w:val="18"/>
            <w:szCs w:val="18"/>
            <w:lang w:eastAsia="en-CA"/>
          </w:rPr>
          <w:t>_currency</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w:t>
        </w:r>
        <w:proofErr w:type="spellStart"/>
        <w:r w:rsidRPr="007C44CA">
          <w:rPr>
            <w:rFonts w:ascii="Courier New" w:eastAsia="Times New Roman" w:hAnsi="Courier New" w:cs="Courier New"/>
            <w:color w:val="0451A5"/>
            <w:sz w:val="18"/>
            <w:szCs w:val="18"/>
            <w:lang w:eastAsia="en-CA"/>
          </w:rPr>
          <w:t>usd</w:t>
        </w:r>
        <w:proofErr w:type="spellEnd"/>
        <w:r w:rsidRPr="007C44CA">
          <w:rPr>
            <w:rFonts w:ascii="Courier New" w:eastAsia="Times New Roman" w:hAnsi="Courier New" w:cs="Courier New"/>
            <w:color w:val="0451A5"/>
            <w:sz w:val="18"/>
            <w:szCs w:val="18"/>
            <w:lang w:eastAsia="en-CA"/>
          </w:rPr>
          <w:t>"</w:t>
        </w:r>
        <w:r w:rsidRPr="007C44CA">
          <w:rPr>
            <w:rFonts w:ascii="Courier New" w:eastAsia="Times New Roman" w:hAnsi="Courier New" w:cs="Courier New"/>
            <w:color w:val="000000"/>
            <w:sz w:val="18"/>
            <w:szCs w:val="18"/>
            <w:lang w:eastAsia="en-CA"/>
          </w:rPr>
          <w:t>,</w:t>
        </w:r>
      </w:ins>
    </w:p>
    <w:p w14:paraId="2590A9D9" w14:textId="77777777" w:rsidR="00091999" w:rsidRPr="007C44CA" w:rsidRDefault="00091999" w:rsidP="00091999">
      <w:pPr>
        <w:shd w:val="clear" w:color="auto" w:fill="FFFFFE"/>
        <w:spacing w:line="270" w:lineRule="atLeast"/>
        <w:ind w:left="2880"/>
        <w:rPr>
          <w:ins w:id="298" w:author="Sarayu Belliraj" w:date="2022-04-29T13:48:00Z"/>
          <w:rFonts w:ascii="Courier New" w:eastAsia="Times New Roman" w:hAnsi="Courier New" w:cs="Courier New"/>
          <w:color w:val="000000"/>
          <w:sz w:val="18"/>
          <w:szCs w:val="18"/>
          <w:lang w:eastAsia="en-CA"/>
        </w:rPr>
      </w:pPr>
      <w:ins w:id="299"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acct</w:t>
        </w:r>
        <w:proofErr w:type="gramEnd"/>
        <w:r w:rsidRPr="007C44CA">
          <w:rPr>
            <w:rFonts w:ascii="Courier New" w:eastAsia="Times New Roman" w:hAnsi="Courier New" w:cs="Courier New"/>
            <w:color w:val="A31515"/>
            <w:sz w:val="18"/>
            <w:szCs w:val="18"/>
            <w:lang w:eastAsia="en-CA"/>
          </w:rPr>
          <w:t>_balance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83543.99</w:t>
        </w:r>
        <w:r w:rsidRPr="007C44CA">
          <w:rPr>
            <w:rFonts w:ascii="Courier New" w:eastAsia="Times New Roman" w:hAnsi="Courier New" w:cs="Courier New"/>
            <w:color w:val="000000"/>
            <w:sz w:val="18"/>
            <w:szCs w:val="18"/>
            <w:lang w:eastAsia="en-CA"/>
          </w:rPr>
          <w:t>,</w:t>
        </w:r>
      </w:ins>
    </w:p>
    <w:p w14:paraId="39D0A853" w14:textId="77777777" w:rsidR="00091999" w:rsidRPr="007C44CA" w:rsidRDefault="00091999" w:rsidP="00091999">
      <w:pPr>
        <w:shd w:val="clear" w:color="auto" w:fill="FFFFFE"/>
        <w:spacing w:line="270" w:lineRule="atLeast"/>
        <w:ind w:left="2880"/>
        <w:rPr>
          <w:ins w:id="300" w:author="Sarayu Belliraj" w:date="2022-04-29T13:48:00Z"/>
          <w:rFonts w:ascii="Courier New" w:eastAsia="Times New Roman" w:hAnsi="Courier New" w:cs="Courier New"/>
          <w:color w:val="000000"/>
          <w:sz w:val="18"/>
          <w:szCs w:val="18"/>
          <w:lang w:eastAsia="en-CA"/>
        </w:rPr>
      </w:pPr>
      <w:ins w:id="301"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master</w:t>
        </w:r>
        <w:proofErr w:type="gramEnd"/>
        <w:r w:rsidRPr="007C44CA">
          <w:rPr>
            <w:rFonts w:ascii="Courier New" w:eastAsia="Times New Roman" w:hAnsi="Courier New" w:cs="Courier New"/>
            <w:color w:val="A31515"/>
            <w:sz w:val="18"/>
            <w:szCs w:val="18"/>
            <w:lang w:eastAsia="en-CA"/>
          </w:rPr>
          <w:t>_plan_count</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w:t>
        </w:r>
        <w:r w:rsidRPr="007C44CA">
          <w:rPr>
            <w:rFonts w:ascii="Courier New" w:eastAsia="Times New Roman" w:hAnsi="Courier New" w:cs="Courier New"/>
            <w:color w:val="000000"/>
            <w:sz w:val="18"/>
            <w:szCs w:val="18"/>
            <w:lang w:eastAsia="en-CA"/>
          </w:rPr>
          <w:t>,</w:t>
        </w:r>
      </w:ins>
    </w:p>
    <w:p w14:paraId="14D63E5D" w14:textId="77777777" w:rsidR="00091999" w:rsidRPr="007C44CA" w:rsidRDefault="00091999" w:rsidP="00091999">
      <w:pPr>
        <w:shd w:val="clear" w:color="auto" w:fill="FFFFFE"/>
        <w:spacing w:line="270" w:lineRule="atLeast"/>
        <w:ind w:left="2880"/>
        <w:rPr>
          <w:ins w:id="302" w:author="Sarayu Belliraj" w:date="2022-04-29T13:48:00Z"/>
          <w:rFonts w:ascii="Courier New" w:eastAsia="Times New Roman" w:hAnsi="Courier New" w:cs="Courier New"/>
          <w:color w:val="000000"/>
          <w:sz w:val="18"/>
          <w:szCs w:val="18"/>
          <w:lang w:eastAsia="en-CA"/>
        </w:rPr>
      </w:pPr>
      <w:ins w:id="303"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supp</w:t>
        </w:r>
        <w:proofErr w:type="gramEnd"/>
        <w:r w:rsidRPr="007C44CA">
          <w:rPr>
            <w:rFonts w:ascii="Courier New" w:eastAsia="Times New Roman" w:hAnsi="Courier New" w:cs="Courier New"/>
            <w:color w:val="A31515"/>
            <w:sz w:val="18"/>
            <w:szCs w:val="18"/>
            <w:lang w:eastAsia="en-CA"/>
          </w:rPr>
          <w:t>_plan_count</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0</w:t>
        </w:r>
        <w:r w:rsidRPr="007C44CA">
          <w:rPr>
            <w:rFonts w:ascii="Courier New" w:eastAsia="Times New Roman" w:hAnsi="Courier New" w:cs="Courier New"/>
            <w:color w:val="000000"/>
            <w:sz w:val="18"/>
            <w:szCs w:val="18"/>
            <w:lang w:eastAsia="en-CA"/>
          </w:rPr>
          <w:t>,</w:t>
        </w:r>
      </w:ins>
    </w:p>
    <w:p w14:paraId="7A2330D3" w14:textId="77777777" w:rsidR="00091999" w:rsidRPr="007C44CA" w:rsidRDefault="00091999" w:rsidP="00091999">
      <w:pPr>
        <w:shd w:val="clear" w:color="auto" w:fill="FFFFFE"/>
        <w:spacing w:line="270" w:lineRule="atLeast"/>
        <w:ind w:left="2880"/>
        <w:rPr>
          <w:ins w:id="304" w:author="Sarayu Belliraj" w:date="2022-04-29T13:48:00Z"/>
          <w:rFonts w:ascii="Courier New" w:eastAsia="Times New Roman" w:hAnsi="Courier New" w:cs="Courier New"/>
          <w:color w:val="000000"/>
          <w:sz w:val="18"/>
          <w:szCs w:val="18"/>
          <w:lang w:eastAsia="en-CA"/>
        </w:rPr>
      </w:pPr>
      <w:ins w:id="305"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master</w:t>
        </w:r>
        <w:proofErr w:type="gramEnd"/>
        <w:r w:rsidRPr="007C44CA">
          <w:rPr>
            <w:rFonts w:ascii="Courier New" w:eastAsia="Times New Roman" w:hAnsi="Courier New" w:cs="Courier New"/>
            <w:color w:val="A31515"/>
            <w:sz w:val="18"/>
            <w:szCs w:val="18"/>
            <w:lang w:eastAsia="en-CA"/>
          </w:rPr>
          <w:t>_plans_info</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ins>
    </w:p>
    <w:p w14:paraId="331513F3" w14:textId="77777777" w:rsidR="00091999" w:rsidRPr="007C44CA" w:rsidRDefault="00091999" w:rsidP="00091999">
      <w:pPr>
        <w:shd w:val="clear" w:color="auto" w:fill="FFFFFE"/>
        <w:spacing w:line="270" w:lineRule="atLeast"/>
        <w:ind w:left="2880"/>
        <w:rPr>
          <w:ins w:id="306" w:author="Sarayu Belliraj" w:date="2022-04-29T13:48:00Z"/>
          <w:rFonts w:ascii="Courier New" w:eastAsia="Times New Roman" w:hAnsi="Courier New" w:cs="Courier New"/>
          <w:color w:val="000000"/>
          <w:sz w:val="18"/>
          <w:szCs w:val="18"/>
          <w:lang w:eastAsia="en-CA"/>
        </w:rPr>
      </w:pPr>
      <w:ins w:id="307" w:author="Sarayu Belliraj" w:date="2022-04-29T13:48:00Z">
        <w:r w:rsidRPr="007C44CA">
          <w:rPr>
            <w:rFonts w:ascii="Courier New" w:eastAsia="Times New Roman" w:hAnsi="Courier New" w:cs="Courier New"/>
            <w:color w:val="000000"/>
            <w:sz w:val="18"/>
            <w:szCs w:val="18"/>
            <w:lang w:eastAsia="en-CA"/>
          </w:rPr>
          <w:t>        {</w:t>
        </w:r>
      </w:ins>
    </w:p>
    <w:p w14:paraId="4AAB3083" w14:textId="77777777" w:rsidR="00091999" w:rsidRPr="007C44CA" w:rsidRDefault="00091999" w:rsidP="00091999">
      <w:pPr>
        <w:shd w:val="clear" w:color="auto" w:fill="FFFFFE"/>
        <w:spacing w:line="270" w:lineRule="atLeast"/>
        <w:ind w:left="2880"/>
        <w:rPr>
          <w:ins w:id="308" w:author="Sarayu Belliraj" w:date="2022-04-29T13:48:00Z"/>
          <w:rFonts w:ascii="Courier New" w:eastAsia="Times New Roman" w:hAnsi="Courier New" w:cs="Courier New"/>
          <w:color w:val="000000"/>
          <w:sz w:val="18"/>
          <w:szCs w:val="18"/>
          <w:lang w:eastAsia="en-CA"/>
        </w:rPr>
      </w:pPr>
      <w:ins w:id="309"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master</w:t>
        </w:r>
        <w:proofErr w:type="gramEnd"/>
        <w:r w:rsidRPr="007C44CA">
          <w:rPr>
            <w:rFonts w:ascii="Courier New" w:eastAsia="Times New Roman" w:hAnsi="Courier New" w:cs="Courier New"/>
            <w:color w:val="A31515"/>
            <w:sz w:val="18"/>
            <w:szCs w:val="18"/>
            <w:lang w:eastAsia="en-CA"/>
          </w:rPr>
          <w:t>_plan_instance_no</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1708274</w:t>
        </w:r>
        <w:r w:rsidRPr="007C44CA">
          <w:rPr>
            <w:rFonts w:ascii="Courier New" w:eastAsia="Times New Roman" w:hAnsi="Courier New" w:cs="Courier New"/>
            <w:color w:val="000000"/>
            <w:sz w:val="18"/>
            <w:szCs w:val="18"/>
            <w:lang w:eastAsia="en-CA"/>
          </w:rPr>
          <w:t>,</w:t>
        </w:r>
      </w:ins>
    </w:p>
    <w:p w14:paraId="2470E643" w14:textId="77777777" w:rsidR="00091999" w:rsidRPr="007C44CA" w:rsidRDefault="00091999" w:rsidP="00091999">
      <w:pPr>
        <w:shd w:val="clear" w:color="auto" w:fill="FFFFFE"/>
        <w:spacing w:line="270" w:lineRule="atLeast"/>
        <w:ind w:left="2880"/>
        <w:rPr>
          <w:ins w:id="310" w:author="Sarayu Belliraj" w:date="2022-04-29T13:48:00Z"/>
          <w:rFonts w:ascii="Courier New" w:eastAsia="Times New Roman" w:hAnsi="Courier New" w:cs="Courier New"/>
          <w:color w:val="000000"/>
          <w:sz w:val="18"/>
          <w:szCs w:val="18"/>
          <w:lang w:eastAsia="en-CA"/>
        </w:rPr>
      </w:pPr>
      <w:ins w:id="311"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client</w:t>
        </w:r>
        <w:proofErr w:type="gramEnd"/>
        <w:r w:rsidRPr="007C44CA">
          <w:rPr>
            <w:rFonts w:ascii="Courier New" w:eastAsia="Times New Roman" w:hAnsi="Courier New" w:cs="Courier New"/>
            <w:color w:val="A31515"/>
            <w:sz w:val="18"/>
            <w:szCs w:val="18"/>
            <w:lang w:eastAsia="en-CA"/>
          </w:rPr>
          <w:t>_master_plan_instance_id</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"1708274"</w:t>
        </w:r>
        <w:r w:rsidRPr="007C44CA">
          <w:rPr>
            <w:rFonts w:ascii="Courier New" w:eastAsia="Times New Roman" w:hAnsi="Courier New" w:cs="Courier New"/>
            <w:color w:val="000000"/>
            <w:sz w:val="18"/>
            <w:szCs w:val="18"/>
            <w:lang w:eastAsia="en-CA"/>
          </w:rPr>
          <w:t>,</w:t>
        </w:r>
      </w:ins>
    </w:p>
    <w:p w14:paraId="1A3E558F" w14:textId="77777777" w:rsidR="00091999" w:rsidRPr="007C44CA" w:rsidRDefault="00091999" w:rsidP="00091999">
      <w:pPr>
        <w:shd w:val="clear" w:color="auto" w:fill="FFFFFE"/>
        <w:spacing w:line="270" w:lineRule="atLeast"/>
        <w:ind w:left="2880"/>
        <w:rPr>
          <w:ins w:id="312" w:author="Sarayu Belliraj" w:date="2022-04-29T13:48:00Z"/>
          <w:rFonts w:ascii="Courier New" w:eastAsia="Times New Roman" w:hAnsi="Courier New" w:cs="Courier New"/>
          <w:color w:val="000000"/>
          <w:sz w:val="18"/>
          <w:szCs w:val="18"/>
          <w:lang w:eastAsia="en-CA"/>
        </w:rPr>
      </w:pPr>
      <w:ins w:id="313"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client</w:t>
        </w:r>
        <w:proofErr w:type="gramEnd"/>
        <w:r w:rsidRPr="007C44CA">
          <w:rPr>
            <w:rFonts w:ascii="Courier New" w:eastAsia="Times New Roman" w:hAnsi="Courier New" w:cs="Courier New"/>
            <w:color w:val="A31515"/>
            <w:sz w:val="18"/>
            <w:szCs w:val="18"/>
            <w:lang w:eastAsia="en-CA"/>
          </w:rPr>
          <w:t>_master_plan_id</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w:t>
        </w:r>
        <w:proofErr w:type="spellStart"/>
        <w:r w:rsidRPr="007C44CA">
          <w:rPr>
            <w:rFonts w:ascii="Courier New" w:eastAsia="Times New Roman" w:hAnsi="Courier New" w:cs="Courier New"/>
            <w:color w:val="0451A5"/>
            <w:sz w:val="18"/>
            <w:szCs w:val="18"/>
            <w:lang w:eastAsia="en-CA"/>
          </w:rPr>
          <w:t>Customer_Account_Plan</w:t>
        </w:r>
        <w:proofErr w:type="spellEnd"/>
        <w:r w:rsidRPr="007C44CA">
          <w:rPr>
            <w:rFonts w:ascii="Courier New" w:eastAsia="Times New Roman" w:hAnsi="Courier New" w:cs="Courier New"/>
            <w:color w:val="0451A5"/>
            <w:sz w:val="18"/>
            <w:szCs w:val="18"/>
            <w:lang w:eastAsia="en-CA"/>
          </w:rPr>
          <w:t>"</w:t>
        </w:r>
        <w:r w:rsidRPr="007C44CA">
          <w:rPr>
            <w:rFonts w:ascii="Courier New" w:eastAsia="Times New Roman" w:hAnsi="Courier New" w:cs="Courier New"/>
            <w:color w:val="000000"/>
            <w:sz w:val="18"/>
            <w:szCs w:val="18"/>
            <w:lang w:eastAsia="en-CA"/>
          </w:rPr>
          <w:t>,</w:t>
        </w:r>
      </w:ins>
    </w:p>
    <w:p w14:paraId="646511C9" w14:textId="77777777" w:rsidR="00091999" w:rsidRPr="007C44CA" w:rsidRDefault="00091999" w:rsidP="00091999">
      <w:pPr>
        <w:shd w:val="clear" w:color="auto" w:fill="FFFFFE"/>
        <w:spacing w:line="270" w:lineRule="atLeast"/>
        <w:ind w:left="2880"/>
        <w:rPr>
          <w:ins w:id="314" w:author="Sarayu Belliraj" w:date="2022-04-29T13:48:00Z"/>
          <w:rFonts w:ascii="Courier New" w:eastAsia="Times New Roman" w:hAnsi="Courier New" w:cs="Courier New"/>
          <w:color w:val="000000"/>
          <w:sz w:val="18"/>
          <w:szCs w:val="18"/>
          <w:lang w:eastAsia="en-CA"/>
        </w:rPr>
      </w:pPr>
      <w:ins w:id="315"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master</w:t>
        </w:r>
        <w:proofErr w:type="gramEnd"/>
        <w:r w:rsidRPr="007C44CA">
          <w:rPr>
            <w:rFonts w:ascii="Courier New" w:eastAsia="Times New Roman" w:hAnsi="Courier New" w:cs="Courier New"/>
            <w:color w:val="A31515"/>
            <w:sz w:val="18"/>
            <w:szCs w:val="18"/>
            <w:lang w:eastAsia="en-CA"/>
          </w:rPr>
          <w:t>_plan_no</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11306378</w:t>
        </w:r>
        <w:r w:rsidRPr="007C44CA">
          <w:rPr>
            <w:rFonts w:ascii="Courier New" w:eastAsia="Times New Roman" w:hAnsi="Courier New" w:cs="Courier New"/>
            <w:color w:val="000000"/>
            <w:sz w:val="18"/>
            <w:szCs w:val="18"/>
            <w:lang w:eastAsia="en-CA"/>
          </w:rPr>
          <w:t>,</w:t>
        </w:r>
      </w:ins>
    </w:p>
    <w:p w14:paraId="146826C3" w14:textId="77777777" w:rsidR="00091999" w:rsidRPr="007C44CA" w:rsidRDefault="00091999" w:rsidP="00091999">
      <w:pPr>
        <w:shd w:val="clear" w:color="auto" w:fill="FFFFFE"/>
        <w:spacing w:line="270" w:lineRule="atLeast"/>
        <w:ind w:left="2880"/>
        <w:rPr>
          <w:ins w:id="316" w:author="Sarayu Belliraj" w:date="2022-04-29T13:48:00Z"/>
          <w:rFonts w:ascii="Courier New" w:eastAsia="Times New Roman" w:hAnsi="Courier New" w:cs="Courier New"/>
          <w:color w:val="000000"/>
          <w:sz w:val="18"/>
          <w:szCs w:val="18"/>
          <w:lang w:eastAsia="en-CA"/>
        </w:rPr>
      </w:pPr>
      <w:ins w:id="317"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dunning</w:t>
        </w:r>
        <w:proofErr w:type="gramEnd"/>
        <w:r w:rsidRPr="007C44CA">
          <w:rPr>
            <w:rFonts w:ascii="Courier New" w:eastAsia="Times New Roman" w:hAnsi="Courier New" w:cs="Courier New"/>
            <w:color w:val="A31515"/>
            <w:sz w:val="18"/>
            <w:szCs w:val="18"/>
            <w:lang w:eastAsia="en-CA"/>
          </w:rPr>
          <w:t>_group_no</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1466263</w:t>
        </w:r>
        <w:r w:rsidRPr="007C44CA">
          <w:rPr>
            <w:rFonts w:ascii="Courier New" w:eastAsia="Times New Roman" w:hAnsi="Courier New" w:cs="Courier New"/>
            <w:color w:val="000000"/>
            <w:sz w:val="18"/>
            <w:szCs w:val="18"/>
            <w:lang w:eastAsia="en-CA"/>
          </w:rPr>
          <w:t>,</w:t>
        </w:r>
      </w:ins>
    </w:p>
    <w:p w14:paraId="7AA3B90A" w14:textId="77777777" w:rsidR="00091999" w:rsidRPr="007C44CA" w:rsidRDefault="00091999" w:rsidP="00091999">
      <w:pPr>
        <w:shd w:val="clear" w:color="auto" w:fill="FFFFFE"/>
        <w:spacing w:line="270" w:lineRule="atLeast"/>
        <w:ind w:left="2880"/>
        <w:rPr>
          <w:ins w:id="318" w:author="Sarayu Belliraj" w:date="2022-04-29T13:48:00Z"/>
          <w:rFonts w:ascii="Courier New" w:eastAsia="Times New Roman" w:hAnsi="Courier New" w:cs="Courier New"/>
          <w:color w:val="000000"/>
          <w:sz w:val="18"/>
          <w:szCs w:val="18"/>
          <w:lang w:eastAsia="en-CA"/>
        </w:rPr>
      </w:pPr>
      <w:ins w:id="319"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client</w:t>
        </w:r>
        <w:proofErr w:type="gramEnd"/>
        <w:r w:rsidRPr="007C44CA">
          <w:rPr>
            <w:rFonts w:ascii="Courier New" w:eastAsia="Times New Roman" w:hAnsi="Courier New" w:cs="Courier New"/>
            <w:color w:val="A31515"/>
            <w:sz w:val="18"/>
            <w:szCs w:val="18"/>
            <w:lang w:eastAsia="en-CA"/>
          </w:rPr>
          <w:t>_dunning_group_id</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"1466263"</w:t>
        </w:r>
        <w:r w:rsidRPr="007C44CA">
          <w:rPr>
            <w:rFonts w:ascii="Courier New" w:eastAsia="Times New Roman" w:hAnsi="Courier New" w:cs="Courier New"/>
            <w:color w:val="000000"/>
            <w:sz w:val="18"/>
            <w:szCs w:val="18"/>
            <w:lang w:eastAsia="en-CA"/>
          </w:rPr>
          <w:t>,</w:t>
        </w:r>
      </w:ins>
    </w:p>
    <w:p w14:paraId="75FEA94B" w14:textId="77777777" w:rsidR="00091999" w:rsidRPr="007C44CA" w:rsidRDefault="00091999" w:rsidP="00091999">
      <w:pPr>
        <w:shd w:val="clear" w:color="auto" w:fill="FFFFFE"/>
        <w:spacing w:line="270" w:lineRule="atLeast"/>
        <w:ind w:left="2880"/>
        <w:rPr>
          <w:ins w:id="320" w:author="Sarayu Belliraj" w:date="2022-04-29T13:48:00Z"/>
          <w:rFonts w:ascii="Courier New" w:eastAsia="Times New Roman" w:hAnsi="Courier New" w:cs="Courier New"/>
          <w:color w:val="000000"/>
          <w:sz w:val="18"/>
          <w:szCs w:val="18"/>
          <w:lang w:eastAsia="en-CA"/>
        </w:rPr>
      </w:pPr>
      <w:ins w:id="321"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dunning</w:t>
        </w:r>
        <w:proofErr w:type="gramEnd"/>
        <w:r w:rsidRPr="007C44CA">
          <w:rPr>
            <w:rFonts w:ascii="Courier New" w:eastAsia="Times New Roman" w:hAnsi="Courier New" w:cs="Courier New"/>
            <w:color w:val="A31515"/>
            <w:sz w:val="18"/>
            <w:szCs w:val="18"/>
            <w:lang w:eastAsia="en-CA"/>
          </w:rPr>
          <w:t>_process_no</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961</w:t>
        </w:r>
        <w:r w:rsidRPr="007C44CA">
          <w:rPr>
            <w:rFonts w:ascii="Courier New" w:eastAsia="Times New Roman" w:hAnsi="Courier New" w:cs="Courier New"/>
            <w:color w:val="000000"/>
            <w:sz w:val="18"/>
            <w:szCs w:val="18"/>
            <w:lang w:eastAsia="en-CA"/>
          </w:rPr>
          <w:t>,</w:t>
        </w:r>
      </w:ins>
    </w:p>
    <w:p w14:paraId="45B19B68" w14:textId="77777777" w:rsidR="00091999" w:rsidRPr="007C44CA" w:rsidRDefault="00091999" w:rsidP="00091999">
      <w:pPr>
        <w:shd w:val="clear" w:color="auto" w:fill="FFFFFE"/>
        <w:spacing w:line="270" w:lineRule="atLeast"/>
        <w:ind w:left="2880"/>
        <w:rPr>
          <w:ins w:id="322" w:author="Sarayu Belliraj" w:date="2022-04-29T13:48:00Z"/>
          <w:rFonts w:ascii="Courier New" w:eastAsia="Times New Roman" w:hAnsi="Courier New" w:cs="Courier New"/>
          <w:color w:val="000000"/>
          <w:sz w:val="18"/>
          <w:szCs w:val="18"/>
          <w:lang w:eastAsia="en-CA"/>
        </w:rPr>
      </w:pPr>
      <w:ins w:id="323" w:author="Sarayu Belliraj" w:date="2022-04-29T13:48:00Z">
        <w:r w:rsidRPr="007C44CA">
          <w:rPr>
            <w:rFonts w:ascii="Courier New" w:eastAsia="Times New Roman" w:hAnsi="Courier New" w:cs="Courier New"/>
            <w:color w:val="000000"/>
            <w:sz w:val="18"/>
            <w:szCs w:val="18"/>
            <w:lang w:eastAsia="en-CA"/>
          </w:rPr>
          <w:t>            </w:t>
        </w:r>
        <w:r w:rsidRPr="009C04B7">
          <w:rPr>
            <w:rFonts w:ascii="Courier New" w:eastAsia="Times New Roman" w:hAnsi="Courier New" w:cs="Courier New"/>
            <w:color w:val="A31515"/>
            <w:sz w:val="18"/>
            <w:szCs w:val="18"/>
            <w:highlight w:val="yellow"/>
            <w:lang w:eastAsia="en-CA"/>
          </w:rPr>
          <w:t>"</w:t>
        </w:r>
        <w:bookmarkStart w:id="324" w:name="_Hlk102129969"/>
        <w:proofErr w:type="spellStart"/>
        <w:proofErr w:type="gramStart"/>
        <w:r w:rsidRPr="009C04B7">
          <w:rPr>
            <w:rFonts w:ascii="Courier New" w:eastAsia="Times New Roman" w:hAnsi="Courier New" w:cs="Courier New"/>
            <w:color w:val="A31515"/>
            <w:sz w:val="18"/>
            <w:szCs w:val="18"/>
            <w:highlight w:val="yellow"/>
            <w:lang w:eastAsia="en-CA"/>
          </w:rPr>
          <w:t>client</w:t>
        </w:r>
        <w:proofErr w:type="gramEnd"/>
        <w:r w:rsidRPr="009C04B7">
          <w:rPr>
            <w:rFonts w:ascii="Courier New" w:eastAsia="Times New Roman" w:hAnsi="Courier New" w:cs="Courier New"/>
            <w:color w:val="A31515"/>
            <w:sz w:val="18"/>
            <w:szCs w:val="18"/>
            <w:highlight w:val="yellow"/>
            <w:lang w:eastAsia="en-CA"/>
          </w:rPr>
          <w:t>_dunning_process_id</w:t>
        </w:r>
        <w:bookmarkEnd w:id="324"/>
        <w:proofErr w:type="spellEnd"/>
        <w:r w:rsidRPr="009C04B7">
          <w:rPr>
            <w:rFonts w:ascii="Courier New" w:eastAsia="Times New Roman" w:hAnsi="Courier New" w:cs="Courier New"/>
            <w:color w:val="A31515"/>
            <w:sz w:val="18"/>
            <w:szCs w:val="18"/>
            <w:highlight w:val="yellow"/>
            <w:lang w:eastAsia="en-CA"/>
          </w:rPr>
          <w:t>"</w:t>
        </w:r>
        <w:r w:rsidRPr="009C04B7">
          <w:rPr>
            <w:rFonts w:ascii="Courier New" w:eastAsia="Times New Roman" w:hAnsi="Courier New" w:cs="Courier New"/>
            <w:color w:val="000000"/>
            <w:sz w:val="18"/>
            <w:szCs w:val="18"/>
            <w:highlight w:val="yellow"/>
            <w:lang w:eastAsia="en-CA"/>
          </w:rPr>
          <w:t>: </w:t>
        </w:r>
        <w:r w:rsidRPr="009C04B7">
          <w:rPr>
            <w:rFonts w:ascii="Courier New" w:eastAsia="Times New Roman" w:hAnsi="Courier New" w:cs="Courier New"/>
            <w:color w:val="0451A5"/>
            <w:sz w:val="18"/>
            <w:szCs w:val="18"/>
            <w:highlight w:val="yellow"/>
            <w:lang w:eastAsia="en-CA"/>
          </w:rPr>
          <w:t>"</w:t>
        </w:r>
        <w:proofErr w:type="spellStart"/>
        <w:r w:rsidRPr="009C04B7">
          <w:rPr>
            <w:rFonts w:ascii="Courier New" w:eastAsia="Times New Roman" w:hAnsi="Courier New" w:cs="Courier New"/>
            <w:color w:val="0451A5"/>
            <w:sz w:val="18"/>
            <w:szCs w:val="18"/>
            <w:highlight w:val="yellow"/>
            <w:lang w:eastAsia="en-CA"/>
          </w:rPr>
          <w:t>Standard_Dunning</w:t>
        </w:r>
        <w:proofErr w:type="spellEnd"/>
        <w:r w:rsidRPr="009C04B7">
          <w:rPr>
            <w:rFonts w:ascii="Courier New" w:eastAsia="Times New Roman" w:hAnsi="Courier New" w:cs="Courier New"/>
            <w:color w:val="0451A5"/>
            <w:sz w:val="18"/>
            <w:szCs w:val="18"/>
            <w:highlight w:val="yellow"/>
            <w:lang w:eastAsia="en-CA"/>
          </w:rPr>
          <w:t>"</w:t>
        </w:r>
        <w:r w:rsidRPr="009C04B7">
          <w:rPr>
            <w:rFonts w:ascii="Courier New" w:eastAsia="Times New Roman" w:hAnsi="Courier New" w:cs="Courier New"/>
            <w:color w:val="000000"/>
            <w:sz w:val="18"/>
            <w:szCs w:val="18"/>
            <w:highlight w:val="yellow"/>
            <w:lang w:eastAsia="en-CA"/>
          </w:rPr>
          <w:t>,</w:t>
        </w:r>
      </w:ins>
    </w:p>
    <w:p w14:paraId="49A3B3AE" w14:textId="77777777" w:rsidR="00091999" w:rsidRPr="007C44CA" w:rsidRDefault="00091999" w:rsidP="00091999">
      <w:pPr>
        <w:shd w:val="clear" w:color="auto" w:fill="FFFFFE"/>
        <w:spacing w:line="270" w:lineRule="atLeast"/>
        <w:ind w:left="2880"/>
        <w:rPr>
          <w:ins w:id="325" w:author="Sarayu Belliraj" w:date="2022-04-29T13:48:00Z"/>
          <w:rFonts w:ascii="Courier New" w:eastAsia="Times New Roman" w:hAnsi="Courier New" w:cs="Courier New"/>
          <w:color w:val="000000"/>
          <w:sz w:val="18"/>
          <w:szCs w:val="18"/>
          <w:lang w:eastAsia="en-CA"/>
        </w:rPr>
      </w:pPr>
      <w:ins w:id="326"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billing</w:t>
        </w:r>
        <w:proofErr w:type="gramEnd"/>
        <w:r w:rsidRPr="007C44CA">
          <w:rPr>
            <w:rFonts w:ascii="Courier New" w:eastAsia="Times New Roman" w:hAnsi="Courier New" w:cs="Courier New"/>
            <w:color w:val="A31515"/>
            <w:sz w:val="18"/>
            <w:szCs w:val="18"/>
            <w:lang w:eastAsia="en-CA"/>
          </w:rPr>
          <w:t>_group_no</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748443</w:t>
        </w:r>
        <w:r w:rsidRPr="007C44CA">
          <w:rPr>
            <w:rFonts w:ascii="Courier New" w:eastAsia="Times New Roman" w:hAnsi="Courier New" w:cs="Courier New"/>
            <w:color w:val="000000"/>
            <w:sz w:val="18"/>
            <w:szCs w:val="18"/>
            <w:lang w:eastAsia="en-CA"/>
          </w:rPr>
          <w:t>,</w:t>
        </w:r>
      </w:ins>
    </w:p>
    <w:p w14:paraId="2830FE51" w14:textId="77777777" w:rsidR="00091999" w:rsidRPr="007C44CA" w:rsidRDefault="00091999" w:rsidP="00091999">
      <w:pPr>
        <w:shd w:val="clear" w:color="auto" w:fill="FFFFFE"/>
        <w:spacing w:line="270" w:lineRule="atLeast"/>
        <w:ind w:left="2880"/>
        <w:rPr>
          <w:ins w:id="327" w:author="Sarayu Belliraj" w:date="2022-04-29T13:48:00Z"/>
          <w:rFonts w:ascii="Courier New" w:eastAsia="Times New Roman" w:hAnsi="Courier New" w:cs="Courier New"/>
          <w:color w:val="000000"/>
          <w:sz w:val="18"/>
          <w:szCs w:val="18"/>
          <w:lang w:eastAsia="en-CA"/>
        </w:rPr>
      </w:pPr>
      <w:ins w:id="328"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client</w:t>
        </w:r>
        <w:proofErr w:type="gramEnd"/>
        <w:r w:rsidRPr="007C44CA">
          <w:rPr>
            <w:rFonts w:ascii="Courier New" w:eastAsia="Times New Roman" w:hAnsi="Courier New" w:cs="Courier New"/>
            <w:color w:val="A31515"/>
            <w:sz w:val="18"/>
            <w:szCs w:val="18"/>
            <w:lang w:eastAsia="en-CA"/>
          </w:rPr>
          <w:t>_billing_group_id</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"748443"</w:t>
        </w:r>
        <w:r w:rsidRPr="007C44CA">
          <w:rPr>
            <w:rFonts w:ascii="Courier New" w:eastAsia="Times New Roman" w:hAnsi="Courier New" w:cs="Courier New"/>
            <w:color w:val="000000"/>
            <w:sz w:val="18"/>
            <w:szCs w:val="18"/>
            <w:lang w:eastAsia="en-CA"/>
          </w:rPr>
          <w:t>,</w:t>
        </w:r>
      </w:ins>
    </w:p>
    <w:p w14:paraId="7A9936AC" w14:textId="77777777" w:rsidR="00091999" w:rsidRPr="007C44CA" w:rsidRDefault="00091999" w:rsidP="00091999">
      <w:pPr>
        <w:shd w:val="clear" w:color="auto" w:fill="FFFFFE"/>
        <w:spacing w:line="270" w:lineRule="atLeast"/>
        <w:ind w:left="2880"/>
        <w:rPr>
          <w:ins w:id="329" w:author="Sarayu Belliraj" w:date="2022-04-29T13:48:00Z"/>
          <w:rFonts w:ascii="Courier New" w:eastAsia="Times New Roman" w:hAnsi="Courier New" w:cs="Courier New"/>
          <w:color w:val="000000"/>
          <w:sz w:val="18"/>
          <w:szCs w:val="18"/>
          <w:lang w:eastAsia="en-CA"/>
        </w:rPr>
      </w:pPr>
      <w:ins w:id="330"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master</w:t>
        </w:r>
        <w:proofErr w:type="gramEnd"/>
        <w:r w:rsidRPr="007C44CA">
          <w:rPr>
            <w:rFonts w:ascii="Courier New" w:eastAsia="Times New Roman" w:hAnsi="Courier New" w:cs="Courier New"/>
            <w:color w:val="A31515"/>
            <w:sz w:val="18"/>
            <w:szCs w:val="18"/>
            <w:lang w:eastAsia="en-CA"/>
          </w:rPr>
          <w:t>_plan_instance_status</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w:t>
        </w:r>
        <w:r w:rsidRPr="007C44CA">
          <w:rPr>
            <w:rFonts w:ascii="Courier New" w:eastAsia="Times New Roman" w:hAnsi="Courier New" w:cs="Courier New"/>
            <w:color w:val="000000"/>
            <w:sz w:val="18"/>
            <w:szCs w:val="18"/>
            <w:lang w:eastAsia="en-CA"/>
          </w:rPr>
          <w:t>,</w:t>
        </w:r>
      </w:ins>
    </w:p>
    <w:p w14:paraId="62D36F1A" w14:textId="77777777" w:rsidR="00091999" w:rsidRPr="007C44CA" w:rsidRDefault="00091999" w:rsidP="00091999">
      <w:pPr>
        <w:shd w:val="clear" w:color="auto" w:fill="FFFFFE"/>
        <w:spacing w:line="270" w:lineRule="atLeast"/>
        <w:ind w:left="2880"/>
        <w:rPr>
          <w:ins w:id="331" w:author="Sarayu Belliraj" w:date="2022-04-29T13:48:00Z"/>
          <w:rFonts w:ascii="Courier New" w:eastAsia="Times New Roman" w:hAnsi="Courier New" w:cs="Courier New"/>
          <w:color w:val="000000"/>
          <w:sz w:val="18"/>
          <w:szCs w:val="18"/>
          <w:lang w:eastAsia="en-CA"/>
        </w:rPr>
      </w:pPr>
      <w:ins w:id="332"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mp</w:t>
        </w:r>
        <w:proofErr w:type="gramEnd"/>
        <w:r w:rsidRPr="007C44CA">
          <w:rPr>
            <w:rFonts w:ascii="Courier New" w:eastAsia="Times New Roman" w:hAnsi="Courier New" w:cs="Courier New"/>
            <w:color w:val="A31515"/>
            <w:sz w:val="18"/>
            <w:szCs w:val="18"/>
            <w:lang w:eastAsia="en-CA"/>
          </w:rPr>
          <w:t>_instance_status_label</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"Active"</w:t>
        </w:r>
        <w:r w:rsidRPr="007C44CA">
          <w:rPr>
            <w:rFonts w:ascii="Courier New" w:eastAsia="Times New Roman" w:hAnsi="Courier New" w:cs="Courier New"/>
            <w:color w:val="000000"/>
            <w:sz w:val="18"/>
            <w:szCs w:val="18"/>
            <w:lang w:eastAsia="en-CA"/>
          </w:rPr>
          <w:t>,</w:t>
        </w:r>
      </w:ins>
    </w:p>
    <w:p w14:paraId="645A13C8" w14:textId="77777777" w:rsidR="00091999" w:rsidRPr="007C44CA" w:rsidRDefault="00091999" w:rsidP="00091999">
      <w:pPr>
        <w:shd w:val="clear" w:color="auto" w:fill="FFFFFE"/>
        <w:spacing w:line="270" w:lineRule="atLeast"/>
        <w:ind w:left="2880"/>
        <w:rPr>
          <w:ins w:id="333" w:author="Sarayu Belliraj" w:date="2022-04-29T13:48:00Z"/>
          <w:rFonts w:ascii="Courier New" w:eastAsia="Times New Roman" w:hAnsi="Courier New" w:cs="Courier New"/>
          <w:color w:val="000000"/>
          <w:sz w:val="18"/>
          <w:szCs w:val="18"/>
          <w:lang w:eastAsia="en-CA"/>
        </w:rPr>
      </w:pPr>
      <w:ins w:id="334" w:author="Sarayu Belliraj" w:date="2022-04-29T13:48:00Z">
        <w:r w:rsidRPr="007C44CA">
          <w:rPr>
            <w:rFonts w:ascii="Courier New" w:eastAsia="Times New Roman" w:hAnsi="Courier New" w:cs="Courier New"/>
            <w:color w:val="000000"/>
            <w:sz w:val="18"/>
            <w:szCs w:val="18"/>
            <w:lang w:eastAsia="en-CA"/>
          </w:rPr>
          <w:lastRenderedPageBreak/>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master</w:t>
        </w:r>
        <w:proofErr w:type="gramEnd"/>
        <w:r w:rsidRPr="007C44CA">
          <w:rPr>
            <w:rFonts w:ascii="Courier New" w:eastAsia="Times New Roman" w:hAnsi="Courier New" w:cs="Courier New"/>
            <w:color w:val="A31515"/>
            <w:sz w:val="18"/>
            <w:szCs w:val="18"/>
            <w:lang w:eastAsia="en-CA"/>
          </w:rPr>
          <w:t>_plan_units</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w:t>
        </w:r>
        <w:r w:rsidRPr="007C44CA">
          <w:rPr>
            <w:rFonts w:ascii="Courier New" w:eastAsia="Times New Roman" w:hAnsi="Courier New" w:cs="Courier New"/>
            <w:color w:val="000000"/>
            <w:sz w:val="18"/>
            <w:szCs w:val="18"/>
            <w:lang w:eastAsia="en-CA"/>
          </w:rPr>
          <w:t>,</w:t>
        </w:r>
      </w:ins>
    </w:p>
    <w:p w14:paraId="6EB5C99A" w14:textId="77777777" w:rsidR="00091999" w:rsidRPr="007C44CA" w:rsidRDefault="00091999" w:rsidP="00091999">
      <w:pPr>
        <w:shd w:val="clear" w:color="auto" w:fill="FFFFFE"/>
        <w:spacing w:line="270" w:lineRule="atLeast"/>
        <w:ind w:left="2880"/>
        <w:rPr>
          <w:ins w:id="335" w:author="Sarayu Belliraj" w:date="2022-04-29T13:48:00Z"/>
          <w:rFonts w:ascii="Courier New" w:eastAsia="Times New Roman" w:hAnsi="Courier New" w:cs="Courier New"/>
          <w:color w:val="000000"/>
          <w:sz w:val="18"/>
          <w:szCs w:val="18"/>
          <w:lang w:eastAsia="en-CA"/>
        </w:rPr>
      </w:pPr>
      <w:ins w:id="336"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resp</w:t>
        </w:r>
        <w:proofErr w:type="gramEnd"/>
        <w:r w:rsidRPr="007C44CA">
          <w:rPr>
            <w:rFonts w:ascii="Courier New" w:eastAsia="Times New Roman" w:hAnsi="Courier New" w:cs="Courier New"/>
            <w:color w:val="A31515"/>
            <w:sz w:val="18"/>
            <w:szCs w:val="18"/>
            <w:lang w:eastAsia="en-CA"/>
          </w:rPr>
          <w:t>_level_cd</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w:t>
        </w:r>
        <w:r w:rsidRPr="007C44CA">
          <w:rPr>
            <w:rFonts w:ascii="Courier New" w:eastAsia="Times New Roman" w:hAnsi="Courier New" w:cs="Courier New"/>
            <w:color w:val="000000"/>
            <w:sz w:val="18"/>
            <w:szCs w:val="18"/>
            <w:lang w:eastAsia="en-CA"/>
          </w:rPr>
          <w:t>,</w:t>
        </w:r>
      </w:ins>
    </w:p>
    <w:p w14:paraId="4F041301" w14:textId="77777777" w:rsidR="00091999" w:rsidRPr="007C44CA" w:rsidRDefault="00091999" w:rsidP="00091999">
      <w:pPr>
        <w:shd w:val="clear" w:color="auto" w:fill="FFFFFE"/>
        <w:spacing w:line="270" w:lineRule="atLeast"/>
        <w:ind w:left="2880"/>
        <w:rPr>
          <w:ins w:id="337" w:author="Sarayu Belliraj" w:date="2022-04-29T13:48:00Z"/>
          <w:rFonts w:ascii="Courier New" w:eastAsia="Times New Roman" w:hAnsi="Courier New" w:cs="Courier New"/>
          <w:color w:val="000000"/>
          <w:sz w:val="18"/>
          <w:szCs w:val="18"/>
          <w:lang w:eastAsia="en-CA"/>
        </w:rPr>
      </w:pPr>
      <w:ins w:id="338"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alt</w:t>
        </w:r>
        <w:proofErr w:type="gramEnd"/>
        <w:r w:rsidRPr="007C44CA">
          <w:rPr>
            <w:rFonts w:ascii="Courier New" w:eastAsia="Times New Roman" w:hAnsi="Courier New" w:cs="Courier New"/>
            <w:color w:val="A31515"/>
            <w:sz w:val="18"/>
            <w:szCs w:val="18"/>
            <w:lang w:eastAsia="en-CA"/>
          </w:rPr>
          <w:t>_rate_schedule_no</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12552077</w:t>
        </w:r>
        <w:r w:rsidRPr="007C44CA">
          <w:rPr>
            <w:rFonts w:ascii="Courier New" w:eastAsia="Times New Roman" w:hAnsi="Courier New" w:cs="Courier New"/>
            <w:color w:val="000000"/>
            <w:sz w:val="18"/>
            <w:szCs w:val="18"/>
            <w:lang w:eastAsia="en-CA"/>
          </w:rPr>
          <w:t>,</w:t>
        </w:r>
      </w:ins>
    </w:p>
    <w:p w14:paraId="6A59E327" w14:textId="77777777" w:rsidR="00091999" w:rsidRPr="007C44CA" w:rsidRDefault="00091999" w:rsidP="00091999">
      <w:pPr>
        <w:shd w:val="clear" w:color="auto" w:fill="FFFFFE"/>
        <w:spacing w:line="270" w:lineRule="atLeast"/>
        <w:ind w:left="2880"/>
        <w:rPr>
          <w:ins w:id="339" w:author="Sarayu Belliraj" w:date="2022-04-29T13:48:00Z"/>
          <w:rFonts w:ascii="Courier New" w:eastAsia="Times New Roman" w:hAnsi="Courier New" w:cs="Courier New"/>
          <w:color w:val="000000"/>
          <w:sz w:val="18"/>
          <w:szCs w:val="18"/>
          <w:lang w:eastAsia="en-CA"/>
        </w:rPr>
      </w:pPr>
      <w:ins w:id="340"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gramStart"/>
        <w:r w:rsidRPr="007C44CA">
          <w:rPr>
            <w:rFonts w:ascii="Courier New" w:eastAsia="Times New Roman" w:hAnsi="Courier New" w:cs="Courier New"/>
            <w:color w:val="A31515"/>
            <w:sz w:val="18"/>
            <w:szCs w:val="18"/>
            <w:lang w:eastAsia="en-CA"/>
          </w:rPr>
          <w:t>client</w:t>
        </w:r>
        <w:proofErr w:type="gramEnd"/>
        <w:r w:rsidRPr="007C44CA">
          <w:rPr>
            <w:rFonts w:ascii="Courier New" w:eastAsia="Times New Roman" w:hAnsi="Courier New" w:cs="Courier New"/>
            <w:color w:val="A31515"/>
            <w:sz w:val="18"/>
            <w:szCs w:val="18"/>
            <w:lang w:eastAsia="en-CA"/>
          </w:rPr>
          <w:t>_alt_rate_schedule_id"</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"Customer_Account_Plan_USD_Monthly"</w:t>
        </w:r>
        <w:r w:rsidRPr="007C44CA">
          <w:rPr>
            <w:rFonts w:ascii="Courier New" w:eastAsia="Times New Roman" w:hAnsi="Courier New" w:cs="Courier New"/>
            <w:color w:val="000000"/>
            <w:sz w:val="18"/>
            <w:szCs w:val="18"/>
            <w:lang w:eastAsia="en-CA"/>
          </w:rPr>
          <w:t>,</w:t>
        </w:r>
      </w:ins>
    </w:p>
    <w:p w14:paraId="156C4E8D" w14:textId="77777777" w:rsidR="00091999" w:rsidRPr="007C44CA" w:rsidRDefault="00091999" w:rsidP="00091999">
      <w:pPr>
        <w:shd w:val="clear" w:color="auto" w:fill="FFFFFE"/>
        <w:spacing w:line="270" w:lineRule="atLeast"/>
        <w:ind w:left="2880"/>
        <w:rPr>
          <w:ins w:id="341" w:author="Sarayu Belliraj" w:date="2022-04-29T13:48:00Z"/>
          <w:rFonts w:ascii="Courier New" w:eastAsia="Times New Roman" w:hAnsi="Courier New" w:cs="Courier New"/>
          <w:color w:val="000000"/>
          <w:sz w:val="18"/>
          <w:szCs w:val="18"/>
          <w:lang w:eastAsia="en-CA"/>
        </w:rPr>
      </w:pPr>
      <w:ins w:id="342"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bill</w:t>
        </w:r>
        <w:proofErr w:type="gramEnd"/>
        <w:r w:rsidRPr="007C44CA">
          <w:rPr>
            <w:rFonts w:ascii="Courier New" w:eastAsia="Times New Roman" w:hAnsi="Courier New" w:cs="Courier New"/>
            <w:color w:val="A31515"/>
            <w:sz w:val="18"/>
            <w:szCs w:val="18"/>
            <w:lang w:eastAsia="en-CA"/>
          </w:rPr>
          <w:t>_day</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w:t>
        </w:r>
        <w:r w:rsidRPr="007C44CA">
          <w:rPr>
            <w:rFonts w:ascii="Courier New" w:eastAsia="Times New Roman" w:hAnsi="Courier New" w:cs="Courier New"/>
            <w:color w:val="000000"/>
            <w:sz w:val="18"/>
            <w:szCs w:val="18"/>
            <w:lang w:eastAsia="en-CA"/>
          </w:rPr>
          <w:t>,</w:t>
        </w:r>
      </w:ins>
    </w:p>
    <w:p w14:paraId="770E229A" w14:textId="77777777" w:rsidR="00091999" w:rsidRPr="007C44CA" w:rsidRDefault="00091999" w:rsidP="00091999">
      <w:pPr>
        <w:shd w:val="clear" w:color="auto" w:fill="FFFFFE"/>
        <w:spacing w:line="270" w:lineRule="atLeast"/>
        <w:ind w:left="2880"/>
        <w:rPr>
          <w:ins w:id="343" w:author="Sarayu Belliraj" w:date="2022-04-29T13:48:00Z"/>
          <w:rFonts w:ascii="Courier New" w:eastAsia="Times New Roman" w:hAnsi="Courier New" w:cs="Courier New"/>
          <w:color w:val="000000"/>
          <w:sz w:val="18"/>
          <w:szCs w:val="18"/>
          <w:lang w:eastAsia="en-CA"/>
        </w:rPr>
      </w:pPr>
      <w:ins w:id="344"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last</w:t>
        </w:r>
        <w:proofErr w:type="gramEnd"/>
        <w:r w:rsidRPr="007C44CA">
          <w:rPr>
            <w:rFonts w:ascii="Courier New" w:eastAsia="Times New Roman" w:hAnsi="Courier New" w:cs="Courier New"/>
            <w:color w:val="A31515"/>
            <w:sz w:val="18"/>
            <w:szCs w:val="18"/>
            <w:lang w:eastAsia="en-CA"/>
          </w:rPr>
          <w:t>_arrears_bill_thru_date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"2020-08-31"</w:t>
        </w:r>
        <w:r w:rsidRPr="007C44CA">
          <w:rPr>
            <w:rFonts w:ascii="Courier New" w:eastAsia="Times New Roman" w:hAnsi="Courier New" w:cs="Courier New"/>
            <w:color w:val="000000"/>
            <w:sz w:val="18"/>
            <w:szCs w:val="18"/>
            <w:lang w:eastAsia="en-CA"/>
          </w:rPr>
          <w:t>,</w:t>
        </w:r>
      </w:ins>
    </w:p>
    <w:p w14:paraId="745274AA" w14:textId="77777777" w:rsidR="00091999" w:rsidRPr="007C44CA" w:rsidRDefault="00091999" w:rsidP="00091999">
      <w:pPr>
        <w:shd w:val="clear" w:color="auto" w:fill="FFFFFE"/>
        <w:spacing w:line="270" w:lineRule="atLeast"/>
        <w:ind w:left="2880"/>
        <w:rPr>
          <w:ins w:id="345" w:author="Sarayu Belliraj" w:date="2022-04-29T13:48:00Z"/>
          <w:rFonts w:ascii="Courier New" w:eastAsia="Times New Roman" w:hAnsi="Courier New" w:cs="Courier New"/>
          <w:color w:val="000000"/>
          <w:sz w:val="18"/>
          <w:szCs w:val="18"/>
          <w:lang w:eastAsia="en-CA"/>
        </w:rPr>
      </w:pPr>
      <w:ins w:id="346"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last</w:t>
        </w:r>
        <w:proofErr w:type="gramEnd"/>
        <w:r w:rsidRPr="007C44CA">
          <w:rPr>
            <w:rFonts w:ascii="Courier New" w:eastAsia="Times New Roman" w:hAnsi="Courier New" w:cs="Courier New"/>
            <w:color w:val="A31515"/>
            <w:sz w:val="18"/>
            <w:szCs w:val="18"/>
            <w:lang w:eastAsia="en-CA"/>
          </w:rPr>
          <w:t>_bill_date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"2022-03-17"</w:t>
        </w:r>
        <w:r w:rsidRPr="007C44CA">
          <w:rPr>
            <w:rFonts w:ascii="Courier New" w:eastAsia="Times New Roman" w:hAnsi="Courier New" w:cs="Courier New"/>
            <w:color w:val="000000"/>
            <w:sz w:val="18"/>
            <w:szCs w:val="18"/>
            <w:lang w:eastAsia="en-CA"/>
          </w:rPr>
          <w:t>,</w:t>
        </w:r>
      </w:ins>
    </w:p>
    <w:p w14:paraId="1A528E61" w14:textId="77777777" w:rsidR="00091999" w:rsidRPr="007C44CA" w:rsidRDefault="00091999" w:rsidP="00091999">
      <w:pPr>
        <w:shd w:val="clear" w:color="auto" w:fill="FFFFFE"/>
        <w:spacing w:line="270" w:lineRule="atLeast"/>
        <w:ind w:left="2880"/>
        <w:rPr>
          <w:ins w:id="347" w:author="Sarayu Belliraj" w:date="2022-04-29T13:48:00Z"/>
          <w:rFonts w:ascii="Courier New" w:eastAsia="Times New Roman" w:hAnsi="Courier New" w:cs="Courier New"/>
          <w:color w:val="000000"/>
          <w:sz w:val="18"/>
          <w:szCs w:val="18"/>
          <w:lang w:eastAsia="en-CA"/>
        </w:rPr>
      </w:pPr>
      <w:ins w:id="348"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last</w:t>
        </w:r>
        <w:proofErr w:type="gramEnd"/>
        <w:r w:rsidRPr="007C44CA">
          <w:rPr>
            <w:rFonts w:ascii="Courier New" w:eastAsia="Times New Roman" w:hAnsi="Courier New" w:cs="Courier New"/>
            <w:color w:val="A31515"/>
            <w:sz w:val="18"/>
            <w:szCs w:val="18"/>
            <w:lang w:eastAsia="en-CA"/>
          </w:rPr>
          <w:t>_bill_thru_date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"2020-09-30"</w:t>
        </w:r>
        <w:r w:rsidRPr="007C44CA">
          <w:rPr>
            <w:rFonts w:ascii="Courier New" w:eastAsia="Times New Roman" w:hAnsi="Courier New" w:cs="Courier New"/>
            <w:color w:val="000000"/>
            <w:sz w:val="18"/>
            <w:szCs w:val="18"/>
            <w:lang w:eastAsia="en-CA"/>
          </w:rPr>
          <w:t>,</w:t>
        </w:r>
      </w:ins>
    </w:p>
    <w:p w14:paraId="6C2CD303" w14:textId="77777777" w:rsidR="00091999" w:rsidRPr="007C44CA" w:rsidRDefault="00091999" w:rsidP="00091999">
      <w:pPr>
        <w:shd w:val="clear" w:color="auto" w:fill="FFFFFE"/>
        <w:spacing w:line="270" w:lineRule="atLeast"/>
        <w:ind w:left="2880"/>
        <w:rPr>
          <w:ins w:id="349" w:author="Sarayu Belliraj" w:date="2022-04-29T13:48:00Z"/>
          <w:rFonts w:ascii="Courier New" w:eastAsia="Times New Roman" w:hAnsi="Courier New" w:cs="Courier New"/>
          <w:color w:val="000000"/>
          <w:sz w:val="18"/>
          <w:szCs w:val="18"/>
          <w:lang w:eastAsia="en-CA"/>
        </w:rPr>
      </w:pPr>
      <w:ins w:id="350"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next</w:t>
        </w:r>
        <w:proofErr w:type="gramEnd"/>
        <w:r w:rsidRPr="007C44CA">
          <w:rPr>
            <w:rFonts w:ascii="Courier New" w:eastAsia="Times New Roman" w:hAnsi="Courier New" w:cs="Courier New"/>
            <w:color w:val="A31515"/>
            <w:sz w:val="18"/>
            <w:szCs w:val="18"/>
            <w:lang w:eastAsia="en-CA"/>
          </w:rPr>
          <w:t>_bill_date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"2020-10-01"</w:t>
        </w:r>
        <w:r w:rsidRPr="007C44CA">
          <w:rPr>
            <w:rFonts w:ascii="Courier New" w:eastAsia="Times New Roman" w:hAnsi="Courier New" w:cs="Courier New"/>
            <w:color w:val="000000"/>
            <w:sz w:val="18"/>
            <w:szCs w:val="18"/>
            <w:lang w:eastAsia="en-CA"/>
          </w:rPr>
          <w:t>,</w:t>
        </w:r>
      </w:ins>
    </w:p>
    <w:p w14:paraId="0EA807A3" w14:textId="77777777" w:rsidR="00091999" w:rsidRPr="007C44CA" w:rsidRDefault="00091999" w:rsidP="00091999">
      <w:pPr>
        <w:shd w:val="clear" w:color="auto" w:fill="FFFFFE"/>
        <w:spacing w:line="270" w:lineRule="atLeast"/>
        <w:ind w:left="2880"/>
        <w:rPr>
          <w:ins w:id="351" w:author="Sarayu Belliraj" w:date="2022-04-29T13:48:00Z"/>
          <w:rFonts w:ascii="Courier New" w:eastAsia="Times New Roman" w:hAnsi="Courier New" w:cs="Courier New"/>
          <w:color w:val="000000"/>
          <w:sz w:val="18"/>
          <w:szCs w:val="18"/>
          <w:lang w:eastAsia="en-CA"/>
        </w:rPr>
      </w:pPr>
      <w:ins w:id="352"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plan</w:t>
        </w:r>
        <w:proofErr w:type="gramEnd"/>
        <w:r w:rsidRPr="007C44CA">
          <w:rPr>
            <w:rFonts w:ascii="Courier New" w:eastAsia="Times New Roman" w:hAnsi="Courier New" w:cs="Courier New"/>
            <w:color w:val="A31515"/>
            <w:sz w:val="18"/>
            <w:szCs w:val="18"/>
            <w:lang w:eastAsia="en-CA"/>
          </w:rPr>
          <w:t>_date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"2021-11-18"</w:t>
        </w:r>
        <w:r w:rsidRPr="007C44CA">
          <w:rPr>
            <w:rFonts w:ascii="Courier New" w:eastAsia="Times New Roman" w:hAnsi="Courier New" w:cs="Courier New"/>
            <w:color w:val="000000"/>
            <w:sz w:val="18"/>
            <w:szCs w:val="18"/>
            <w:lang w:eastAsia="en-CA"/>
          </w:rPr>
          <w:t>,</w:t>
        </w:r>
      </w:ins>
    </w:p>
    <w:p w14:paraId="5F39C145" w14:textId="77777777" w:rsidR="00091999" w:rsidRPr="007C44CA" w:rsidRDefault="00091999" w:rsidP="00091999">
      <w:pPr>
        <w:shd w:val="clear" w:color="auto" w:fill="FFFFFE"/>
        <w:spacing w:line="270" w:lineRule="atLeast"/>
        <w:ind w:left="2880"/>
        <w:rPr>
          <w:ins w:id="353" w:author="Sarayu Belliraj" w:date="2022-04-29T13:48:00Z"/>
          <w:rFonts w:ascii="Courier New" w:eastAsia="Times New Roman" w:hAnsi="Courier New" w:cs="Courier New"/>
          <w:color w:val="000000"/>
          <w:sz w:val="18"/>
          <w:szCs w:val="18"/>
          <w:lang w:eastAsia="en-CA"/>
        </w:rPr>
      </w:pPr>
      <w:ins w:id="354"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status</w:t>
        </w:r>
        <w:proofErr w:type="gramEnd"/>
        <w:r w:rsidRPr="007C44CA">
          <w:rPr>
            <w:rFonts w:ascii="Courier New" w:eastAsia="Times New Roman" w:hAnsi="Courier New" w:cs="Courier New"/>
            <w:color w:val="A31515"/>
            <w:sz w:val="18"/>
            <w:szCs w:val="18"/>
            <w:lang w:eastAsia="en-CA"/>
          </w:rPr>
          <w:t>_date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"2021-11-18"</w:t>
        </w:r>
        <w:r w:rsidRPr="007C44CA">
          <w:rPr>
            <w:rFonts w:ascii="Courier New" w:eastAsia="Times New Roman" w:hAnsi="Courier New" w:cs="Courier New"/>
            <w:color w:val="000000"/>
            <w:sz w:val="18"/>
            <w:szCs w:val="18"/>
            <w:lang w:eastAsia="en-CA"/>
          </w:rPr>
          <w:t>,</w:t>
        </w:r>
      </w:ins>
    </w:p>
    <w:p w14:paraId="45B851BA" w14:textId="77777777" w:rsidR="00091999" w:rsidRPr="007C44CA" w:rsidRDefault="00091999" w:rsidP="00091999">
      <w:pPr>
        <w:shd w:val="clear" w:color="auto" w:fill="FFFFFE"/>
        <w:spacing w:line="270" w:lineRule="atLeast"/>
        <w:ind w:left="2880"/>
        <w:rPr>
          <w:ins w:id="355" w:author="Sarayu Belliraj" w:date="2022-04-29T13:48:00Z"/>
          <w:rFonts w:ascii="Courier New" w:eastAsia="Times New Roman" w:hAnsi="Courier New" w:cs="Courier New"/>
          <w:color w:val="000000"/>
          <w:sz w:val="18"/>
          <w:szCs w:val="18"/>
          <w:lang w:eastAsia="en-CA"/>
        </w:rPr>
      </w:pPr>
      <w:ins w:id="356"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master</w:t>
        </w:r>
        <w:proofErr w:type="gramEnd"/>
        <w:r w:rsidRPr="007C44CA">
          <w:rPr>
            <w:rFonts w:ascii="Courier New" w:eastAsia="Times New Roman" w:hAnsi="Courier New" w:cs="Courier New"/>
            <w:color w:val="A31515"/>
            <w:sz w:val="18"/>
            <w:szCs w:val="18"/>
            <w:lang w:eastAsia="en-CA"/>
          </w:rPr>
          <w:t>_plan_instance_balance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83543.99</w:t>
        </w:r>
        <w:r w:rsidRPr="007C44CA">
          <w:rPr>
            <w:rFonts w:ascii="Courier New" w:eastAsia="Times New Roman" w:hAnsi="Courier New" w:cs="Courier New"/>
            <w:color w:val="000000"/>
            <w:sz w:val="18"/>
            <w:szCs w:val="18"/>
            <w:lang w:eastAsia="en-CA"/>
          </w:rPr>
          <w:t>,</w:t>
        </w:r>
      </w:ins>
    </w:p>
    <w:p w14:paraId="4B24285B" w14:textId="77777777" w:rsidR="00091999" w:rsidRPr="007C44CA" w:rsidRDefault="00091999" w:rsidP="00091999">
      <w:pPr>
        <w:shd w:val="clear" w:color="auto" w:fill="FFFFFE"/>
        <w:spacing w:line="270" w:lineRule="atLeast"/>
        <w:ind w:left="2880"/>
        <w:rPr>
          <w:ins w:id="357" w:author="Sarayu Belliraj" w:date="2022-04-29T13:48:00Z"/>
          <w:rFonts w:ascii="Courier New" w:eastAsia="Times New Roman" w:hAnsi="Courier New" w:cs="Courier New"/>
          <w:color w:val="000000"/>
          <w:sz w:val="18"/>
          <w:szCs w:val="18"/>
          <w:lang w:eastAsia="en-CA"/>
        </w:rPr>
      </w:pPr>
      <w:ins w:id="358"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recurring</w:t>
        </w:r>
        <w:proofErr w:type="gramEnd"/>
        <w:r w:rsidRPr="007C44CA">
          <w:rPr>
            <w:rFonts w:ascii="Courier New" w:eastAsia="Times New Roman" w:hAnsi="Courier New" w:cs="Courier New"/>
            <w:color w:val="A31515"/>
            <w:sz w:val="18"/>
            <w:szCs w:val="18"/>
            <w:lang w:eastAsia="en-CA"/>
          </w:rPr>
          <w:t>_billing_interval</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w:t>
        </w:r>
        <w:r w:rsidRPr="007C44CA">
          <w:rPr>
            <w:rFonts w:ascii="Courier New" w:eastAsia="Times New Roman" w:hAnsi="Courier New" w:cs="Courier New"/>
            <w:color w:val="000000"/>
            <w:sz w:val="18"/>
            <w:szCs w:val="18"/>
            <w:lang w:eastAsia="en-CA"/>
          </w:rPr>
          <w:t>,</w:t>
        </w:r>
      </w:ins>
    </w:p>
    <w:p w14:paraId="452D1874" w14:textId="77777777" w:rsidR="00091999" w:rsidRPr="007C44CA" w:rsidRDefault="00091999" w:rsidP="00091999">
      <w:pPr>
        <w:shd w:val="clear" w:color="auto" w:fill="FFFFFE"/>
        <w:spacing w:line="270" w:lineRule="atLeast"/>
        <w:ind w:left="2880"/>
        <w:rPr>
          <w:ins w:id="359" w:author="Sarayu Belliraj" w:date="2022-04-29T13:48:00Z"/>
          <w:rFonts w:ascii="Courier New" w:eastAsia="Times New Roman" w:hAnsi="Courier New" w:cs="Courier New"/>
          <w:color w:val="000000"/>
          <w:sz w:val="18"/>
          <w:szCs w:val="18"/>
          <w:lang w:eastAsia="en-CA"/>
        </w:rPr>
      </w:pPr>
      <w:ins w:id="360"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usage</w:t>
        </w:r>
        <w:proofErr w:type="gramEnd"/>
        <w:r w:rsidRPr="007C44CA">
          <w:rPr>
            <w:rFonts w:ascii="Courier New" w:eastAsia="Times New Roman" w:hAnsi="Courier New" w:cs="Courier New"/>
            <w:color w:val="A31515"/>
            <w:sz w:val="18"/>
            <w:szCs w:val="18"/>
            <w:lang w:eastAsia="en-CA"/>
          </w:rPr>
          <w:t>_billing_interval</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w:t>
        </w:r>
        <w:r w:rsidRPr="007C44CA">
          <w:rPr>
            <w:rFonts w:ascii="Courier New" w:eastAsia="Times New Roman" w:hAnsi="Courier New" w:cs="Courier New"/>
            <w:color w:val="000000"/>
            <w:sz w:val="18"/>
            <w:szCs w:val="18"/>
            <w:lang w:eastAsia="en-CA"/>
          </w:rPr>
          <w:t>,</w:t>
        </w:r>
      </w:ins>
    </w:p>
    <w:p w14:paraId="6E0FFB78" w14:textId="77777777" w:rsidR="00091999" w:rsidRPr="007C44CA" w:rsidRDefault="00091999" w:rsidP="00091999">
      <w:pPr>
        <w:shd w:val="clear" w:color="auto" w:fill="FFFFFE"/>
        <w:spacing w:line="270" w:lineRule="atLeast"/>
        <w:ind w:left="2880"/>
        <w:rPr>
          <w:ins w:id="361" w:author="Sarayu Belliraj" w:date="2022-04-29T13:48:00Z"/>
          <w:rFonts w:ascii="Courier New" w:eastAsia="Times New Roman" w:hAnsi="Courier New" w:cs="Courier New"/>
          <w:color w:val="000000"/>
          <w:sz w:val="18"/>
          <w:szCs w:val="18"/>
          <w:lang w:eastAsia="en-CA"/>
        </w:rPr>
      </w:pPr>
      <w:ins w:id="362"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recurring</w:t>
        </w:r>
        <w:proofErr w:type="gramEnd"/>
        <w:r w:rsidRPr="007C44CA">
          <w:rPr>
            <w:rFonts w:ascii="Courier New" w:eastAsia="Times New Roman" w:hAnsi="Courier New" w:cs="Courier New"/>
            <w:color w:val="A31515"/>
            <w:sz w:val="18"/>
            <w:szCs w:val="18"/>
            <w:lang w:eastAsia="en-CA"/>
          </w:rPr>
          <w:t>_billing_period_type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3</w:t>
        </w:r>
        <w:r w:rsidRPr="007C44CA">
          <w:rPr>
            <w:rFonts w:ascii="Courier New" w:eastAsia="Times New Roman" w:hAnsi="Courier New" w:cs="Courier New"/>
            <w:color w:val="000000"/>
            <w:sz w:val="18"/>
            <w:szCs w:val="18"/>
            <w:lang w:eastAsia="en-CA"/>
          </w:rPr>
          <w:t>,</w:t>
        </w:r>
      </w:ins>
    </w:p>
    <w:p w14:paraId="762F28EB" w14:textId="77777777" w:rsidR="00091999" w:rsidRPr="007C44CA" w:rsidRDefault="00091999" w:rsidP="00091999">
      <w:pPr>
        <w:shd w:val="clear" w:color="auto" w:fill="FFFFFE"/>
        <w:spacing w:line="270" w:lineRule="atLeast"/>
        <w:ind w:left="2880"/>
        <w:rPr>
          <w:ins w:id="363" w:author="Sarayu Belliraj" w:date="2022-04-29T13:48:00Z"/>
          <w:rFonts w:ascii="Courier New" w:eastAsia="Times New Roman" w:hAnsi="Courier New" w:cs="Courier New"/>
          <w:color w:val="000000"/>
          <w:sz w:val="18"/>
          <w:szCs w:val="18"/>
          <w:lang w:eastAsia="en-CA"/>
        </w:rPr>
      </w:pPr>
      <w:ins w:id="364"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usage</w:t>
        </w:r>
        <w:proofErr w:type="gramEnd"/>
        <w:r w:rsidRPr="007C44CA">
          <w:rPr>
            <w:rFonts w:ascii="Courier New" w:eastAsia="Times New Roman" w:hAnsi="Courier New" w:cs="Courier New"/>
            <w:color w:val="A31515"/>
            <w:sz w:val="18"/>
            <w:szCs w:val="18"/>
            <w:lang w:eastAsia="en-CA"/>
          </w:rPr>
          <w:t>_billing_period_type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3</w:t>
        </w:r>
        <w:r w:rsidRPr="007C44CA">
          <w:rPr>
            <w:rFonts w:ascii="Courier New" w:eastAsia="Times New Roman" w:hAnsi="Courier New" w:cs="Courier New"/>
            <w:color w:val="000000"/>
            <w:sz w:val="18"/>
            <w:szCs w:val="18"/>
            <w:lang w:eastAsia="en-CA"/>
          </w:rPr>
          <w:t>,</w:t>
        </w:r>
      </w:ins>
    </w:p>
    <w:p w14:paraId="0A41C92B" w14:textId="77777777" w:rsidR="00091999" w:rsidRPr="007C44CA" w:rsidRDefault="00091999" w:rsidP="00091999">
      <w:pPr>
        <w:shd w:val="clear" w:color="auto" w:fill="FFFFFE"/>
        <w:spacing w:line="270" w:lineRule="atLeast"/>
        <w:ind w:left="2880"/>
        <w:rPr>
          <w:ins w:id="365" w:author="Sarayu Belliraj" w:date="2022-04-29T13:48:00Z"/>
          <w:rFonts w:ascii="Courier New" w:eastAsia="Times New Roman" w:hAnsi="Courier New" w:cs="Courier New"/>
          <w:color w:val="000000"/>
          <w:sz w:val="18"/>
          <w:szCs w:val="18"/>
          <w:lang w:eastAsia="en-CA"/>
        </w:rPr>
      </w:pPr>
      <w:ins w:id="366"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initial</w:t>
        </w:r>
        <w:proofErr w:type="gramEnd"/>
        <w:r w:rsidRPr="007C44CA">
          <w:rPr>
            <w:rFonts w:ascii="Courier New" w:eastAsia="Times New Roman" w:hAnsi="Courier New" w:cs="Courier New"/>
            <w:color w:val="A31515"/>
            <w:sz w:val="18"/>
            <w:szCs w:val="18"/>
            <w:lang w:eastAsia="en-CA"/>
          </w:rPr>
          <w:t>_plan_status</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w:t>
        </w:r>
        <w:r w:rsidRPr="007C44CA">
          <w:rPr>
            <w:rFonts w:ascii="Courier New" w:eastAsia="Times New Roman" w:hAnsi="Courier New" w:cs="Courier New"/>
            <w:color w:val="000000"/>
            <w:sz w:val="18"/>
            <w:szCs w:val="18"/>
            <w:lang w:eastAsia="en-CA"/>
          </w:rPr>
          <w:t>,</w:t>
        </w:r>
      </w:ins>
    </w:p>
    <w:p w14:paraId="18CF2B99" w14:textId="77777777" w:rsidR="00091999" w:rsidRPr="007C44CA" w:rsidRDefault="00091999" w:rsidP="00091999">
      <w:pPr>
        <w:shd w:val="clear" w:color="auto" w:fill="FFFFFE"/>
        <w:spacing w:line="270" w:lineRule="atLeast"/>
        <w:ind w:left="2880"/>
        <w:rPr>
          <w:ins w:id="367" w:author="Sarayu Belliraj" w:date="2022-04-29T13:48:00Z"/>
          <w:rFonts w:ascii="Courier New" w:eastAsia="Times New Roman" w:hAnsi="Courier New" w:cs="Courier New"/>
          <w:color w:val="000000"/>
          <w:sz w:val="18"/>
          <w:szCs w:val="18"/>
          <w:lang w:eastAsia="en-CA"/>
        </w:rPr>
      </w:pPr>
      <w:ins w:id="368"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rollover</w:t>
        </w:r>
        <w:proofErr w:type="gramEnd"/>
        <w:r w:rsidRPr="007C44CA">
          <w:rPr>
            <w:rFonts w:ascii="Courier New" w:eastAsia="Times New Roman" w:hAnsi="Courier New" w:cs="Courier New"/>
            <w:color w:val="A31515"/>
            <w:sz w:val="18"/>
            <w:szCs w:val="18"/>
            <w:lang w:eastAsia="en-CA"/>
          </w:rPr>
          <w:t>_plan_status</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w:t>
        </w:r>
        <w:r w:rsidRPr="007C44CA">
          <w:rPr>
            <w:rFonts w:ascii="Courier New" w:eastAsia="Times New Roman" w:hAnsi="Courier New" w:cs="Courier New"/>
            <w:color w:val="000000"/>
            <w:sz w:val="18"/>
            <w:szCs w:val="18"/>
            <w:lang w:eastAsia="en-CA"/>
          </w:rPr>
          <w:t>,</w:t>
        </w:r>
      </w:ins>
    </w:p>
    <w:p w14:paraId="5EC8502A" w14:textId="77777777" w:rsidR="00091999" w:rsidRPr="007C44CA" w:rsidRDefault="00091999" w:rsidP="00091999">
      <w:pPr>
        <w:shd w:val="clear" w:color="auto" w:fill="FFFFFE"/>
        <w:spacing w:line="270" w:lineRule="atLeast"/>
        <w:ind w:left="2880"/>
        <w:rPr>
          <w:ins w:id="369" w:author="Sarayu Belliraj" w:date="2022-04-29T13:48:00Z"/>
          <w:rFonts w:ascii="Courier New" w:eastAsia="Times New Roman" w:hAnsi="Courier New" w:cs="Courier New"/>
          <w:color w:val="000000"/>
          <w:sz w:val="18"/>
          <w:szCs w:val="18"/>
          <w:lang w:eastAsia="en-CA"/>
        </w:rPr>
      </w:pPr>
      <w:ins w:id="370"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rollover</w:t>
        </w:r>
        <w:proofErr w:type="gramEnd"/>
        <w:r w:rsidRPr="007C44CA">
          <w:rPr>
            <w:rFonts w:ascii="Courier New" w:eastAsia="Times New Roman" w:hAnsi="Courier New" w:cs="Courier New"/>
            <w:color w:val="A31515"/>
            <w:sz w:val="18"/>
            <w:szCs w:val="18"/>
            <w:lang w:eastAsia="en-CA"/>
          </w:rPr>
          <w:t>_plan_status_uom_cd</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w:t>
        </w:r>
        <w:r w:rsidRPr="007C44CA">
          <w:rPr>
            <w:rFonts w:ascii="Courier New" w:eastAsia="Times New Roman" w:hAnsi="Courier New" w:cs="Courier New"/>
            <w:color w:val="000000"/>
            <w:sz w:val="18"/>
            <w:szCs w:val="18"/>
            <w:lang w:eastAsia="en-CA"/>
          </w:rPr>
          <w:t>,</w:t>
        </w:r>
      </w:ins>
    </w:p>
    <w:p w14:paraId="45B85551" w14:textId="77777777" w:rsidR="00091999" w:rsidRPr="007C44CA" w:rsidRDefault="00091999" w:rsidP="00091999">
      <w:pPr>
        <w:shd w:val="clear" w:color="auto" w:fill="FFFFFE"/>
        <w:spacing w:line="270" w:lineRule="atLeast"/>
        <w:ind w:left="2880"/>
        <w:rPr>
          <w:ins w:id="371" w:author="Sarayu Belliraj" w:date="2022-04-29T13:48:00Z"/>
          <w:rFonts w:ascii="Courier New" w:eastAsia="Times New Roman" w:hAnsi="Courier New" w:cs="Courier New"/>
          <w:color w:val="000000"/>
          <w:sz w:val="18"/>
          <w:szCs w:val="18"/>
          <w:lang w:eastAsia="en-CA"/>
        </w:rPr>
      </w:pPr>
      <w:ins w:id="372"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init</w:t>
        </w:r>
        <w:proofErr w:type="gramEnd"/>
        <w:r w:rsidRPr="007C44CA">
          <w:rPr>
            <w:rFonts w:ascii="Courier New" w:eastAsia="Times New Roman" w:hAnsi="Courier New" w:cs="Courier New"/>
            <w:color w:val="A31515"/>
            <w:sz w:val="18"/>
            <w:szCs w:val="18"/>
            <w:lang w:eastAsia="en-CA"/>
          </w:rPr>
          <w:t>_free_period_uom_cd</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w:t>
        </w:r>
        <w:r w:rsidRPr="007C44CA">
          <w:rPr>
            <w:rFonts w:ascii="Courier New" w:eastAsia="Times New Roman" w:hAnsi="Courier New" w:cs="Courier New"/>
            <w:color w:val="000000"/>
            <w:sz w:val="18"/>
            <w:szCs w:val="18"/>
            <w:lang w:eastAsia="en-CA"/>
          </w:rPr>
          <w:t>,</w:t>
        </w:r>
      </w:ins>
    </w:p>
    <w:p w14:paraId="4BADDA25" w14:textId="77777777" w:rsidR="00091999" w:rsidRPr="007C44CA" w:rsidRDefault="00091999" w:rsidP="00091999">
      <w:pPr>
        <w:shd w:val="clear" w:color="auto" w:fill="FFFFFE"/>
        <w:spacing w:line="270" w:lineRule="atLeast"/>
        <w:ind w:left="2880"/>
        <w:rPr>
          <w:ins w:id="373" w:author="Sarayu Belliraj" w:date="2022-04-29T13:48:00Z"/>
          <w:rFonts w:ascii="Courier New" w:eastAsia="Times New Roman" w:hAnsi="Courier New" w:cs="Courier New"/>
          <w:color w:val="000000"/>
          <w:sz w:val="18"/>
          <w:szCs w:val="18"/>
          <w:lang w:eastAsia="en-CA"/>
        </w:rPr>
      </w:pPr>
      <w:ins w:id="374" w:author="Sarayu Belliraj" w:date="2022-04-29T13:48:00Z">
        <w:r w:rsidRPr="007C44CA">
          <w:rPr>
            <w:rFonts w:ascii="Courier New" w:eastAsia="Times New Roman" w:hAnsi="Courier New" w:cs="Courier New"/>
            <w:color w:val="000000"/>
            <w:sz w:val="18"/>
            <w:szCs w:val="18"/>
            <w:lang w:eastAsia="en-CA"/>
          </w:rPr>
          <w:t>            </w:t>
        </w:r>
        <w:r w:rsidRPr="009C04B7">
          <w:rPr>
            <w:rFonts w:ascii="Courier New" w:eastAsia="Times New Roman" w:hAnsi="Courier New" w:cs="Courier New"/>
            <w:color w:val="A31515"/>
            <w:sz w:val="18"/>
            <w:szCs w:val="18"/>
            <w:highlight w:val="yellow"/>
            <w:lang w:eastAsia="en-CA"/>
          </w:rPr>
          <w:t>"</w:t>
        </w:r>
        <w:proofErr w:type="spellStart"/>
        <w:proofErr w:type="gramStart"/>
        <w:r w:rsidRPr="009C04B7">
          <w:rPr>
            <w:rFonts w:ascii="Courier New" w:eastAsia="Times New Roman" w:hAnsi="Courier New" w:cs="Courier New"/>
            <w:color w:val="A31515"/>
            <w:sz w:val="18"/>
            <w:szCs w:val="18"/>
            <w:highlight w:val="yellow"/>
            <w:lang w:eastAsia="en-CA"/>
          </w:rPr>
          <w:t>dunning</w:t>
        </w:r>
        <w:proofErr w:type="gramEnd"/>
        <w:r w:rsidRPr="009C04B7">
          <w:rPr>
            <w:rFonts w:ascii="Courier New" w:eastAsia="Times New Roman" w:hAnsi="Courier New" w:cs="Courier New"/>
            <w:color w:val="A31515"/>
            <w:sz w:val="18"/>
            <w:szCs w:val="18"/>
            <w:highlight w:val="yellow"/>
            <w:lang w:eastAsia="en-CA"/>
          </w:rPr>
          <w:t>_state</w:t>
        </w:r>
        <w:proofErr w:type="spellEnd"/>
        <w:r w:rsidRPr="009C04B7">
          <w:rPr>
            <w:rFonts w:ascii="Courier New" w:eastAsia="Times New Roman" w:hAnsi="Courier New" w:cs="Courier New"/>
            <w:color w:val="A31515"/>
            <w:sz w:val="18"/>
            <w:szCs w:val="18"/>
            <w:highlight w:val="yellow"/>
            <w:lang w:eastAsia="en-CA"/>
          </w:rPr>
          <w:t>"</w:t>
        </w:r>
        <w:r w:rsidRPr="009C04B7">
          <w:rPr>
            <w:rFonts w:ascii="Courier New" w:eastAsia="Times New Roman" w:hAnsi="Courier New" w:cs="Courier New"/>
            <w:color w:val="000000"/>
            <w:sz w:val="18"/>
            <w:szCs w:val="18"/>
            <w:highlight w:val="yellow"/>
            <w:lang w:eastAsia="en-CA"/>
          </w:rPr>
          <w:t>: </w:t>
        </w:r>
        <w:r w:rsidRPr="009C04B7">
          <w:rPr>
            <w:rFonts w:ascii="Courier New" w:eastAsia="Times New Roman" w:hAnsi="Courier New" w:cs="Courier New"/>
            <w:color w:val="098658"/>
            <w:sz w:val="18"/>
            <w:szCs w:val="18"/>
            <w:highlight w:val="yellow"/>
            <w:lang w:eastAsia="en-CA"/>
          </w:rPr>
          <w:t>1</w:t>
        </w:r>
        <w:r w:rsidRPr="009C04B7">
          <w:rPr>
            <w:rFonts w:ascii="Courier New" w:eastAsia="Times New Roman" w:hAnsi="Courier New" w:cs="Courier New"/>
            <w:color w:val="000000"/>
            <w:sz w:val="18"/>
            <w:szCs w:val="18"/>
            <w:highlight w:val="yellow"/>
            <w:lang w:eastAsia="en-CA"/>
          </w:rPr>
          <w:t>,</w:t>
        </w:r>
      </w:ins>
    </w:p>
    <w:p w14:paraId="67968F7C" w14:textId="77777777" w:rsidR="00091999" w:rsidRPr="007C44CA" w:rsidRDefault="00091999" w:rsidP="00091999">
      <w:pPr>
        <w:shd w:val="clear" w:color="auto" w:fill="FFFFFE"/>
        <w:spacing w:line="270" w:lineRule="atLeast"/>
        <w:ind w:left="2880"/>
        <w:rPr>
          <w:ins w:id="375" w:author="Sarayu Belliraj" w:date="2022-04-29T13:48:00Z"/>
          <w:rFonts w:ascii="Courier New" w:eastAsia="Times New Roman" w:hAnsi="Courier New" w:cs="Courier New"/>
          <w:color w:val="000000"/>
          <w:sz w:val="18"/>
          <w:szCs w:val="18"/>
          <w:lang w:eastAsia="en-CA"/>
        </w:rPr>
      </w:pPr>
      <w:ins w:id="376" w:author="Sarayu Belliraj" w:date="2022-04-29T13:48:00Z">
        <w:r w:rsidRPr="007C44CA">
          <w:rPr>
            <w:rFonts w:ascii="Courier New" w:eastAsia="Times New Roman" w:hAnsi="Courier New" w:cs="Courier New"/>
            <w:color w:val="000000"/>
            <w:sz w:val="18"/>
            <w:szCs w:val="18"/>
            <w:lang w:eastAsia="en-CA"/>
          </w:rPr>
          <w:t>            </w:t>
        </w:r>
        <w:r w:rsidRPr="009C04B7">
          <w:rPr>
            <w:rFonts w:ascii="Courier New" w:eastAsia="Times New Roman" w:hAnsi="Courier New" w:cs="Courier New"/>
            <w:color w:val="A31515"/>
            <w:sz w:val="18"/>
            <w:szCs w:val="18"/>
            <w:highlight w:val="yellow"/>
            <w:lang w:eastAsia="en-CA"/>
          </w:rPr>
          <w:t>"</w:t>
        </w:r>
        <w:proofErr w:type="spellStart"/>
        <w:proofErr w:type="gramStart"/>
        <w:r w:rsidRPr="009C04B7">
          <w:rPr>
            <w:rFonts w:ascii="Courier New" w:eastAsia="Times New Roman" w:hAnsi="Courier New" w:cs="Courier New"/>
            <w:color w:val="A31515"/>
            <w:sz w:val="18"/>
            <w:szCs w:val="18"/>
            <w:highlight w:val="yellow"/>
            <w:lang w:eastAsia="en-CA"/>
          </w:rPr>
          <w:t>dunning</w:t>
        </w:r>
        <w:proofErr w:type="gramEnd"/>
        <w:r w:rsidRPr="009C04B7">
          <w:rPr>
            <w:rFonts w:ascii="Courier New" w:eastAsia="Times New Roman" w:hAnsi="Courier New" w:cs="Courier New"/>
            <w:color w:val="A31515"/>
            <w:sz w:val="18"/>
            <w:szCs w:val="18"/>
            <w:highlight w:val="yellow"/>
            <w:lang w:eastAsia="en-CA"/>
          </w:rPr>
          <w:t>_step</w:t>
        </w:r>
        <w:proofErr w:type="spellEnd"/>
        <w:r w:rsidRPr="009C04B7">
          <w:rPr>
            <w:rFonts w:ascii="Courier New" w:eastAsia="Times New Roman" w:hAnsi="Courier New" w:cs="Courier New"/>
            <w:color w:val="A31515"/>
            <w:sz w:val="18"/>
            <w:szCs w:val="18"/>
            <w:highlight w:val="yellow"/>
            <w:lang w:eastAsia="en-CA"/>
          </w:rPr>
          <w:t>"</w:t>
        </w:r>
        <w:r w:rsidRPr="009C04B7">
          <w:rPr>
            <w:rFonts w:ascii="Courier New" w:eastAsia="Times New Roman" w:hAnsi="Courier New" w:cs="Courier New"/>
            <w:color w:val="000000"/>
            <w:sz w:val="18"/>
            <w:szCs w:val="18"/>
            <w:highlight w:val="yellow"/>
            <w:lang w:eastAsia="en-CA"/>
          </w:rPr>
          <w:t>: </w:t>
        </w:r>
        <w:r w:rsidRPr="009C04B7">
          <w:rPr>
            <w:rFonts w:ascii="Courier New" w:eastAsia="Times New Roman" w:hAnsi="Courier New" w:cs="Courier New"/>
            <w:color w:val="098658"/>
            <w:sz w:val="18"/>
            <w:szCs w:val="18"/>
            <w:highlight w:val="yellow"/>
            <w:lang w:eastAsia="en-CA"/>
          </w:rPr>
          <w:t>8</w:t>
        </w:r>
        <w:r w:rsidRPr="009C04B7">
          <w:rPr>
            <w:rFonts w:ascii="Courier New" w:eastAsia="Times New Roman" w:hAnsi="Courier New" w:cs="Courier New"/>
            <w:color w:val="000000"/>
            <w:sz w:val="18"/>
            <w:szCs w:val="18"/>
            <w:highlight w:val="yellow"/>
            <w:lang w:eastAsia="en-CA"/>
          </w:rPr>
          <w:t>,</w:t>
        </w:r>
      </w:ins>
    </w:p>
    <w:p w14:paraId="160B8448" w14:textId="77777777" w:rsidR="00091999" w:rsidRPr="007C44CA" w:rsidRDefault="00091999" w:rsidP="00091999">
      <w:pPr>
        <w:shd w:val="clear" w:color="auto" w:fill="FFFFFE"/>
        <w:spacing w:line="270" w:lineRule="atLeast"/>
        <w:ind w:left="2880"/>
        <w:rPr>
          <w:ins w:id="377" w:author="Sarayu Belliraj" w:date="2022-04-29T13:48:00Z"/>
          <w:rFonts w:ascii="Courier New" w:eastAsia="Times New Roman" w:hAnsi="Courier New" w:cs="Courier New"/>
          <w:color w:val="000000"/>
          <w:sz w:val="18"/>
          <w:szCs w:val="18"/>
          <w:lang w:eastAsia="en-CA"/>
        </w:rPr>
      </w:pPr>
      <w:ins w:id="378"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dunning</w:t>
        </w:r>
        <w:proofErr w:type="gramEnd"/>
        <w:r w:rsidRPr="007C44CA">
          <w:rPr>
            <w:rFonts w:ascii="Courier New" w:eastAsia="Times New Roman" w:hAnsi="Courier New" w:cs="Courier New"/>
            <w:color w:val="A31515"/>
            <w:sz w:val="18"/>
            <w:szCs w:val="18"/>
            <w:lang w:eastAsia="en-CA"/>
          </w:rPr>
          <w:t>_degrade_date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"2122-02-23"</w:t>
        </w:r>
        <w:r w:rsidRPr="007C44CA">
          <w:rPr>
            <w:rFonts w:ascii="Courier New" w:eastAsia="Times New Roman" w:hAnsi="Courier New" w:cs="Courier New"/>
            <w:color w:val="000000"/>
            <w:sz w:val="18"/>
            <w:szCs w:val="18"/>
            <w:lang w:eastAsia="en-CA"/>
          </w:rPr>
          <w:t>,</w:t>
        </w:r>
      </w:ins>
    </w:p>
    <w:p w14:paraId="52DE77C6" w14:textId="77777777" w:rsidR="00091999" w:rsidRPr="007C44CA" w:rsidRDefault="00091999" w:rsidP="00091999">
      <w:pPr>
        <w:shd w:val="clear" w:color="auto" w:fill="FFFFFE"/>
        <w:spacing w:line="270" w:lineRule="atLeast"/>
        <w:ind w:left="2880"/>
        <w:rPr>
          <w:ins w:id="379" w:author="Sarayu Belliraj" w:date="2022-04-29T13:48:00Z"/>
          <w:rFonts w:ascii="Courier New" w:eastAsia="Times New Roman" w:hAnsi="Courier New" w:cs="Courier New"/>
          <w:color w:val="000000"/>
          <w:sz w:val="18"/>
          <w:szCs w:val="18"/>
          <w:lang w:eastAsia="en-CA"/>
        </w:rPr>
      </w:pPr>
      <w:ins w:id="380"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mp</w:t>
        </w:r>
        <w:proofErr w:type="gramEnd"/>
        <w:r w:rsidRPr="007C44CA">
          <w:rPr>
            <w:rFonts w:ascii="Courier New" w:eastAsia="Times New Roman" w:hAnsi="Courier New" w:cs="Courier New"/>
            <w:color w:val="A31515"/>
            <w:sz w:val="18"/>
            <w:szCs w:val="18"/>
            <w:lang w:eastAsia="en-CA"/>
          </w:rPr>
          <w:t>_plan_inst_fields</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ins>
    </w:p>
    <w:p w14:paraId="3BA5DAEB" w14:textId="77777777" w:rsidR="00091999" w:rsidRPr="007C44CA" w:rsidRDefault="00091999" w:rsidP="00091999">
      <w:pPr>
        <w:shd w:val="clear" w:color="auto" w:fill="FFFFFE"/>
        <w:spacing w:line="270" w:lineRule="atLeast"/>
        <w:ind w:left="2880"/>
        <w:rPr>
          <w:ins w:id="381" w:author="Sarayu Belliraj" w:date="2022-04-29T13:48:00Z"/>
          <w:rFonts w:ascii="Courier New" w:eastAsia="Times New Roman" w:hAnsi="Courier New" w:cs="Courier New"/>
          <w:color w:val="000000"/>
          <w:sz w:val="18"/>
          <w:szCs w:val="18"/>
          <w:lang w:eastAsia="en-CA"/>
        </w:rPr>
      </w:pPr>
      <w:ins w:id="382" w:author="Sarayu Belliraj" w:date="2022-04-29T13:48:00Z">
        <w:r w:rsidRPr="007C44CA">
          <w:rPr>
            <w:rFonts w:ascii="Courier New" w:eastAsia="Times New Roman" w:hAnsi="Courier New" w:cs="Courier New"/>
            <w:color w:val="000000"/>
            <w:sz w:val="18"/>
            <w:szCs w:val="18"/>
            <w:lang w:eastAsia="en-CA"/>
          </w:rPr>
          <w:t>                {</w:t>
        </w:r>
      </w:ins>
    </w:p>
    <w:p w14:paraId="64CC4A1A" w14:textId="77777777" w:rsidR="00091999" w:rsidRPr="007C44CA" w:rsidRDefault="00091999" w:rsidP="00091999">
      <w:pPr>
        <w:shd w:val="clear" w:color="auto" w:fill="FFFFFE"/>
        <w:spacing w:line="270" w:lineRule="atLeast"/>
        <w:ind w:left="2880"/>
        <w:rPr>
          <w:ins w:id="383" w:author="Sarayu Belliraj" w:date="2022-04-29T13:48:00Z"/>
          <w:rFonts w:ascii="Courier New" w:eastAsia="Times New Roman" w:hAnsi="Courier New" w:cs="Courier New"/>
          <w:color w:val="000000"/>
          <w:sz w:val="18"/>
          <w:szCs w:val="18"/>
          <w:lang w:eastAsia="en-CA"/>
        </w:rPr>
      </w:pPr>
      <w:ins w:id="384"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gramStart"/>
        <w:r w:rsidRPr="007C44CA">
          <w:rPr>
            <w:rFonts w:ascii="Courier New" w:eastAsia="Times New Roman" w:hAnsi="Courier New" w:cs="Courier New"/>
            <w:color w:val="A31515"/>
            <w:sz w:val="18"/>
            <w:szCs w:val="18"/>
            <w:lang w:eastAsia="en-CA"/>
          </w:rPr>
          <w:t>plan</w:t>
        </w:r>
        <w:proofErr w:type="gramEnd"/>
        <w:r w:rsidRPr="007C44CA">
          <w:rPr>
            <w:rFonts w:ascii="Courier New" w:eastAsia="Times New Roman" w:hAnsi="Courier New" w:cs="Courier New"/>
            <w:color w:val="A31515"/>
            <w:sz w:val="18"/>
            <w:szCs w:val="18"/>
            <w:lang w:eastAsia="en-CA"/>
          </w:rPr>
          <w:t>_instance_field_name"</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"Export License Block"</w:t>
        </w:r>
        <w:r w:rsidRPr="007C44CA">
          <w:rPr>
            <w:rFonts w:ascii="Courier New" w:eastAsia="Times New Roman" w:hAnsi="Courier New" w:cs="Courier New"/>
            <w:color w:val="000000"/>
            <w:sz w:val="18"/>
            <w:szCs w:val="18"/>
            <w:lang w:eastAsia="en-CA"/>
          </w:rPr>
          <w:t>,</w:t>
        </w:r>
      </w:ins>
    </w:p>
    <w:p w14:paraId="0C43B465" w14:textId="77777777" w:rsidR="00091999" w:rsidRPr="007C44CA" w:rsidRDefault="00091999" w:rsidP="00091999">
      <w:pPr>
        <w:shd w:val="clear" w:color="auto" w:fill="FFFFFE"/>
        <w:spacing w:line="270" w:lineRule="atLeast"/>
        <w:ind w:left="2880"/>
        <w:rPr>
          <w:ins w:id="385" w:author="Sarayu Belliraj" w:date="2022-04-29T13:48:00Z"/>
          <w:rFonts w:ascii="Courier New" w:eastAsia="Times New Roman" w:hAnsi="Courier New" w:cs="Courier New"/>
          <w:color w:val="000000"/>
          <w:sz w:val="18"/>
          <w:szCs w:val="18"/>
          <w:lang w:eastAsia="en-CA"/>
        </w:rPr>
      </w:pPr>
      <w:ins w:id="386"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plan</w:t>
        </w:r>
        <w:proofErr w:type="gramEnd"/>
        <w:r w:rsidRPr="007C44CA">
          <w:rPr>
            <w:rFonts w:ascii="Courier New" w:eastAsia="Times New Roman" w:hAnsi="Courier New" w:cs="Courier New"/>
            <w:color w:val="A31515"/>
            <w:sz w:val="18"/>
            <w:szCs w:val="18"/>
            <w:lang w:eastAsia="en-CA"/>
          </w:rPr>
          <w:t>_instance_field_value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"No"</w:t>
        </w:r>
      </w:ins>
    </w:p>
    <w:p w14:paraId="1C6C3E37" w14:textId="77777777" w:rsidR="00091999" w:rsidRPr="007C44CA" w:rsidRDefault="00091999" w:rsidP="00091999">
      <w:pPr>
        <w:shd w:val="clear" w:color="auto" w:fill="FFFFFE"/>
        <w:spacing w:line="270" w:lineRule="atLeast"/>
        <w:ind w:left="2880"/>
        <w:rPr>
          <w:ins w:id="387" w:author="Sarayu Belliraj" w:date="2022-04-29T13:48:00Z"/>
          <w:rFonts w:ascii="Courier New" w:eastAsia="Times New Roman" w:hAnsi="Courier New" w:cs="Courier New"/>
          <w:color w:val="000000"/>
          <w:sz w:val="18"/>
          <w:szCs w:val="18"/>
          <w:lang w:eastAsia="en-CA"/>
        </w:rPr>
      </w:pPr>
      <w:ins w:id="388" w:author="Sarayu Belliraj" w:date="2022-04-29T13:48:00Z">
        <w:r w:rsidRPr="007C44CA">
          <w:rPr>
            <w:rFonts w:ascii="Courier New" w:eastAsia="Times New Roman" w:hAnsi="Courier New" w:cs="Courier New"/>
            <w:color w:val="000000"/>
            <w:sz w:val="18"/>
            <w:szCs w:val="18"/>
            <w:lang w:eastAsia="en-CA"/>
          </w:rPr>
          <w:t>                }</w:t>
        </w:r>
      </w:ins>
    </w:p>
    <w:p w14:paraId="7F9B8E4E" w14:textId="77777777" w:rsidR="00091999" w:rsidRPr="007C44CA" w:rsidRDefault="00091999" w:rsidP="00091999">
      <w:pPr>
        <w:shd w:val="clear" w:color="auto" w:fill="FFFFFE"/>
        <w:spacing w:line="270" w:lineRule="atLeast"/>
        <w:ind w:left="2880"/>
        <w:rPr>
          <w:ins w:id="389" w:author="Sarayu Belliraj" w:date="2022-04-29T13:48:00Z"/>
          <w:rFonts w:ascii="Courier New" w:eastAsia="Times New Roman" w:hAnsi="Courier New" w:cs="Courier New"/>
          <w:color w:val="000000"/>
          <w:sz w:val="18"/>
          <w:szCs w:val="18"/>
          <w:lang w:eastAsia="en-CA"/>
        </w:rPr>
      </w:pPr>
      <w:ins w:id="390" w:author="Sarayu Belliraj" w:date="2022-04-29T13:48:00Z">
        <w:r w:rsidRPr="007C44CA">
          <w:rPr>
            <w:rFonts w:ascii="Courier New" w:eastAsia="Times New Roman" w:hAnsi="Courier New" w:cs="Courier New"/>
            <w:color w:val="000000"/>
            <w:sz w:val="18"/>
            <w:szCs w:val="18"/>
            <w:lang w:eastAsia="en-CA"/>
          </w:rPr>
          <w:t>            ],</w:t>
        </w:r>
      </w:ins>
    </w:p>
    <w:p w14:paraId="0DAF4DBC" w14:textId="77777777" w:rsidR="00091999" w:rsidRPr="007C44CA" w:rsidRDefault="00091999" w:rsidP="00091999">
      <w:pPr>
        <w:shd w:val="clear" w:color="auto" w:fill="FFFFFE"/>
        <w:spacing w:line="270" w:lineRule="atLeast"/>
        <w:ind w:left="2880"/>
        <w:rPr>
          <w:ins w:id="391" w:author="Sarayu Belliraj" w:date="2022-04-29T13:48:00Z"/>
          <w:rFonts w:ascii="Courier New" w:eastAsia="Times New Roman" w:hAnsi="Courier New" w:cs="Courier New"/>
          <w:color w:val="000000"/>
          <w:sz w:val="18"/>
          <w:szCs w:val="18"/>
          <w:lang w:eastAsia="en-CA"/>
        </w:rPr>
      </w:pPr>
      <w:ins w:id="392"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master</w:t>
        </w:r>
        <w:proofErr w:type="gramEnd"/>
        <w:r w:rsidRPr="007C44CA">
          <w:rPr>
            <w:rFonts w:ascii="Courier New" w:eastAsia="Times New Roman" w:hAnsi="Courier New" w:cs="Courier New"/>
            <w:color w:val="A31515"/>
            <w:sz w:val="18"/>
            <w:szCs w:val="18"/>
            <w:lang w:eastAsia="en-CA"/>
          </w:rPr>
          <w:t>_plans_services</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ins>
    </w:p>
    <w:p w14:paraId="1945E178" w14:textId="77777777" w:rsidR="00091999" w:rsidRPr="007C44CA" w:rsidRDefault="00091999" w:rsidP="00091999">
      <w:pPr>
        <w:shd w:val="clear" w:color="auto" w:fill="FFFFFE"/>
        <w:spacing w:line="270" w:lineRule="atLeast"/>
        <w:ind w:left="2880"/>
        <w:rPr>
          <w:ins w:id="393" w:author="Sarayu Belliraj" w:date="2022-04-29T13:48:00Z"/>
          <w:rFonts w:ascii="Courier New" w:eastAsia="Times New Roman" w:hAnsi="Courier New" w:cs="Courier New"/>
          <w:color w:val="000000"/>
          <w:sz w:val="18"/>
          <w:szCs w:val="18"/>
          <w:lang w:eastAsia="en-CA"/>
        </w:rPr>
      </w:pPr>
      <w:ins w:id="394" w:author="Sarayu Belliraj" w:date="2022-04-29T13:48:00Z">
        <w:r w:rsidRPr="007C44CA">
          <w:rPr>
            <w:rFonts w:ascii="Courier New" w:eastAsia="Times New Roman" w:hAnsi="Courier New" w:cs="Courier New"/>
            <w:color w:val="000000"/>
            <w:sz w:val="18"/>
            <w:szCs w:val="18"/>
            <w:lang w:eastAsia="en-CA"/>
          </w:rPr>
          <w:t>                {</w:t>
        </w:r>
      </w:ins>
    </w:p>
    <w:p w14:paraId="28E7669A" w14:textId="77777777" w:rsidR="00091999" w:rsidRPr="007C44CA" w:rsidRDefault="00091999" w:rsidP="00091999">
      <w:pPr>
        <w:shd w:val="clear" w:color="auto" w:fill="FFFFFE"/>
        <w:spacing w:line="270" w:lineRule="atLeast"/>
        <w:ind w:left="2880"/>
        <w:rPr>
          <w:ins w:id="395" w:author="Sarayu Belliraj" w:date="2022-04-29T13:48:00Z"/>
          <w:rFonts w:ascii="Courier New" w:eastAsia="Times New Roman" w:hAnsi="Courier New" w:cs="Courier New"/>
          <w:color w:val="000000"/>
          <w:sz w:val="18"/>
          <w:szCs w:val="18"/>
          <w:lang w:eastAsia="en-CA"/>
        </w:rPr>
      </w:pPr>
      <w:ins w:id="396"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service</w:t>
        </w:r>
        <w:proofErr w:type="gramEnd"/>
        <w:r w:rsidRPr="007C44CA">
          <w:rPr>
            <w:rFonts w:ascii="Courier New" w:eastAsia="Times New Roman" w:hAnsi="Courier New" w:cs="Courier New"/>
            <w:color w:val="A31515"/>
            <w:sz w:val="18"/>
            <w:szCs w:val="18"/>
            <w:lang w:eastAsia="en-CA"/>
          </w:rPr>
          <w:t>_no</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11299402</w:t>
        </w:r>
        <w:r w:rsidRPr="007C44CA">
          <w:rPr>
            <w:rFonts w:ascii="Courier New" w:eastAsia="Times New Roman" w:hAnsi="Courier New" w:cs="Courier New"/>
            <w:color w:val="000000"/>
            <w:sz w:val="18"/>
            <w:szCs w:val="18"/>
            <w:lang w:eastAsia="en-CA"/>
          </w:rPr>
          <w:t>,</w:t>
        </w:r>
      </w:ins>
    </w:p>
    <w:p w14:paraId="5057E9A7" w14:textId="77777777" w:rsidR="00091999" w:rsidRPr="007C44CA" w:rsidRDefault="00091999" w:rsidP="00091999">
      <w:pPr>
        <w:shd w:val="clear" w:color="auto" w:fill="FFFFFE"/>
        <w:spacing w:line="270" w:lineRule="atLeast"/>
        <w:ind w:left="2880"/>
        <w:rPr>
          <w:ins w:id="397" w:author="Sarayu Belliraj" w:date="2022-04-29T13:48:00Z"/>
          <w:rFonts w:ascii="Courier New" w:eastAsia="Times New Roman" w:hAnsi="Courier New" w:cs="Courier New"/>
          <w:color w:val="000000"/>
          <w:sz w:val="18"/>
          <w:szCs w:val="18"/>
          <w:lang w:eastAsia="en-CA"/>
        </w:rPr>
      </w:pPr>
      <w:ins w:id="398"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gramStart"/>
        <w:r w:rsidRPr="007C44CA">
          <w:rPr>
            <w:rFonts w:ascii="Courier New" w:eastAsia="Times New Roman" w:hAnsi="Courier New" w:cs="Courier New"/>
            <w:color w:val="A31515"/>
            <w:sz w:val="18"/>
            <w:szCs w:val="18"/>
            <w:lang w:eastAsia="en-CA"/>
          </w:rPr>
          <w:t>client</w:t>
        </w:r>
        <w:proofErr w:type="gramEnd"/>
        <w:r w:rsidRPr="007C44CA">
          <w:rPr>
            <w:rFonts w:ascii="Courier New" w:eastAsia="Times New Roman" w:hAnsi="Courier New" w:cs="Courier New"/>
            <w:color w:val="A31515"/>
            <w:sz w:val="18"/>
            <w:szCs w:val="18"/>
            <w:lang w:eastAsia="en-CA"/>
          </w:rPr>
          <w:t>_service_id"</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"Customer_Account_Service"</w:t>
        </w:r>
        <w:r w:rsidRPr="007C44CA">
          <w:rPr>
            <w:rFonts w:ascii="Courier New" w:eastAsia="Times New Roman" w:hAnsi="Courier New" w:cs="Courier New"/>
            <w:color w:val="000000"/>
            <w:sz w:val="18"/>
            <w:szCs w:val="18"/>
            <w:lang w:eastAsia="en-CA"/>
          </w:rPr>
          <w:t>,</w:t>
        </w:r>
      </w:ins>
    </w:p>
    <w:p w14:paraId="57AB7EFD" w14:textId="77777777" w:rsidR="00091999" w:rsidRPr="007C44CA" w:rsidRDefault="00091999" w:rsidP="00091999">
      <w:pPr>
        <w:shd w:val="clear" w:color="auto" w:fill="FFFFFE"/>
        <w:spacing w:line="270" w:lineRule="atLeast"/>
        <w:ind w:left="2880"/>
        <w:rPr>
          <w:ins w:id="399" w:author="Sarayu Belliraj" w:date="2022-04-29T13:48:00Z"/>
          <w:rFonts w:ascii="Courier New" w:eastAsia="Times New Roman" w:hAnsi="Courier New" w:cs="Courier New"/>
          <w:color w:val="000000"/>
          <w:sz w:val="18"/>
          <w:szCs w:val="18"/>
          <w:lang w:eastAsia="en-CA"/>
        </w:rPr>
      </w:pPr>
      <w:ins w:id="400"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tax</w:t>
        </w:r>
        <w:proofErr w:type="gramEnd"/>
        <w:r w:rsidRPr="007C44CA">
          <w:rPr>
            <w:rFonts w:ascii="Courier New" w:eastAsia="Times New Roman" w:hAnsi="Courier New" w:cs="Courier New"/>
            <w:color w:val="A31515"/>
            <w:sz w:val="18"/>
            <w:szCs w:val="18"/>
            <w:lang w:eastAsia="en-CA"/>
          </w:rPr>
          <w:t>_inclusive_ind</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0</w:t>
        </w:r>
      </w:ins>
    </w:p>
    <w:p w14:paraId="69338926" w14:textId="77777777" w:rsidR="00091999" w:rsidRPr="007C44CA" w:rsidRDefault="00091999" w:rsidP="00091999">
      <w:pPr>
        <w:shd w:val="clear" w:color="auto" w:fill="FFFFFE"/>
        <w:spacing w:line="270" w:lineRule="atLeast"/>
        <w:ind w:left="2880"/>
        <w:rPr>
          <w:ins w:id="401" w:author="Sarayu Belliraj" w:date="2022-04-29T13:48:00Z"/>
          <w:rFonts w:ascii="Courier New" w:eastAsia="Times New Roman" w:hAnsi="Courier New" w:cs="Courier New"/>
          <w:color w:val="000000"/>
          <w:sz w:val="18"/>
          <w:szCs w:val="18"/>
          <w:lang w:eastAsia="en-CA"/>
        </w:rPr>
      </w:pPr>
      <w:ins w:id="402" w:author="Sarayu Belliraj" w:date="2022-04-29T13:48:00Z">
        <w:r w:rsidRPr="007C44CA">
          <w:rPr>
            <w:rFonts w:ascii="Courier New" w:eastAsia="Times New Roman" w:hAnsi="Courier New" w:cs="Courier New"/>
            <w:color w:val="000000"/>
            <w:sz w:val="18"/>
            <w:szCs w:val="18"/>
            <w:lang w:eastAsia="en-CA"/>
          </w:rPr>
          <w:t>                }</w:t>
        </w:r>
      </w:ins>
    </w:p>
    <w:p w14:paraId="79215D74" w14:textId="77777777" w:rsidR="00091999" w:rsidRPr="007C44CA" w:rsidRDefault="00091999" w:rsidP="00091999">
      <w:pPr>
        <w:shd w:val="clear" w:color="auto" w:fill="FFFFFE"/>
        <w:spacing w:line="270" w:lineRule="atLeast"/>
        <w:ind w:left="2880"/>
        <w:rPr>
          <w:ins w:id="403" w:author="Sarayu Belliraj" w:date="2022-04-29T13:48:00Z"/>
          <w:rFonts w:ascii="Courier New" w:eastAsia="Times New Roman" w:hAnsi="Courier New" w:cs="Courier New"/>
          <w:color w:val="000000"/>
          <w:sz w:val="18"/>
          <w:szCs w:val="18"/>
          <w:lang w:eastAsia="en-CA"/>
        </w:rPr>
      </w:pPr>
      <w:ins w:id="404" w:author="Sarayu Belliraj" w:date="2022-04-29T13:48:00Z">
        <w:r w:rsidRPr="007C44CA">
          <w:rPr>
            <w:rFonts w:ascii="Courier New" w:eastAsia="Times New Roman" w:hAnsi="Courier New" w:cs="Courier New"/>
            <w:color w:val="000000"/>
            <w:sz w:val="18"/>
            <w:szCs w:val="18"/>
            <w:lang w:eastAsia="en-CA"/>
          </w:rPr>
          <w:t>            ],</w:t>
        </w:r>
      </w:ins>
    </w:p>
    <w:p w14:paraId="100B2580" w14:textId="77777777" w:rsidR="00091999" w:rsidRPr="007C44CA" w:rsidRDefault="00091999" w:rsidP="00091999">
      <w:pPr>
        <w:shd w:val="clear" w:color="auto" w:fill="FFFFFE"/>
        <w:spacing w:line="270" w:lineRule="atLeast"/>
        <w:ind w:left="2880"/>
        <w:rPr>
          <w:ins w:id="405" w:author="Sarayu Belliraj" w:date="2022-04-29T13:48:00Z"/>
          <w:rFonts w:ascii="Courier New" w:eastAsia="Times New Roman" w:hAnsi="Courier New" w:cs="Courier New"/>
          <w:color w:val="000000"/>
          <w:sz w:val="18"/>
          <w:szCs w:val="18"/>
          <w:lang w:eastAsia="en-CA"/>
        </w:rPr>
      </w:pPr>
      <w:ins w:id="406"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last</w:t>
        </w:r>
        <w:proofErr w:type="gramEnd"/>
        <w:r w:rsidRPr="007C44CA">
          <w:rPr>
            <w:rFonts w:ascii="Courier New" w:eastAsia="Times New Roman" w:hAnsi="Courier New" w:cs="Courier New"/>
            <w:color w:val="A31515"/>
            <w:sz w:val="18"/>
            <w:szCs w:val="18"/>
            <w:lang w:eastAsia="en-CA"/>
          </w:rPr>
          <w:t>_arr_recur_bill_thru_date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"2020-08-31"</w:t>
        </w:r>
      </w:ins>
    </w:p>
    <w:p w14:paraId="16AA6ACE" w14:textId="77777777" w:rsidR="00091999" w:rsidRPr="007C44CA" w:rsidRDefault="00091999" w:rsidP="00091999">
      <w:pPr>
        <w:shd w:val="clear" w:color="auto" w:fill="FFFFFE"/>
        <w:spacing w:line="270" w:lineRule="atLeast"/>
        <w:ind w:left="2880"/>
        <w:rPr>
          <w:ins w:id="407" w:author="Sarayu Belliraj" w:date="2022-04-29T13:48:00Z"/>
          <w:rFonts w:ascii="Courier New" w:eastAsia="Times New Roman" w:hAnsi="Courier New" w:cs="Courier New"/>
          <w:color w:val="000000"/>
          <w:sz w:val="18"/>
          <w:szCs w:val="18"/>
          <w:lang w:eastAsia="en-CA"/>
        </w:rPr>
      </w:pPr>
      <w:ins w:id="408" w:author="Sarayu Belliraj" w:date="2022-04-29T13:48:00Z">
        <w:r w:rsidRPr="007C44CA">
          <w:rPr>
            <w:rFonts w:ascii="Courier New" w:eastAsia="Times New Roman" w:hAnsi="Courier New" w:cs="Courier New"/>
            <w:color w:val="000000"/>
            <w:sz w:val="18"/>
            <w:szCs w:val="18"/>
            <w:lang w:eastAsia="en-CA"/>
          </w:rPr>
          <w:t>        }</w:t>
        </w:r>
      </w:ins>
    </w:p>
    <w:p w14:paraId="22D0295E" w14:textId="77777777" w:rsidR="00091999" w:rsidRPr="007C44CA" w:rsidRDefault="00091999" w:rsidP="00091999">
      <w:pPr>
        <w:shd w:val="clear" w:color="auto" w:fill="FFFFFE"/>
        <w:spacing w:line="270" w:lineRule="atLeast"/>
        <w:ind w:left="2880"/>
        <w:rPr>
          <w:ins w:id="409" w:author="Sarayu Belliraj" w:date="2022-04-29T13:48:00Z"/>
          <w:rFonts w:ascii="Courier New" w:eastAsia="Times New Roman" w:hAnsi="Courier New" w:cs="Courier New"/>
          <w:color w:val="000000"/>
          <w:sz w:val="18"/>
          <w:szCs w:val="18"/>
          <w:lang w:eastAsia="en-CA"/>
        </w:rPr>
      </w:pPr>
      <w:ins w:id="410" w:author="Sarayu Belliraj" w:date="2022-04-29T13:48:00Z">
        <w:r w:rsidRPr="007C44CA">
          <w:rPr>
            <w:rFonts w:ascii="Courier New" w:eastAsia="Times New Roman" w:hAnsi="Courier New" w:cs="Courier New"/>
            <w:color w:val="000000"/>
            <w:sz w:val="18"/>
            <w:szCs w:val="18"/>
            <w:lang w:eastAsia="en-CA"/>
          </w:rPr>
          <w:t>    ],</w:t>
        </w:r>
      </w:ins>
    </w:p>
    <w:p w14:paraId="26CFCE65" w14:textId="77777777" w:rsidR="00091999" w:rsidRPr="007C44CA" w:rsidRDefault="00091999" w:rsidP="00091999">
      <w:pPr>
        <w:shd w:val="clear" w:color="auto" w:fill="FFFFFE"/>
        <w:spacing w:line="270" w:lineRule="atLeast"/>
        <w:ind w:left="2880"/>
        <w:rPr>
          <w:ins w:id="411" w:author="Sarayu Belliraj" w:date="2022-04-29T13:48:00Z"/>
          <w:rFonts w:ascii="Courier New" w:eastAsia="Times New Roman" w:hAnsi="Courier New" w:cs="Courier New"/>
          <w:color w:val="000000"/>
          <w:sz w:val="18"/>
          <w:szCs w:val="18"/>
          <w:lang w:eastAsia="en-CA"/>
        </w:rPr>
      </w:pPr>
      <w:ins w:id="412"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consumer</w:t>
        </w:r>
        <w:proofErr w:type="gramEnd"/>
        <w:r w:rsidRPr="007C44CA">
          <w:rPr>
            <w:rFonts w:ascii="Courier New" w:eastAsia="Times New Roman" w:hAnsi="Courier New" w:cs="Courier New"/>
            <w:color w:val="A31515"/>
            <w:sz w:val="18"/>
            <w:szCs w:val="18"/>
            <w:lang w:eastAsia="en-CA"/>
          </w:rPr>
          <w:t>_acct_ind</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0</w:t>
        </w:r>
        <w:r w:rsidRPr="007C44CA">
          <w:rPr>
            <w:rFonts w:ascii="Courier New" w:eastAsia="Times New Roman" w:hAnsi="Courier New" w:cs="Courier New"/>
            <w:color w:val="000000"/>
            <w:sz w:val="18"/>
            <w:szCs w:val="18"/>
            <w:lang w:eastAsia="en-CA"/>
          </w:rPr>
          <w:t>,</w:t>
        </w:r>
      </w:ins>
    </w:p>
    <w:p w14:paraId="0D2DCAF7" w14:textId="77777777" w:rsidR="00091999" w:rsidRPr="007C44CA" w:rsidRDefault="00091999" w:rsidP="00091999">
      <w:pPr>
        <w:shd w:val="clear" w:color="auto" w:fill="FFFFFE"/>
        <w:spacing w:line="270" w:lineRule="atLeast"/>
        <w:ind w:left="2880"/>
        <w:rPr>
          <w:ins w:id="413" w:author="Sarayu Belliraj" w:date="2022-04-29T13:48:00Z"/>
          <w:rFonts w:ascii="Courier New" w:eastAsia="Times New Roman" w:hAnsi="Courier New" w:cs="Courier New"/>
          <w:color w:val="000000"/>
          <w:sz w:val="18"/>
          <w:szCs w:val="18"/>
          <w:lang w:eastAsia="en-CA"/>
        </w:rPr>
      </w:pPr>
      <w:ins w:id="414"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acct</w:t>
        </w:r>
        <w:proofErr w:type="gramEnd"/>
        <w:r w:rsidRPr="007C44CA">
          <w:rPr>
            <w:rFonts w:ascii="Courier New" w:eastAsia="Times New Roman" w:hAnsi="Courier New" w:cs="Courier New"/>
            <w:color w:val="A31515"/>
            <w:sz w:val="18"/>
            <w:szCs w:val="18"/>
            <w:lang w:eastAsia="en-CA"/>
          </w:rPr>
          <w:t>_locale_no</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"10001"</w:t>
        </w:r>
        <w:r w:rsidRPr="007C44CA">
          <w:rPr>
            <w:rFonts w:ascii="Courier New" w:eastAsia="Times New Roman" w:hAnsi="Courier New" w:cs="Courier New"/>
            <w:color w:val="000000"/>
            <w:sz w:val="18"/>
            <w:szCs w:val="18"/>
            <w:lang w:eastAsia="en-CA"/>
          </w:rPr>
          <w:t>,</w:t>
        </w:r>
      </w:ins>
    </w:p>
    <w:p w14:paraId="30D02A24" w14:textId="77777777" w:rsidR="00091999" w:rsidRPr="007C44CA" w:rsidRDefault="00091999" w:rsidP="00091999">
      <w:pPr>
        <w:shd w:val="clear" w:color="auto" w:fill="FFFFFE"/>
        <w:spacing w:line="270" w:lineRule="atLeast"/>
        <w:ind w:left="2880"/>
        <w:rPr>
          <w:ins w:id="415" w:author="Sarayu Belliraj" w:date="2022-04-29T13:48:00Z"/>
          <w:rFonts w:ascii="Courier New" w:eastAsia="Times New Roman" w:hAnsi="Courier New" w:cs="Courier New"/>
          <w:color w:val="000000"/>
          <w:sz w:val="18"/>
          <w:szCs w:val="18"/>
          <w:lang w:eastAsia="en-CA"/>
        </w:rPr>
      </w:pPr>
      <w:ins w:id="416"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acct</w:t>
        </w:r>
        <w:proofErr w:type="gramEnd"/>
        <w:r w:rsidRPr="007C44CA">
          <w:rPr>
            <w:rFonts w:ascii="Courier New" w:eastAsia="Times New Roman" w:hAnsi="Courier New" w:cs="Courier New"/>
            <w:color w:val="A31515"/>
            <w:sz w:val="18"/>
            <w:szCs w:val="18"/>
            <w:lang w:eastAsia="en-CA"/>
          </w:rPr>
          <w:t>_locale_name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w:t>
        </w:r>
        <w:proofErr w:type="spellStart"/>
        <w:r w:rsidRPr="007C44CA">
          <w:rPr>
            <w:rFonts w:ascii="Courier New" w:eastAsia="Times New Roman" w:hAnsi="Courier New" w:cs="Courier New"/>
            <w:color w:val="0451A5"/>
            <w:sz w:val="18"/>
            <w:szCs w:val="18"/>
            <w:lang w:eastAsia="en-CA"/>
          </w:rPr>
          <w:t>System_US_English_locale</w:t>
        </w:r>
        <w:proofErr w:type="spellEnd"/>
        <w:r w:rsidRPr="007C44CA">
          <w:rPr>
            <w:rFonts w:ascii="Courier New" w:eastAsia="Times New Roman" w:hAnsi="Courier New" w:cs="Courier New"/>
            <w:color w:val="0451A5"/>
            <w:sz w:val="18"/>
            <w:szCs w:val="18"/>
            <w:lang w:eastAsia="en-CA"/>
          </w:rPr>
          <w:t>"</w:t>
        </w:r>
        <w:r w:rsidRPr="007C44CA">
          <w:rPr>
            <w:rFonts w:ascii="Courier New" w:eastAsia="Times New Roman" w:hAnsi="Courier New" w:cs="Courier New"/>
            <w:color w:val="000000"/>
            <w:sz w:val="18"/>
            <w:szCs w:val="18"/>
            <w:lang w:eastAsia="en-CA"/>
          </w:rPr>
          <w:t>,</w:t>
        </w:r>
      </w:ins>
    </w:p>
    <w:p w14:paraId="3CED7AB3" w14:textId="77777777" w:rsidR="00091999" w:rsidRPr="007C44CA" w:rsidRDefault="00091999" w:rsidP="00091999">
      <w:pPr>
        <w:shd w:val="clear" w:color="auto" w:fill="FFFFFE"/>
        <w:spacing w:line="270" w:lineRule="atLeast"/>
        <w:ind w:left="2880"/>
        <w:rPr>
          <w:ins w:id="417" w:author="Sarayu Belliraj" w:date="2022-04-29T13:48:00Z"/>
          <w:rFonts w:ascii="Courier New" w:eastAsia="Times New Roman" w:hAnsi="Courier New" w:cs="Courier New"/>
          <w:color w:val="000000"/>
          <w:sz w:val="18"/>
          <w:szCs w:val="18"/>
          <w:lang w:eastAsia="en-CA"/>
        </w:rPr>
      </w:pPr>
      <w:ins w:id="418"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acct</w:t>
        </w:r>
        <w:proofErr w:type="gramEnd"/>
        <w:r w:rsidRPr="007C44CA">
          <w:rPr>
            <w:rFonts w:ascii="Courier New" w:eastAsia="Times New Roman" w:hAnsi="Courier New" w:cs="Courier New"/>
            <w:color w:val="A31515"/>
            <w:sz w:val="18"/>
            <w:szCs w:val="18"/>
            <w:lang w:eastAsia="en-CA"/>
          </w:rPr>
          <w:t>_contact_no</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"37649870"</w:t>
        </w:r>
        <w:r w:rsidRPr="007C44CA">
          <w:rPr>
            <w:rFonts w:ascii="Courier New" w:eastAsia="Times New Roman" w:hAnsi="Courier New" w:cs="Courier New"/>
            <w:color w:val="000000"/>
            <w:sz w:val="18"/>
            <w:szCs w:val="18"/>
            <w:lang w:eastAsia="en-CA"/>
          </w:rPr>
          <w:t>,</w:t>
        </w:r>
      </w:ins>
    </w:p>
    <w:p w14:paraId="7D88F3C6" w14:textId="77777777" w:rsidR="00091999" w:rsidRPr="007C44CA" w:rsidRDefault="00091999" w:rsidP="00091999">
      <w:pPr>
        <w:shd w:val="clear" w:color="auto" w:fill="FFFFFE"/>
        <w:spacing w:line="270" w:lineRule="atLeast"/>
        <w:ind w:left="2880"/>
        <w:rPr>
          <w:ins w:id="419" w:author="Sarayu Belliraj" w:date="2022-04-29T13:48:00Z"/>
          <w:rFonts w:ascii="Courier New" w:eastAsia="Times New Roman" w:hAnsi="Courier New" w:cs="Courier New"/>
          <w:color w:val="000000"/>
          <w:sz w:val="18"/>
          <w:szCs w:val="18"/>
          <w:lang w:eastAsia="en-CA"/>
        </w:rPr>
      </w:pPr>
      <w:ins w:id="420" w:author="Sarayu Belliraj" w:date="2022-04-29T13:48:00Z">
        <w:r w:rsidRPr="007C44CA">
          <w:rPr>
            <w:rFonts w:ascii="Courier New" w:eastAsia="Times New Roman" w:hAnsi="Courier New" w:cs="Courier New"/>
            <w:color w:val="000000"/>
            <w:sz w:val="18"/>
            <w:szCs w:val="18"/>
            <w:lang w:eastAsia="en-CA"/>
          </w:rPr>
          <w:lastRenderedPageBreak/>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other</w:t>
        </w:r>
        <w:proofErr w:type="gramEnd"/>
        <w:r w:rsidRPr="007C44CA">
          <w:rPr>
            <w:rFonts w:ascii="Courier New" w:eastAsia="Times New Roman" w:hAnsi="Courier New" w:cs="Courier New"/>
            <w:color w:val="A31515"/>
            <w:sz w:val="18"/>
            <w:szCs w:val="18"/>
            <w:lang w:eastAsia="en-CA"/>
          </w:rPr>
          <w:t>_contact_details</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ins>
    </w:p>
    <w:p w14:paraId="09FCEF77" w14:textId="77777777" w:rsidR="00091999" w:rsidRPr="007C44CA" w:rsidRDefault="00091999" w:rsidP="00091999">
      <w:pPr>
        <w:shd w:val="clear" w:color="auto" w:fill="FFFFFE"/>
        <w:spacing w:line="270" w:lineRule="atLeast"/>
        <w:ind w:left="2880"/>
        <w:rPr>
          <w:ins w:id="421" w:author="Sarayu Belliraj" w:date="2022-04-29T13:48:00Z"/>
          <w:rFonts w:ascii="Courier New" w:eastAsia="Times New Roman" w:hAnsi="Courier New" w:cs="Courier New"/>
          <w:color w:val="000000"/>
          <w:sz w:val="18"/>
          <w:szCs w:val="18"/>
          <w:lang w:eastAsia="en-CA"/>
        </w:rPr>
      </w:pPr>
      <w:ins w:id="422" w:author="Sarayu Belliraj" w:date="2022-04-29T13:48:00Z">
        <w:r w:rsidRPr="007C44CA">
          <w:rPr>
            <w:rFonts w:ascii="Courier New" w:eastAsia="Times New Roman" w:hAnsi="Courier New" w:cs="Courier New"/>
            <w:color w:val="000000"/>
            <w:sz w:val="18"/>
            <w:szCs w:val="18"/>
            <w:lang w:eastAsia="en-CA"/>
          </w:rPr>
          <w:t>        {</w:t>
        </w:r>
      </w:ins>
    </w:p>
    <w:p w14:paraId="477B5783" w14:textId="77777777" w:rsidR="00091999" w:rsidRPr="007C44CA" w:rsidRDefault="00091999" w:rsidP="00091999">
      <w:pPr>
        <w:shd w:val="clear" w:color="auto" w:fill="FFFFFE"/>
        <w:spacing w:line="270" w:lineRule="atLeast"/>
        <w:ind w:left="2880"/>
        <w:rPr>
          <w:ins w:id="423" w:author="Sarayu Belliraj" w:date="2022-04-29T13:48:00Z"/>
          <w:rFonts w:ascii="Courier New" w:eastAsia="Times New Roman" w:hAnsi="Courier New" w:cs="Courier New"/>
          <w:color w:val="000000"/>
          <w:sz w:val="18"/>
          <w:szCs w:val="18"/>
          <w:lang w:eastAsia="en-CA"/>
        </w:rPr>
      </w:pPr>
      <w:ins w:id="424"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other</w:t>
        </w:r>
        <w:proofErr w:type="gramEnd"/>
        <w:r w:rsidRPr="007C44CA">
          <w:rPr>
            <w:rFonts w:ascii="Courier New" w:eastAsia="Times New Roman" w:hAnsi="Courier New" w:cs="Courier New"/>
            <w:color w:val="A31515"/>
            <w:sz w:val="18"/>
            <w:szCs w:val="18"/>
            <w:lang w:eastAsia="en-CA"/>
          </w:rPr>
          <w:t>_contact_no</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37649872</w:t>
        </w:r>
      </w:ins>
    </w:p>
    <w:p w14:paraId="61D907AB" w14:textId="77777777" w:rsidR="00091999" w:rsidRPr="007C44CA" w:rsidRDefault="00091999" w:rsidP="00091999">
      <w:pPr>
        <w:shd w:val="clear" w:color="auto" w:fill="FFFFFE"/>
        <w:spacing w:line="270" w:lineRule="atLeast"/>
        <w:ind w:left="2880"/>
        <w:rPr>
          <w:ins w:id="425" w:author="Sarayu Belliraj" w:date="2022-04-29T13:48:00Z"/>
          <w:rFonts w:ascii="Courier New" w:eastAsia="Times New Roman" w:hAnsi="Courier New" w:cs="Courier New"/>
          <w:color w:val="000000"/>
          <w:sz w:val="18"/>
          <w:szCs w:val="18"/>
          <w:lang w:eastAsia="en-CA"/>
        </w:rPr>
      </w:pPr>
      <w:ins w:id="426" w:author="Sarayu Belliraj" w:date="2022-04-29T13:48:00Z">
        <w:r w:rsidRPr="007C44CA">
          <w:rPr>
            <w:rFonts w:ascii="Courier New" w:eastAsia="Times New Roman" w:hAnsi="Courier New" w:cs="Courier New"/>
            <w:color w:val="000000"/>
            <w:sz w:val="18"/>
            <w:szCs w:val="18"/>
            <w:lang w:eastAsia="en-CA"/>
          </w:rPr>
          <w:t>        },</w:t>
        </w:r>
      </w:ins>
    </w:p>
    <w:p w14:paraId="5E08051C" w14:textId="77777777" w:rsidR="00091999" w:rsidRPr="007C44CA" w:rsidRDefault="00091999" w:rsidP="00091999">
      <w:pPr>
        <w:shd w:val="clear" w:color="auto" w:fill="FFFFFE"/>
        <w:spacing w:line="270" w:lineRule="atLeast"/>
        <w:ind w:left="2880"/>
        <w:rPr>
          <w:ins w:id="427" w:author="Sarayu Belliraj" w:date="2022-04-29T13:48:00Z"/>
          <w:rFonts w:ascii="Courier New" w:eastAsia="Times New Roman" w:hAnsi="Courier New" w:cs="Courier New"/>
          <w:color w:val="000000"/>
          <w:sz w:val="18"/>
          <w:szCs w:val="18"/>
          <w:lang w:eastAsia="en-CA"/>
        </w:rPr>
      </w:pPr>
      <w:ins w:id="428" w:author="Sarayu Belliraj" w:date="2022-04-29T13:48:00Z">
        <w:r w:rsidRPr="007C44CA">
          <w:rPr>
            <w:rFonts w:ascii="Courier New" w:eastAsia="Times New Roman" w:hAnsi="Courier New" w:cs="Courier New"/>
            <w:color w:val="000000"/>
            <w:sz w:val="18"/>
            <w:szCs w:val="18"/>
            <w:lang w:eastAsia="en-CA"/>
          </w:rPr>
          <w:t>        {</w:t>
        </w:r>
      </w:ins>
    </w:p>
    <w:p w14:paraId="74B8E2C7" w14:textId="77777777" w:rsidR="00091999" w:rsidRPr="007C44CA" w:rsidRDefault="00091999" w:rsidP="00091999">
      <w:pPr>
        <w:shd w:val="clear" w:color="auto" w:fill="FFFFFE"/>
        <w:spacing w:line="270" w:lineRule="atLeast"/>
        <w:ind w:left="2880"/>
        <w:rPr>
          <w:ins w:id="429" w:author="Sarayu Belliraj" w:date="2022-04-29T13:48:00Z"/>
          <w:rFonts w:ascii="Courier New" w:eastAsia="Times New Roman" w:hAnsi="Courier New" w:cs="Courier New"/>
          <w:color w:val="000000"/>
          <w:sz w:val="18"/>
          <w:szCs w:val="18"/>
          <w:lang w:eastAsia="en-CA"/>
        </w:rPr>
      </w:pPr>
      <w:ins w:id="430"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other</w:t>
        </w:r>
        <w:proofErr w:type="gramEnd"/>
        <w:r w:rsidRPr="007C44CA">
          <w:rPr>
            <w:rFonts w:ascii="Courier New" w:eastAsia="Times New Roman" w:hAnsi="Courier New" w:cs="Courier New"/>
            <w:color w:val="A31515"/>
            <w:sz w:val="18"/>
            <w:szCs w:val="18"/>
            <w:lang w:eastAsia="en-CA"/>
          </w:rPr>
          <w:t>_contact_no</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37649966</w:t>
        </w:r>
      </w:ins>
    </w:p>
    <w:p w14:paraId="73E0E3CD" w14:textId="77777777" w:rsidR="00091999" w:rsidRPr="007C44CA" w:rsidRDefault="00091999" w:rsidP="00091999">
      <w:pPr>
        <w:shd w:val="clear" w:color="auto" w:fill="FFFFFE"/>
        <w:spacing w:line="270" w:lineRule="atLeast"/>
        <w:ind w:left="2880"/>
        <w:rPr>
          <w:ins w:id="431" w:author="Sarayu Belliraj" w:date="2022-04-29T13:48:00Z"/>
          <w:rFonts w:ascii="Courier New" w:eastAsia="Times New Roman" w:hAnsi="Courier New" w:cs="Courier New"/>
          <w:color w:val="000000"/>
          <w:sz w:val="18"/>
          <w:szCs w:val="18"/>
          <w:lang w:eastAsia="en-CA"/>
        </w:rPr>
      </w:pPr>
      <w:ins w:id="432" w:author="Sarayu Belliraj" w:date="2022-04-29T13:48:00Z">
        <w:r w:rsidRPr="007C44CA">
          <w:rPr>
            <w:rFonts w:ascii="Courier New" w:eastAsia="Times New Roman" w:hAnsi="Courier New" w:cs="Courier New"/>
            <w:color w:val="000000"/>
            <w:sz w:val="18"/>
            <w:szCs w:val="18"/>
            <w:lang w:eastAsia="en-CA"/>
          </w:rPr>
          <w:t>        },</w:t>
        </w:r>
      </w:ins>
    </w:p>
    <w:p w14:paraId="159024E3" w14:textId="77777777" w:rsidR="00091999" w:rsidRPr="007C44CA" w:rsidRDefault="00091999" w:rsidP="00091999">
      <w:pPr>
        <w:shd w:val="clear" w:color="auto" w:fill="FFFFFE"/>
        <w:spacing w:line="270" w:lineRule="atLeast"/>
        <w:ind w:left="2880"/>
        <w:rPr>
          <w:ins w:id="433" w:author="Sarayu Belliraj" w:date="2022-04-29T13:48:00Z"/>
          <w:rFonts w:ascii="Courier New" w:eastAsia="Times New Roman" w:hAnsi="Courier New" w:cs="Courier New"/>
          <w:color w:val="000000"/>
          <w:sz w:val="18"/>
          <w:szCs w:val="18"/>
          <w:lang w:eastAsia="en-CA"/>
        </w:rPr>
      </w:pPr>
      <w:ins w:id="434" w:author="Sarayu Belliraj" w:date="2022-04-29T13:48:00Z">
        <w:r w:rsidRPr="007C44CA">
          <w:rPr>
            <w:rFonts w:ascii="Courier New" w:eastAsia="Times New Roman" w:hAnsi="Courier New" w:cs="Courier New"/>
            <w:color w:val="000000"/>
            <w:sz w:val="18"/>
            <w:szCs w:val="18"/>
            <w:lang w:eastAsia="en-CA"/>
          </w:rPr>
          <w:t>        {</w:t>
        </w:r>
      </w:ins>
    </w:p>
    <w:p w14:paraId="55E3E437" w14:textId="77777777" w:rsidR="00091999" w:rsidRPr="007C44CA" w:rsidRDefault="00091999" w:rsidP="00091999">
      <w:pPr>
        <w:shd w:val="clear" w:color="auto" w:fill="FFFFFE"/>
        <w:spacing w:line="270" w:lineRule="atLeast"/>
        <w:ind w:left="2880"/>
        <w:rPr>
          <w:ins w:id="435" w:author="Sarayu Belliraj" w:date="2022-04-29T13:48:00Z"/>
          <w:rFonts w:ascii="Courier New" w:eastAsia="Times New Roman" w:hAnsi="Courier New" w:cs="Courier New"/>
          <w:color w:val="000000"/>
          <w:sz w:val="18"/>
          <w:szCs w:val="18"/>
          <w:lang w:eastAsia="en-CA"/>
        </w:rPr>
      </w:pPr>
      <w:ins w:id="436"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other</w:t>
        </w:r>
        <w:proofErr w:type="gramEnd"/>
        <w:r w:rsidRPr="007C44CA">
          <w:rPr>
            <w:rFonts w:ascii="Courier New" w:eastAsia="Times New Roman" w:hAnsi="Courier New" w:cs="Courier New"/>
            <w:color w:val="A31515"/>
            <w:sz w:val="18"/>
            <w:szCs w:val="18"/>
            <w:lang w:eastAsia="en-CA"/>
          </w:rPr>
          <w:t>_contact_no</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37649871</w:t>
        </w:r>
      </w:ins>
    </w:p>
    <w:p w14:paraId="22B70453" w14:textId="77777777" w:rsidR="00091999" w:rsidRPr="007C44CA" w:rsidRDefault="00091999" w:rsidP="00091999">
      <w:pPr>
        <w:shd w:val="clear" w:color="auto" w:fill="FFFFFE"/>
        <w:spacing w:line="270" w:lineRule="atLeast"/>
        <w:ind w:left="2880"/>
        <w:rPr>
          <w:ins w:id="437" w:author="Sarayu Belliraj" w:date="2022-04-29T13:48:00Z"/>
          <w:rFonts w:ascii="Courier New" w:eastAsia="Times New Roman" w:hAnsi="Courier New" w:cs="Courier New"/>
          <w:color w:val="000000"/>
          <w:sz w:val="18"/>
          <w:szCs w:val="18"/>
          <w:lang w:eastAsia="en-CA"/>
        </w:rPr>
      </w:pPr>
      <w:ins w:id="438" w:author="Sarayu Belliraj" w:date="2022-04-29T13:48:00Z">
        <w:r w:rsidRPr="007C44CA">
          <w:rPr>
            <w:rFonts w:ascii="Courier New" w:eastAsia="Times New Roman" w:hAnsi="Courier New" w:cs="Courier New"/>
            <w:color w:val="000000"/>
            <w:sz w:val="18"/>
            <w:szCs w:val="18"/>
            <w:lang w:eastAsia="en-CA"/>
          </w:rPr>
          <w:t>        }</w:t>
        </w:r>
      </w:ins>
    </w:p>
    <w:p w14:paraId="622D9EAB" w14:textId="77777777" w:rsidR="00091999" w:rsidRPr="007C44CA" w:rsidRDefault="00091999" w:rsidP="00091999">
      <w:pPr>
        <w:shd w:val="clear" w:color="auto" w:fill="FFFFFE"/>
        <w:spacing w:line="270" w:lineRule="atLeast"/>
        <w:ind w:left="2880"/>
        <w:rPr>
          <w:ins w:id="439" w:author="Sarayu Belliraj" w:date="2022-04-29T13:48:00Z"/>
          <w:rFonts w:ascii="Courier New" w:eastAsia="Times New Roman" w:hAnsi="Courier New" w:cs="Courier New"/>
          <w:color w:val="000000"/>
          <w:sz w:val="18"/>
          <w:szCs w:val="18"/>
          <w:lang w:eastAsia="en-CA"/>
        </w:rPr>
      </w:pPr>
      <w:ins w:id="440" w:author="Sarayu Belliraj" w:date="2022-04-29T13:48:00Z">
        <w:r w:rsidRPr="007C44CA">
          <w:rPr>
            <w:rFonts w:ascii="Courier New" w:eastAsia="Times New Roman" w:hAnsi="Courier New" w:cs="Courier New"/>
            <w:color w:val="000000"/>
            <w:sz w:val="18"/>
            <w:szCs w:val="18"/>
            <w:lang w:eastAsia="en-CA"/>
          </w:rPr>
          <w:t>    ],</w:t>
        </w:r>
      </w:ins>
    </w:p>
    <w:p w14:paraId="0B2D0102" w14:textId="77777777" w:rsidR="00091999" w:rsidRPr="007C44CA" w:rsidRDefault="00091999" w:rsidP="00091999">
      <w:pPr>
        <w:shd w:val="clear" w:color="auto" w:fill="FFFFFE"/>
        <w:spacing w:line="270" w:lineRule="atLeast"/>
        <w:ind w:left="2880"/>
        <w:rPr>
          <w:ins w:id="441" w:author="Sarayu Belliraj" w:date="2022-04-29T13:48:00Z"/>
          <w:rFonts w:ascii="Courier New" w:eastAsia="Times New Roman" w:hAnsi="Courier New" w:cs="Courier New"/>
          <w:color w:val="000000"/>
          <w:sz w:val="18"/>
          <w:szCs w:val="18"/>
          <w:lang w:eastAsia="en-CA"/>
        </w:rPr>
      </w:pPr>
      <w:ins w:id="442"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error</w:t>
        </w:r>
        <w:proofErr w:type="gramEnd"/>
        <w:r w:rsidRPr="007C44CA">
          <w:rPr>
            <w:rFonts w:ascii="Courier New" w:eastAsia="Times New Roman" w:hAnsi="Courier New" w:cs="Courier New"/>
            <w:color w:val="A31515"/>
            <w:sz w:val="18"/>
            <w:szCs w:val="18"/>
            <w:lang w:eastAsia="en-CA"/>
          </w:rPr>
          <w:t>_code</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0</w:t>
        </w:r>
        <w:r w:rsidRPr="007C44CA">
          <w:rPr>
            <w:rFonts w:ascii="Courier New" w:eastAsia="Times New Roman" w:hAnsi="Courier New" w:cs="Courier New"/>
            <w:color w:val="000000"/>
            <w:sz w:val="18"/>
            <w:szCs w:val="18"/>
            <w:lang w:eastAsia="en-CA"/>
          </w:rPr>
          <w:t>,</w:t>
        </w:r>
      </w:ins>
    </w:p>
    <w:p w14:paraId="588C5901" w14:textId="77777777" w:rsidR="00091999" w:rsidRPr="007C44CA" w:rsidRDefault="00091999" w:rsidP="00091999">
      <w:pPr>
        <w:shd w:val="clear" w:color="auto" w:fill="FFFFFE"/>
        <w:spacing w:line="270" w:lineRule="atLeast"/>
        <w:ind w:left="2880"/>
        <w:rPr>
          <w:ins w:id="443" w:author="Sarayu Belliraj" w:date="2022-04-29T13:48:00Z"/>
          <w:rFonts w:ascii="Courier New" w:eastAsia="Times New Roman" w:hAnsi="Courier New" w:cs="Courier New"/>
          <w:color w:val="000000"/>
          <w:sz w:val="18"/>
          <w:szCs w:val="18"/>
          <w:lang w:eastAsia="en-CA"/>
        </w:rPr>
      </w:pPr>
      <w:ins w:id="444"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error</w:t>
        </w:r>
        <w:proofErr w:type="gramEnd"/>
        <w:r w:rsidRPr="007C44CA">
          <w:rPr>
            <w:rFonts w:ascii="Courier New" w:eastAsia="Times New Roman" w:hAnsi="Courier New" w:cs="Courier New"/>
            <w:color w:val="A31515"/>
            <w:sz w:val="18"/>
            <w:szCs w:val="18"/>
            <w:lang w:eastAsia="en-CA"/>
          </w:rPr>
          <w:t>_msg</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"OK"</w:t>
        </w:r>
        <w:r w:rsidRPr="007C44CA">
          <w:rPr>
            <w:rFonts w:ascii="Courier New" w:eastAsia="Times New Roman" w:hAnsi="Courier New" w:cs="Courier New"/>
            <w:color w:val="000000"/>
            <w:sz w:val="18"/>
            <w:szCs w:val="18"/>
            <w:lang w:eastAsia="en-CA"/>
          </w:rPr>
          <w:t>,</w:t>
        </w:r>
      </w:ins>
    </w:p>
    <w:p w14:paraId="1B3F6CCF" w14:textId="77777777" w:rsidR="00091999" w:rsidRPr="007C44CA" w:rsidRDefault="00091999" w:rsidP="00091999">
      <w:pPr>
        <w:shd w:val="clear" w:color="auto" w:fill="FFFFFE"/>
        <w:spacing w:line="270" w:lineRule="atLeast"/>
        <w:ind w:left="2880"/>
        <w:rPr>
          <w:ins w:id="445" w:author="Sarayu Belliraj" w:date="2022-04-29T13:48:00Z"/>
          <w:rFonts w:ascii="Courier New" w:eastAsia="Times New Roman" w:hAnsi="Courier New" w:cs="Courier New"/>
          <w:color w:val="000000"/>
          <w:sz w:val="18"/>
          <w:szCs w:val="18"/>
          <w:lang w:eastAsia="en-CA"/>
        </w:rPr>
      </w:pPr>
      <w:ins w:id="446"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gramStart"/>
        <w:r w:rsidRPr="007C44CA">
          <w:rPr>
            <w:rFonts w:ascii="Courier New" w:eastAsia="Times New Roman" w:hAnsi="Courier New" w:cs="Courier New"/>
            <w:color w:val="A31515"/>
            <w:sz w:val="18"/>
            <w:szCs w:val="18"/>
            <w:lang w:eastAsia="en-CA"/>
          </w:rPr>
          <w:t>acct</w:t>
        </w:r>
        <w:proofErr w:type="gramEnd"/>
        <w:r w:rsidRPr="007C44CA">
          <w:rPr>
            <w:rFonts w:ascii="Courier New" w:eastAsia="Times New Roman" w:hAnsi="Courier New" w:cs="Courier New"/>
            <w:color w:val="A31515"/>
            <w:sz w:val="18"/>
            <w:szCs w:val="18"/>
            <w:lang w:eastAsia="en-CA"/>
          </w:rPr>
          <w:t>_no_2"</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32255196</w:t>
        </w:r>
        <w:r w:rsidRPr="007C44CA">
          <w:rPr>
            <w:rFonts w:ascii="Courier New" w:eastAsia="Times New Roman" w:hAnsi="Courier New" w:cs="Courier New"/>
            <w:color w:val="000000"/>
            <w:sz w:val="18"/>
            <w:szCs w:val="18"/>
            <w:lang w:eastAsia="en-CA"/>
          </w:rPr>
          <w:t>,</w:t>
        </w:r>
      </w:ins>
    </w:p>
    <w:p w14:paraId="6B3DF4D3" w14:textId="77777777" w:rsidR="00091999" w:rsidRPr="007C44CA" w:rsidRDefault="00091999" w:rsidP="00091999">
      <w:pPr>
        <w:shd w:val="clear" w:color="auto" w:fill="FFFFFE"/>
        <w:spacing w:line="270" w:lineRule="atLeast"/>
        <w:ind w:left="2880"/>
        <w:rPr>
          <w:ins w:id="447" w:author="Sarayu Belliraj" w:date="2022-04-29T13:48:00Z"/>
          <w:rFonts w:ascii="Courier New" w:eastAsia="Times New Roman" w:hAnsi="Courier New" w:cs="Courier New"/>
          <w:color w:val="000000"/>
          <w:sz w:val="18"/>
          <w:szCs w:val="18"/>
          <w:lang w:eastAsia="en-CA"/>
        </w:rPr>
      </w:pPr>
      <w:ins w:id="448"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gramStart"/>
        <w:r w:rsidRPr="007C44CA">
          <w:rPr>
            <w:rFonts w:ascii="Courier New" w:eastAsia="Times New Roman" w:hAnsi="Courier New" w:cs="Courier New"/>
            <w:color w:val="A31515"/>
            <w:sz w:val="18"/>
            <w:szCs w:val="18"/>
            <w:lang w:eastAsia="en-CA"/>
          </w:rPr>
          <w:t>acct</w:t>
        </w:r>
        <w:proofErr w:type="gramEnd"/>
        <w:r w:rsidRPr="007C44CA">
          <w:rPr>
            <w:rFonts w:ascii="Courier New" w:eastAsia="Times New Roman" w:hAnsi="Courier New" w:cs="Courier New"/>
            <w:color w:val="A31515"/>
            <w:sz w:val="18"/>
            <w:szCs w:val="18"/>
            <w:lang w:eastAsia="en-CA"/>
          </w:rPr>
          <w:t>_locale_no_2"</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10001</w:t>
        </w:r>
        <w:r w:rsidRPr="007C44CA">
          <w:rPr>
            <w:rFonts w:ascii="Courier New" w:eastAsia="Times New Roman" w:hAnsi="Courier New" w:cs="Courier New"/>
            <w:color w:val="000000"/>
            <w:sz w:val="18"/>
            <w:szCs w:val="18"/>
            <w:lang w:eastAsia="en-CA"/>
          </w:rPr>
          <w:t>,</w:t>
        </w:r>
      </w:ins>
    </w:p>
    <w:p w14:paraId="42E62243" w14:textId="77777777" w:rsidR="00091999" w:rsidRPr="007C44CA" w:rsidRDefault="00091999" w:rsidP="00091999">
      <w:pPr>
        <w:shd w:val="clear" w:color="auto" w:fill="FFFFFE"/>
        <w:spacing w:line="270" w:lineRule="atLeast"/>
        <w:ind w:left="2880"/>
        <w:rPr>
          <w:ins w:id="449" w:author="Sarayu Belliraj" w:date="2022-04-29T13:48:00Z"/>
          <w:rFonts w:ascii="Courier New" w:eastAsia="Times New Roman" w:hAnsi="Courier New" w:cs="Courier New"/>
          <w:color w:val="000000"/>
          <w:sz w:val="18"/>
          <w:szCs w:val="18"/>
          <w:lang w:eastAsia="en-CA"/>
        </w:rPr>
      </w:pPr>
      <w:ins w:id="450"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gramStart"/>
        <w:r w:rsidRPr="007C44CA">
          <w:rPr>
            <w:rFonts w:ascii="Courier New" w:eastAsia="Times New Roman" w:hAnsi="Courier New" w:cs="Courier New"/>
            <w:color w:val="A31515"/>
            <w:sz w:val="18"/>
            <w:szCs w:val="18"/>
            <w:lang w:eastAsia="en-CA"/>
          </w:rPr>
          <w:t>acct</w:t>
        </w:r>
        <w:proofErr w:type="gramEnd"/>
        <w:r w:rsidRPr="007C44CA">
          <w:rPr>
            <w:rFonts w:ascii="Courier New" w:eastAsia="Times New Roman" w:hAnsi="Courier New" w:cs="Courier New"/>
            <w:color w:val="A31515"/>
            <w:sz w:val="18"/>
            <w:szCs w:val="18"/>
            <w:lang w:eastAsia="en-CA"/>
          </w:rPr>
          <w:t>_contact_no_2"</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37649870</w:t>
        </w:r>
        <w:r w:rsidRPr="007C44CA">
          <w:rPr>
            <w:rFonts w:ascii="Courier New" w:eastAsia="Times New Roman" w:hAnsi="Courier New" w:cs="Courier New"/>
            <w:color w:val="000000"/>
            <w:sz w:val="18"/>
            <w:szCs w:val="18"/>
            <w:lang w:eastAsia="en-CA"/>
          </w:rPr>
          <w:t>,</w:t>
        </w:r>
      </w:ins>
    </w:p>
    <w:p w14:paraId="11BD357E" w14:textId="77777777" w:rsidR="00091999" w:rsidRPr="007C44CA" w:rsidRDefault="00091999" w:rsidP="00091999">
      <w:pPr>
        <w:shd w:val="clear" w:color="auto" w:fill="FFFFFE"/>
        <w:spacing w:line="270" w:lineRule="atLeast"/>
        <w:ind w:left="2880"/>
        <w:rPr>
          <w:ins w:id="451" w:author="Sarayu Belliraj" w:date="2022-04-29T13:48:00Z"/>
          <w:rFonts w:ascii="Courier New" w:eastAsia="Times New Roman" w:hAnsi="Courier New" w:cs="Courier New"/>
          <w:color w:val="000000"/>
          <w:sz w:val="18"/>
          <w:szCs w:val="18"/>
          <w:lang w:eastAsia="en-CA"/>
        </w:rPr>
      </w:pPr>
      <w:ins w:id="452"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other</w:t>
        </w:r>
        <w:proofErr w:type="gramEnd"/>
        <w:r w:rsidRPr="007C44CA">
          <w:rPr>
            <w:rFonts w:ascii="Courier New" w:eastAsia="Times New Roman" w:hAnsi="Courier New" w:cs="Courier New"/>
            <w:color w:val="A31515"/>
            <w:sz w:val="18"/>
            <w:szCs w:val="18"/>
            <w:lang w:eastAsia="en-CA"/>
          </w:rPr>
          <w:t>_unmapped_contact_details</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ins>
    </w:p>
    <w:p w14:paraId="22B9CB63" w14:textId="77777777" w:rsidR="00091999" w:rsidRPr="007C44CA" w:rsidRDefault="00091999" w:rsidP="00091999">
      <w:pPr>
        <w:shd w:val="clear" w:color="auto" w:fill="FFFFFE"/>
        <w:spacing w:line="270" w:lineRule="atLeast"/>
        <w:ind w:left="2880"/>
        <w:rPr>
          <w:ins w:id="453" w:author="Sarayu Belliraj" w:date="2022-04-29T13:48:00Z"/>
          <w:rFonts w:ascii="Courier New" w:eastAsia="Times New Roman" w:hAnsi="Courier New" w:cs="Courier New"/>
          <w:color w:val="000000"/>
          <w:sz w:val="18"/>
          <w:szCs w:val="18"/>
          <w:lang w:eastAsia="en-CA"/>
        </w:rPr>
      </w:pPr>
      <w:ins w:id="454" w:author="Sarayu Belliraj" w:date="2022-04-29T13:48:00Z">
        <w:r w:rsidRPr="007C44CA">
          <w:rPr>
            <w:rFonts w:ascii="Courier New" w:eastAsia="Times New Roman" w:hAnsi="Courier New" w:cs="Courier New"/>
            <w:color w:val="000000"/>
            <w:sz w:val="18"/>
            <w:szCs w:val="18"/>
            <w:lang w:eastAsia="en-CA"/>
          </w:rPr>
          <w:t>        {</w:t>
        </w:r>
      </w:ins>
    </w:p>
    <w:p w14:paraId="4CBC59AC" w14:textId="77777777" w:rsidR="00091999" w:rsidRPr="007C44CA" w:rsidRDefault="00091999" w:rsidP="00091999">
      <w:pPr>
        <w:shd w:val="clear" w:color="auto" w:fill="FFFFFE"/>
        <w:spacing w:line="270" w:lineRule="atLeast"/>
        <w:ind w:left="2880"/>
        <w:rPr>
          <w:ins w:id="455" w:author="Sarayu Belliraj" w:date="2022-04-29T13:48:00Z"/>
          <w:rFonts w:ascii="Courier New" w:eastAsia="Times New Roman" w:hAnsi="Courier New" w:cs="Courier New"/>
          <w:color w:val="000000"/>
          <w:sz w:val="18"/>
          <w:szCs w:val="18"/>
          <w:lang w:eastAsia="en-CA"/>
        </w:rPr>
      </w:pPr>
      <w:ins w:id="456"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other</w:t>
        </w:r>
        <w:proofErr w:type="gramEnd"/>
        <w:r w:rsidRPr="007C44CA">
          <w:rPr>
            <w:rFonts w:ascii="Courier New" w:eastAsia="Times New Roman" w:hAnsi="Courier New" w:cs="Courier New"/>
            <w:color w:val="A31515"/>
            <w:sz w:val="18"/>
            <w:szCs w:val="18"/>
            <w:lang w:eastAsia="en-CA"/>
          </w:rPr>
          <w:t>_contact_no</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37649872</w:t>
        </w:r>
      </w:ins>
    </w:p>
    <w:p w14:paraId="70C90AFA" w14:textId="77777777" w:rsidR="00091999" w:rsidRPr="007C44CA" w:rsidRDefault="00091999" w:rsidP="00091999">
      <w:pPr>
        <w:shd w:val="clear" w:color="auto" w:fill="FFFFFE"/>
        <w:spacing w:line="270" w:lineRule="atLeast"/>
        <w:ind w:left="2880"/>
        <w:rPr>
          <w:ins w:id="457" w:author="Sarayu Belliraj" w:date="2022-04-29T13:48:00Z"/>
          <w:rFonts w:ascii="Courier New" w:eastAsia="Times New Roman" w:hAnsi="Courier New" w:cs="Courier New"/>
          <w:color w:val="000000"/>
          <w:sz w:val="18"/>
          <w:szCs w:val="18"/>
          <w:lang w:eastAsia="en-CA"/>
        </w:rPr>
      </w:pPr>
      <w:ins w:id="458" w:author="Sarayu Belliraj" w:date="2022-04-29T13:48:00Z">
        <w:r w:rsidRPr="007C44CA">
          <w:rPr>
            <w:rFonts w:ascii="Courier New" w:eastAsia="Times New Roman" w:hAnsi="Courier New" w:cs="Courier New"/>
            <w:color w:val="000000"/>
            <w:sz w:val="18"/>
            <w:szCs w:val="18"/>
            <w:lang w:eastAsia="en-CA"/>
          </w:rPr>
          <w:t>        },</w:t>
        </w:r>
      </w:ins>
    </w:p>
    <w:p w14:paraId="6BB6FD72" w14:textId="77777777" w:rsidR="00091999" w:rsidRPr="007C44CA" w:rsidRDefault="00091999" w:rsidP="00091999">
      <w:pPr>
        <w:shd w:val="clear" w:color="auto" w:fill="FFFFFE"/>
        <w:spacing w:line="270" w:lineRule="atLeast"/>
        <w:ind w:left="2880"/>
        <w:rPr>
          <w:ins w:id="459" w:author="Sarayu Belliraj" w:date="2022-04-29T13:48:00Z"/>
          <w:rFonts w:ascii="Courier New" w:eastAsia="Times New Roman" w:hAnsi="Courier New" w:cs="Courier New"/>
          <w:color w:val="000000"/>
          <w:sz w:val="18"/>
          <w:szCs w:val="18"/>
          <w:lang w:eastAsia="en-CA"/>
        </w:rPr>
      </w:pPr>
      <w:ins w:id="460" w:author="Sarayu Belliraj" w:date="2022-04-29T13:48:00Z">
        <w:r w:rsidRPr="007C44CA">
          <w:rPr>
            <w:rFonts w:ascii="Courier New" w:eastAsia="Times New Roman" w:hAnsi="Courier New" w:cs="Courier New"/>
            <w:color w:val="000000"/>
            <w:sz w:val="18"/>
            <w:szCs w:val="18"/>
            <w:lang w:eastAsia="en-CA"/>
          </w:rPr>
          <w:t>        {</w:t>
        </w:r>
      </w:ins>
    </w:p>
    <w:p w14:paraId="6625FC84" w14:textId="77777777" w:rsidR="00091999" w:rsidRPr="007C44CA" w:rsidRDefault="00091999" w:rsidP="00091999">
      <w:pPr>
        <w:shd w:val="clear" w:color="auto" w:fill="FFFFFE"/>
        <w:spacing w:line="270" w:lineRule="atLeast"/>
        <w:ind w:left="2880"/>
        <w:rPr>
          <w:ins w:id="461" w:author="Sarayu Belliraj" w:date="2022-04-29T13:48:00Z"/>
          <w:rFonts w:ascii="Courier New" w:eastAsia="Times New Roman" w:hAnsi="Courier New" w:cs="Courier New"/>
          <w:color w:val="000000"/>
          <w:sz w:val="18"/>
          <w:szCs w:val="18"/>
          <w:lang w:eastAsia="en-CA"/>
        </w:rPr>
      </w:pPr>
      <w:ins w:id="462"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other</w:t>
        </w:r>
        <w:proofErr w:type="gramEnd"/>
        <w:r w:rsidRPr="007C44CA">
          <w:rPr>
            <w:rFonts w:ascii="Courier New" w:eastAsia="Times New Roman" w:hAnsi="Courier New" w:cs="Courier New"/>
            <w:color w:val="A31515"/>
            <w:sz w:val="18"/>
            <w:szCs w:val="18"/>
            <w:lang w:eastAsia="en-CA"/>
          </w:rPr>
          <w:t>_contact_no</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37649966</w:t>
        </w:r>
      </w:ins>
    </w:p>
    <w:p w14:paraId="5A5548C4" w14:textId="77777777" w:rsidR="00091999" w:rsidRPr="007C44CA" w:rsidRDefault="00091999" w:rsidP="00091999">
      <w:pPr>
        <w:shd w:val="clear" w:color="auto" w:fill="FFFFFE"/>
        <w:spacing w:line="270" w:lineRule="atLeast"/>
        <w:ind w:left="2880"/>
        <w:rPr>
          <w:ins w:id="463" w:author="Sarayu Belliraj" w:date="2022-04-29T13:48:00Z"/>
          <w:rFonts w:ascii="Courier New" w:eastAsia="Times New Roman" w:hAnsi="Courier New" w:cs="Courier New"/>
          <w:color w:val="000000"/>
          <w:sz w:val="18"/>
          <w:szCs w:val="18"/>
          <w:lang w:eastAsia="en-CA"/>
        </w:rPr>
      </w:pPr>
      <w:ins w:id="464" w:author="Sarayu Belliraj" w:date="2022-04-29T13:48:00Z">
        <w:r w:rsidRPr="007C44CA">
          <w:rPr>
            <w:rFonts w:ascii="Courier New" w:eastAsia="Times New Roman" w:hAnsi="Courier New" w:cs="Courier New"/>
            <w:color w:val="000000"/>
            <w:sz w:val="18"/>
            <w:szCs w:val="18"/>
            <w:lang w:eastAsia="en-CA"/>
          </w:rPr>
          <w:t>        },</w:t>
        </w:r>
      </w:ins>
    </w:p>
    <w:p w14:paraId="14D567DD" w14:textId="77777777" w:rsidR="00091999" w:rsidRPr="007C44CA" w:rsidRDefault="00091999" w:rsidP="00091999">
      <w:pPr>
        <w:shd w:val="clear" w:color="auto" w:fill="FFFFFE"/>
        <w:spacing w:line="270" w:lineRule="atLeast"/>
        <w:ind w:left="2880"/>
        <w:rPr>
          <w:ins w:id="465" w:author="Sarayu Belliraj" w:date="2022-04-29T13:48:00Z"/>
          <w:rFonts w:ascii="Courier New" w:eastAsia="Times New Roman" w:hAnsi="Courier New" w:cs="Courier New"/>
          <w:color w:val="000000"/>
          <w:sz w:val="18"/>
          <w:szCs w:val="18"/>
          <w:lang w:eastAsia="en-CA"/>
        </w:rPr>
      </w:pPr>
      <w:ins w:id="466" w:author="Sarayu Belliraj" w:date="2022-04-29T13:48:00Z">
        <w:r w:rsidRPr="007C44CA">
          <w:rPr>
            <w:rFonts w:ascii="Courier New" w:eastAsia="Times New Roman" w:hAnsi="Courier New" w:cs="Courier New"/>
            <w:color w:val="000000"/>
            <w:sz w:val="18"/>
            <w:szCs w:val="18"/>
            <w:lang w:eastAsia="en-CA"/>
          </w:rPr>
          <w:t>        {</w:t>
        </w:r>
      </w:ins>
    </w:p>
    <w:p w14:paraId="59FE48E6" w14:textId="77777777" w:rsidR="00091999" w:rsidRPr="007C44CA" w:rsidRDefault="00091999" w:rsidP="00091999">
      <w:pPr>
        <w:shd w:val="clear" w:color="auto" w:fill="FFFFFE"/>
        <w:spacing w:line="270" w:lineRule="atLeast"/>
        <w:ind w:left="2880"/>
        <w:rPr>
          <w:ins w:id="467" w:author="Sarayu Belliraj" w:date="2022-04-29T13:48:00Z"/>
          <w:rFonts w:ascii="Courier New" w:eastAsia="Times New Roman" w:hAnsi="Courier New" w:cs="Courier New"/>
          <w:color w:val="000000"/>
          <w:sz w:val="18"/>
          <w:szCs w:val="18"/>
          <w:lang w:eastAsia="en-CA"/>
        </w:rPr>
      </w:pPr>
      <w:ins w:id="468"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other</w:t>
        </w:r>
        <w:proofErr w:type="gramEnd"/>
        <w:r w:rsidRPr="007C44CA">
          <w:rPr>
            <w:rFonts w:ascii="Courier New" w:eastAsia="Times New Roman" w:hAnsi="Courier New" w:cs="Courier New"/>
            <w:color w:val="A31515"/>
            <w:sz w:val="18"/>
            <w:szCs w:val="18"/>
            <w:lang w:eastAsia="en-CA"/>
          </w:rPr>
          <w:t>_contact_no</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37649871</w:t>
        </w:r>
      </w:ins>
    </w:p>
    <w:p w14:paraId="0B3F8190" w14:textId="77777777" w:rsidR="00091999" w:rsidRPr="007C44CA" w:rsidRDefault="00091999" w:rsidP="00091999">
      <w:pPr>
        <w:shd w:val="clear" w:color="auto" w:fill="FFFFFE"/>
        <w:spacing w:line="270" w:lineRule="atLeast"/>
        <w:ind w:left="2880"/>
        <w:rPr>
          <w:ins w:id="469" w:author="Sarayu Belliraj" w:date="2022-04-29T13:48:00Z"/>
          <w:rFonts w:ascii="Courier New" w:eastAsia="Times New Roman" w:hAnsi="Courier New" w:cs="Courier New"/>
          <w:color w:val="000000"/>
          <w:sz w:val="18"/>
          <w:szCs w:val="18"/>
          <w:lang w:eastAsia="en-CA"/>
        </w:rPr>
      </w:pPr>
      <w:ins w:id="470" w:author="Sarayu Belliraj" w:date="2022-04-29T13:48:00Z">
        <w:r w:rsidRPr="007C44CA">
          <w:rPr>
            <w:rFonts w:ascii="Courier New" w:eastAsia="Times New Roman" w:hAnsi="Courier New" w:cs="Courier New"/>
            <w:color w:val="000000"/>
            <w:sz w:val="18"/>
            <w:szCs w:val="18"/>
            <w:lang w:eastAsia="en-CA"/>
          </w:rPr>
          <w:t>        }</w:t>
        </w:r>
      </w:ins>
    </w:p>
    <w:p w14:paraId="1E5A3B45" w14:textId="77777777" w:rsidR="00091999" w:rsidRPr="007C44CA" w:rsidRDefault="00091999" w:rsidP="00091999">
      <w:pPr>
        <w:shd w:val="clear" w:color="auto" w:fill="FFFFFE"/>
        <w:spacing w:line="270" w:lineRule="atLeast"/>
        <w:ind w:left="2880"/>
        <w:rPr>
          <w:ins w:id="471" w:author="Sarayu Belliraj" w:date="2022-04-29T13:48:00Z"/>
          <w:rFonts w:ascii="Courier New" w:eastAsia="Times New Roman" w:hAnsi="Courier New" w:cs="Courier New"/>
          <w:color w:val="000000"/>
          <w:sz w:val="18"/>
          <w:szCs w:val="18"/>
          <w:lang w:eastAsia="en-CA"/>
        </w:rPr>
      </w:pPr>
      <w:ins w:id="472" w:author="Sarayu Belliraj" w:date="2022-04-29T13:48:00Z">
        <w:r w:rsidRPr="007C44CA">
          <w:rPr>
            <w:rFonts w:ascii="Courier New" w:eastAsia="Times New Roman" w:hAnsi="Courier New" w:cs="Courier New"/>
            <w:color w:val="000000"/>
            <w:sz w:val="18"/>
            <w:szCs w:val="18"/>
            <w:lang w:eastAsia="en-CA"/>
          </w:rPr>
          <w:t>    ],</w:t>
        </w:r>
      </w:ins>
    </w:p>
    <w:p w14:paraId="06A08443" w14:textId="77777777" w:rsidR="00091999" w:rsidRPr="007C44CA" w:rsidRDefault="00091999" w:rsidP="00091999">
      <w:pPr>
        <w:shd w:val="clear" w:color="auto" w:fill="FFFFFE"/>
        <w:spacing w:line="270" w:lineRule="atLeast"/>
        <w:ind w:left="2880"/>
        <w:rPr>
          <w:ins w:id="473" w:author="Sarayu Belliraj" w:date="2022-04-29T13:48:00Z"/>
          <w:rFonts w:ascii="Courier New" w:eastAsia="Times New Roman" w:hAnsi="Courier New" w:cs="Courier New"/>
          <w:color w:val="000000"/>
          <w:sz w:val="18"/>
          <w:szCs w:val="18"/>
          <w:lang w:eastAsia="en-CA"/>
        </w:rPr>
      </w:pPr>
      <w:ins w:id="474"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chief</w:t>
        </w:r>
        <w:proofErr w:type="gramEnd"/>
        <w:r w:rsidRPr="007C44CA">
          <w:rPr>
            <w:rFonts w:ascii="Courier New" w:eastAsia="Times New Roman" w:hAnsi="Courier New" w:cs="Courier New"/>
            <w:color w:val="A31515"/>
            <w:sz w:val="18"/>
            <w:szCs w:val="18"/>
            <w:lang w:eastAsia="en-CA"/>
          </w:rPr>
          <w:t>_acct_info</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ins>
    </w:p>
    <w:p w14:paraId="56FEA8AC" w14:textId="77777777" w:rsidR="00091999" w:rsidRPr="007C44CA" w:rsidRDefault="00091999" w:rsidP="00091999">
      <w:pPr>
        <w:shd w:val="clear" w:color="auto" w:fill="FFFFFE"/>
        <w:spacing w:line="270" w:lineRule="atLeast"/>
        <w:ind w:left="2880"/>
        <w:rPr>
          <w:ins w:id="475" w:author="Sarayu Belliraj" w:date="2022-04-29T13:48:00Z"/>
          <w:rFonts w:ascii="Courier New" w:eastAsia="Times New Roman" w:hAnsi="Courier New" w:cs="Courier New"/>
          <w:color w:val="000000"/>
          <w:sz w:val="18"/>
          <w:szCs w:val="18"/>
          <w:lang w:eastAsia="en-CA"/>
        </w:rPr>
      </w:pPr>
      <w:ins w:id="476" w:author="Sarayu Belliraj" w:date="2022-04-29T13:48:00Z">
        <w:r w:rsidRPr="007C44CA">
          <w:rPr>
            <w:rFonts w:ascii="Courier New" w:eastAsia="Times New Roman" w:hAnsi="Courier New" w:cs="Courier New"/>
            <w:color w:val="000000"/>
            <w:sz w:val="18"/>
            <w:szCs w:val="18"/>
            <w:lang w:eastAsia="en-CA"/>
          </w:rPr>
          <w:t>        {</w:t>
        </w:r>
      </w:ins>
    </w:p>
    <w:p w14:paraId="0299C061" w14:textId="77777777" w:rsidR="00091999" w:rsidRPr="007C44CA" w:rsidRDefault="00091999" w:rsidP="00091999">
      <w:pPr>
        <w:shd w:val="clear" w:color="auto" w:fill="FFFFFE"/>
        <w:spacing w:line="270" w:lineRule="atLeast"/>
        <w:ind w:left="2880"/>
        <w:rPr>
          <w:ins w:id="477" w:author="Sarayu Belliraj" w:date="2022-04-29T13:48:00Z"/>
          <w:rFonts w:ascii="Courier New" w:eastAsia="Times New Roman" w:hAnsi="Courier New" w:cs="Courier New"/>
          <w:color w:val="000000"/>
          <w:sz w:val="18"/>
          <w:szCs w:val="18"/>
          <w:lang w:eastAsia="en-CA"/>
        </w:rPr>
      </w:pPr>
      <w:ins w:id="478"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chief</w:t>
        </w:r>
        <w:proofErr w:type="gramEnd"/>
        <w:r w:rsidRPr="007C44CA">
          <w:rPr>
            <w:rFonts w:ascii="Courier New" w:eastAsia="Times New Roman" w:hAnsi="Courier New" w:cs="Courier New"/>
            <w:color w:val="A31515"/>
            <w:sz w:val="18"/>
            <w:szCs w:val="18"/>
            <w:lang w:eastAsia="en-CA"/>
          </w:rPr>
          <w:t>_acct_no</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98658"/>
            <w:sz w:val="18"/>
            <w:szCs w:val="18"/>
            <w:lang w:eastAsia="en-CA"/>
          </w:rPr>
          <w:t>32255196</w:t>
        </w:r>
        <w:r w:rsidRPr="007C44CA">
          <w:rPr>
            <w:rFonts w:ascii="Courier New" w:eastAsia="Times New Roman" w:hAnsi="Courier New" w:cs="Courier New"/>
            <w:color w:val="000000"/>
            <w:sz w:val="18"/>
            <w:szCs w:val="18"/>
            <w:lang w:eastAsia="en-CA"/>
          </w:rPr>
          <w:t>,</w:t>
        </w:r>
      </w:ins>
    </w:p>
    <w:p w14:paraId="5F76004F" w14:textId="77777777" w:rsidR="00091999" w:rsidRPr="007C44CA" w:rsidRDefault="00091999" w:rsidP="00091999">
      <w:pPr>
        <w:shd w:val="clear" w:color="auto" w:fill="FFFFFE"/>
        <w:spacing w:line="270" w:lineRule="atLeast"/>
        <w:ind w:left="2880"/>
        <w:rPr>
          <w:ins w:id="479" w:author="Sarayu Belliraj" w:date="2022-04-29T13:48:00Z"/>
          <w:rFonts w:ascii="Courier New" w:eastAsia="Times New Roman" w:hAnsi="Courier New" w:cs="Courier New"/>
          <w:color w:val="000000"/>
          <w:sz w:val="18"/>
          <w:szCs w:val="18"/>
          <w:lang w:eastAsia="en-CA"/>
        </w:rPr>
      </w:pPr>
      <w:ins w:id="480"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chief</w:t>
        </w:r>
        <w:proofErr w:type="gramEnd"/>
        <w:r w:rsidRPr="007C44CA">
          <w:rPr>
            <w:rFonts w:ascii="Courier New" w:eastAsia="Times New Roman" w:hAnsi="Courier New" w:cs="Courier New"/>
            <w:color w:val="A31515"/>
            <w:sz w:val="18"/>
            <w:szCs w:val="18"/>
            <w:lang w:eastAsia="en-CA"/>
          </w:rPr>
          <w:t>_acct_user_id</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"mc3tmn7t"</w:t>
        </w:r>
        <w:r w:rsidRPr="007C44CA">
          <w:rPr>
            <w:rFonts w:ascii="Courier New" w:eastAsia="Times New Roman" w:hAnsi="Courier New" w:cs="Courier New"/>
            <w:color w:val="000000"/>
            <w:sz w:val="18"/>
            <w:szCs w:val="18"/>
            <w:lang w:eastAsia="en-CA"/>
          </w:rPr>
          <w:t>,</w:t>
        </w:r>
      </w:ins>
    </w:p>
    <w:p w14:paraId="4CF6C3F2" w14:textId="77777777" w:rsidR="00091999" w:rsidRPr="007C44CA" w:rsidRDefault="00091999" w:rsidP="00091999">
      <w:pPr>
        <w:shd w:val="clear" w:color="auto" w:fill="FFFFFE"/>
        <w:spacing w:line="270" w:lineRule="atLeast"/>
        <w:ind w:left="2880"/>
        <w:rPr>
          <w:ins w:id="481" w:author="Sarayu Belliraj" w:date="2022-04-29T13:48:00Z"/>
          <w:rFonts w:ascii="Courier New" w:eastAsia="Times New Roman" w:hAnsi="Courier New" w:cs="Courier New"/>
          <w:color w:val="000000"/>
          <w:sz w:val="18"/>
          <w:szCs w:val="18"/>
          <w:lang w:eastAsia="en-CA"/>
        </w:rPr>
      </w:pPr>
      <w:ins w:id="482" w:author="Sarayu Belliraj" w:date="2022-04-29T13:48:00Z">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A31515"/>
            <w:sz w:val="18"/>
            <w:szCs w:val="18"/>
            <w:lang w:eastAsia="en-CA"/>
          </w:rPr>
          <w:t>"</w:t>
        </w:r>
        <w:proofErr w:type="spellStart"/>
        <w:proofErr w:type="gramStart"/>
        <w:r w:rsidRPr="007C44CA">
          <w:rPr>
            <w:rFonts w:ascii="Courier New" w:eastAsia="Times New Roman" w:hAnsi="Courier New" w:cs="Courier New"/>
            <w:color w:val="A31515"/>
            <w:sz w:val="18"/>
            <w:szCs w:val="18"/>
            <w:lang w:eastAsia="en-CA"/>
          </w:rPr>
          <w:t>chief</w:t>
        </w:r>
        <w:proofErr w:type="gramEnd"/>
        <w:r w:rsidRPr="007C44CA">
          <w:rPr>
            <w:rFonts w:ascii="Courier New" w:eastAsia="Times New Roman" w:hAnsi="Courier New" w:cs="Courier New"/>
            <w:color w:val="A31515"/>
            <w:sz w:val="18"/>
            <w:szCs w:val="18"/>
            <w:lang w:eastAsia="en-CA"/>
          </w:rPr>
          <w:t>_client_acct_id</w:t>
        </w:r>
        <w:proofErr w:type="spellEnd"/>
        <w:r w:rsidRPr="007C44CA">
          <w:rPr>
            <w:rFonts w:ascii="Courier New" w:eastAsia="Times New Roman" w:hAnsi="Courier New" w:cs="Courier New"/>
            <w:color w:val="A31515"/>
            <w:sz w:val="18"/>
            <w:szCs w:val="18"/>
            <w:lang w:eastAsia="en-CA"/>
          </w:rPr>
          <w:t>"</w:t>
        </w:r>
        <w:r w:rsidRPr="007C44CA">
          <w:rPr>
            <w:rFonts w:ascii="Courier New" w:eastAsia="Times New Roman" w:hAnsi="Courier New" w:cs="Courier New"/>
            <w:color w:val="000000"/>
            <w:sz w:val="18"/>
            <w:szCs w:val="18"/>
            <w:lang w:eastAsia="en-CA"/>
          </w:rPr>
          <w:t>: </w:t>
        </w:r>
        <w:r w:rsidRPr="007C44CA">
          <w:rPr>
            <w:rFonts w:ascii="Courier New" w:eastAsia="Times New Roman" w:hAnsi="Courier New" w:cs="Courier New"/>
            <w:color w:val="0451A5"/>
            <w:sz w:val="18"/>
            <w:szCs w:val="18"/>
            <w:lang w:eastAsia="en-CA"/>
          </w:rPr>
          <w:t>"6004736420"</w:t>
        </w:r>
      </w:ins>
    </w:p>
    <w:p w14:paraId="31C80550" w14:textId="77777777" w:rsidR="00091999" w:rsidRPr="007C44CA" w:rsidRDefault="00091999" w:rsidP="00091999">
      <w:pPr>
        <w:shd w:val="clear" w:color="auto" w:fill="FFFFFE"/>
        <w:spacing w:line="270" w:lineRule="atLeast"/>
        <w:ind w:left="2880"/>
        <w:rPr>
          <w:ins w:id="483" w:author="Sarayu Belliraj" w:date="2022-04-29T13:48:00Z"/>
          <w:rFonts w:ascii="Courier New" w:eastAsia="Times New Roman" w:hAnsi="Courier New" w:cs="Courier New"/>
          <w:color w:val="000000"/>
          <w:sz w:val="18"/>
          <w:szCs w:val="18"/>
          <w:lang w:eastAsia="en-CA"/>
        </w:rPr>
      </w:pPr>
      <w:ins w:id="484" w:author="Sarayu Belliraj" w:date="2022-04-29T13:48:00Z">
        <w:r w:rsidRPr="007C44CA">
          <w:rPr>
            <w:rFonts w:ascii="Courier New" w:eastAsia="Times New Roman" w:hAnsi="Courier New" w:cs="Courier New"/>
            <w:color w:val="000000"/>
            <w:sz w:val="18"/>
            <w:szCs w:val="18"/>
            <w:lang w:eastAsia="en-CA"/>
          </w:rPr>
          <w:t>        }</w:t>
        </w:r>
      </w:ins>
    </w:p>
    <w:p w14:paraId="6180A534" w14:textId="77777777" w:rsidR="00091999" w:rsidRPr="007C44CA" w:rsidRDefault="00091999" w:rsidP="00091999">
      <w:pPr>
        <w:shd w:val="clear" w:color="auto" w:fill="FFFFFE"/>
        <w:spacing w:line="270" w:lineRule="atLeast"/>
        <w:ind w:left="2880"/>
        <w:rPr>
          <w:ins w:id="485" w:author="Sarayu Belliraj" w:date="2022-04-29T13:48:00Z"/>
          <w:rFonts w:ascii="Courier New" w:eastAsia="Times New Roman" w:hAnsi="Courier New" w:cs="Courier New"/>
          <w:color w:val="000000"/>
          <w:sz w:val="18"/>
          <w:szCs w:val="18"/>
          <w:lang w:eastAsia="en-CA"/>
        </w:rPr>
      </w:pPr>
      <w:ins w:id="486" w:author="Sarayu Belliraj" w:date="2022-04-29T13:48:00Z">
        <w:r w:rsidRPr="007C44CA">
          <w:rPr>
            <w:rFonts w:ascii="Courier New" w:eastAsia="Times New Roman" w:hAnsi="Courier New" w:cs="Courier New"/>
            <w:color w:val="000000"/>
            <w:sz w:val="18"/>
            <w:szCs w:val="18"/>
            <w:lang w:eastAsia="en-CA"/>
          </w:rPr>
          <w:t>    ]</w:t>
        </w:r>
      </w:ins>
    </w:p>
    <w:p w14:paraId="1F4E9F3F" w14:textId="77777777" w:rsidR="00091999" w:rsidRPr="007C44CA" w:rsidRDefault="00091999" w:rsidP="00091999">
      <w:pPr>
        <w:shd w:val="clear" w:color="auto" w:fill="FFFFFE"/>
        <w:spacing w:line="270" w:lineRule="atLeast"/>
        <w:ind w:left="2880"/>
        <w:rPr>
          <w:ins w:id="487" w:author="Sarayu Belliraj" w:date="2022-04-29T13:48:00Z"/>
          <w:rFonts w:ascii="Courier New" w:eastAsia="Times New Roman" w:hAnsi="Courier New" w:cs="Courier New"/>
          <w:color w:val="000000"/>
          <w:sz w:val="18"/>
          <w:szCs w:val="18"/>
          <w:lang w:eastAsia="en-CA"/>
        </w:rPr>
      </w:pPr>
      <w:ins w:id="488" w:author="Sarayu Belliraj" w:date="2022-04-29T13:48:00Z">
        <w:r w:rsidRPr="007C44CA">
          <w:rPr>
            <w:rFonts w:ascii="Courier New" w:eastAsia="Times New Roman" w:hAnsi="Courier New" w:cs="Courier New"/>
            <w:color w:val="000000"/>
            <w:sz w:val="18"/>
            <w:szCs w:val="18"/>
            <w:lang w:eastAsia="en-CA"/>
          </w:rPr>
          <w:t>}</w:t>
        </w:r>
      </w:ins>
    </w:p>
    <w:p w14:paraId="2640082F" w14:textId="77777777" w:rsidR="00091999" w:rsidRPr="009C04B7" w:rsidRDefault="00091999" w:rsidP="00091999">
      <w:pPr>
        <w:spacing w:line="270" w:lineRule="exact"/>
        <w:rPr>
          <w:ins w:id="489" w:author="Sarayu Belliraj" w:date="2022-04-29T13:48:00Z"/>
          <w:i/>
          <w:iCs/>
        </w:rPr>
      </w:pPr>
    </w:p>
    <w:p w14:paraId="5FA52EAB" w14:textId="0186B3D1" w:rsidR="00091999" w:rsidRDefault="00091999" w:rsidP="00091999">
      <w:pPr>
        <w:pStyle w:val="ListParagraph"/>
        <w:spacing w:line="360" w:lineRule="auto"/>
        <w:ind w:left="2520"/>
        <w:rPr>
          <w:ins w:id="490" w:author="Sarayu Belliraj" w:date="2022-04-29T13:48:00Z"/>
          <w:i/>
          <w:iCs/>
        </w:rPr>
        <w:pPrChange w:id="491" w:author="Sarayu Belliraj" w:date="2022-04-29T13:49:00Z">
          <w:pPr>
            <w:pStyle w:val="ListParagraph"/>
            <w:numPr>
              <w:numId w:val="8"/>
            </w:numPr>
            <w:spacing w:line="360" w:lineRule="auto"/>
            <w:ind w:left="2520" w:hanging="360"/>
          </w:pPr>
        </w:pPrChange>
      </w:pPr>
      <w:ins w:id="492" w:author="Sarayu Belliraj" w:date="2022-04-29T13:48:00Z">
        <w:r>
          <w:rPr>
            <w:i/>
            <w:iCs/>
          </w:rPr>
          <w:t xml:space="preserve">Only send dunning notification if </w:t>
        </w:r>
        <w:proofErr w:type="spellStart"/>
        <w:r w:rsidRPr="002A7491">
          <w:rPr>
            <w:i/>
            <w:iCs/>
          </w:rPr>
          <w:t>dunning_state</w:t>
        </w:r>
        <w:proofErr w:type="spellEnd"/>
        <w:r>
          <w:rPr>
            <w:i/>
            <w:iCs/>
          </w:rPr>
          <w:t xml:space="preserve"> = 1 (In Progress).</w:t>
        </w:r>
      </w:ins>
    </w:p>
    <w:p w14:paraId="5DDC585A" w14:textId="7807D5E2" w:rsidR="000622E0" w:rsidRDefault="007846D9" w:rsidP="00F0353F">
      <w:pPr>
        <w:pStyle w:val="ListParagraph"/>
        <w:numPr>
          <w:ilvl w:val="0"/>
          <w:numId w:val="8"/>
        </w:numPr>
        <w:spacing w:line="360" w:lineRule="auto"/>
        <w:rPr>
          <w:i/>
          <w:iCs/>
        </w:rPr>
      </w:pPr>
      <w:r>
        <w:rPr>
          <w:i/>
          <w:iCs/>
        </w:rPr>
        <w:t>F</w:t>
      </w:r>
      <w:r w:rsidR="00F0353F">
        <w:rPr>
          <w:i/>
          <w:iCs/>
        </w:rPr>
        <w:t xml:space="preserve">etch </w:t>
      </w:r>
      <w:ins w:id="493" w:author="Sarayu Belliraj" w:date="2022-04-18T09:42:00Z">
        <w:r w:rsidR="002769CE">
          <w:rPr>
            <w:i/>
            <w:iCs/>
          </w:rPr>
          <w:t>all open</w:t>
        </w:r>
      </w:ins>
      <w:del w:id="494" w:author="Sarayu Belliraj" w:date="2022-04-18T09:42:00Z">
        <w:r w:rsidR="00F0353F" w:rsidDel="002769CE">
          <w:rPr>
            <w:i/>
            <w:iCs/>
          </w:rPr>
          <w:delText>the</w:delText>
        </w:r>
      </w:del>
      <w:r w:rsidR="00F0353F">
        <w:rPr>
          <w:i/>
          <w:iCs/>
        </w:rPr>
        <w:t xml:space="preserve"> statements</w:t>
      </w:r>
      <w:del w:id="495" w:author="Sarayu Belliraj" w:date="2022-04-18T09:42:00Z">
        <w:r w:rsidR="00F0353F" w:rsidDel="002769CE">
          <w:rPr>
            <w:i/>
            <w:iCs/>
          </w:rPr>
          <w:delText xml:space="preserve"> </w:delText>
        </w:r>
        <w:r w:rsidR="002F2939" w:rsidDel="002769CE">
          <w:rPr>
            <w:i/>
            <w:iCs/>
          </w:rPr>
          <w:delText xml:space="preserve">open </w:delText>
        </w:r>
        <w:r w:rsidR="00F0353F" w:rsidDel="002769CE">
          <w:rPr>
            <w:i/>
            <w:iCs/>
          </w:rPr>
          <w:delText>past the due date</w:delText>
        </w:r>
      </w:del>
      <w:r w:rsidR="00F0353F">
        <w:rPr>
          <w:i/>
          <w:iCs/>
        </w:rPr>
        <w:t>.</w:t>
      </w:r>
    </w:p>
    <w:p w14:paraId="11F835A8" w14:textId="43D95570" w:rsidR="00F0353F" w:rsidRDefault="00F0353F" w:rsidP="00F0353F">
      <w:pPr>
        <w:pStyle w:val="ListParagraph"/>
        <w:spacing w:line="360" w:lineRule="auto"/>
        <w:ind w:left="2520"/>
        <w:rPr>
          <w:i/>
          <w:iCs/>
        </w:rPr>
      </w:pPr>
      <w:r>
        <w:rPr>
          <w:i/>
          <w:iCs/>
        </w:rPr>
        <w:t>Request:</w:t>
      </w:r>
    </w:p>
    <w:p w14:paraId="41C446B4" w14:textId="77777777" w:rsidR="003300B7" w:rsidRPr="003300B7" w:rsidRDefault="003300B7" w:rsidP="003300B7">
      <w:pPr>
        <w:shd w:val="clear" w:color="auto" w:fill="FFFFFE"/>
        <w:spacing w:line="270" w:lineRule="atLeast"/>
        <w:ind w:left="2520"/>
        <w:rPr>
          <w:rFonts w:ascii="Courier New" w:eastAsia="Times New Roman" w:hAnsi="Courier New" w:cs="Courier New"/>
          <w:color w:val="000000"/>
          <w:sz w:val="18"/>
          <w:szCs w:val="18"/>
          <w:lang w:val="en-CA" w:eastAsia="en-CA"/>
        </w:rPr>
      </w:pPr>
      <w:r w:rsidRPr="003300B7">
        <w:rPr>
          <w:rFonts w:ascii="Courier New" w:eastAsia="Times New Roman" w:hAnsi="Courier New" w:cs="Courier New"/>
          <w:color w:val="000000"/>
          <w:sz w:val="18"/>
          <w:szCs w:val="18"/>
          <w:lang w:val="en-CA" w:eastAsia="en-CA"/>
        </w:rPr>
        <w:t>{</w:t>
      </w:r>
    </w:p>
    <w:p w14:paraId="21D93611" w14:textId="77777777" w:rsidR="003300B7" w:rsidRPr="003300B7" w:rsidRDefault="003300B7" w:rsidP="003300B7">
      <w:pPr>
        <w:shd w:val="clear" w:color="auto" w:fill="FFFFFE"/>
        <w:spacing w:line="270" w:lineRule="atLeast"/>
        <w:ind w:left="2520"/>
        <w:rPr>
          <w:rFonts w:ascii="Courier New" w:eastAsia="Times New Roman" w:hAnsi="Courier New" w:cs="Courier New"/>
          <w:color w:val="000000"/>
          <w:sz w:val="18"/>
          <w:szCs w:val="18"/>
          <w:lang w:val="en-CA" w:eastAsia="en-CA"/>
        </w:rPr>
      </w:pPr>
      <w:r w:rsidRPr="003300B7">
        <w:rPr>
          <w:rFonts w:ascii="Courier New" w:eastAsia="Times New Roman" w:hAnsi="Courier New" w:cs="Courier New"/>
          <w:color w:val="000000"/>
          <w:sz w:val="18"/>
          <w:szCs w:val="18"/>
          <w:lang w:val="en-CA" w:eastAsia="en-CA"/>
        </w:rPr>
        <w:t>    </w:t>
      </w:r>
      <w:r w:rsidRPr="003300B7">
        <w:rPr>
          <w:rFonts w:ascii="Courier New" w:eastAsia="Times New Roman" w:hAnsi="Courier New" w:cs="Courier New"/>
          <w:color w:val="A31515"/>
          <w:sz w:val="18"/>
          <w:szCs w:val="18"/>
          <w:lang w:val="en-CA" w:eastAsia="en-CA"/>
        </w:rPr>
        <w:t>"</w:t>
      </w:r>
      <w:proofErr w:type="spellStart"/>
      <w:proofErr w:type="gramStart"/>
      <w:r w:rsidRPr="003300B7">
        <w:rPr>
          <w:rFonts w:ascii="Courier New" w:eastAsia="Times New Roman" w:hAnsi="Courier New" w:cs="Courier New"/>
          <w:color w:val="A31515"/>
          <w:sz w:val="18"/>
          <w:szCs w:val="18"/>
          <w:lang w:val="en-CA" w:eastAsia="en-CA"/>
        </w:rPr>
        <w:t>rest</w:t>
      </w:r>
      <w:proofErr w:type="gramEnd"/>
      <w:r w:rsidRPr="003300B7">
        <w:rPr>
          <w:rFonts w:ascii="Courier New" w:eastAsia="Times New Roman" w:hAnsi="Courier New" w:cs="Courier New"/>
          <w:color w:val="A31515"/>
          <w:sz w:val="18"/>
          <w:szCs w:val="18"/>
          <w:lang w:val="en-CA" w:eastAsia="en-CA"/>
        </w:rPr>
        <w:t>_call</w:t>
      </w:r>
      <w:proofErr w:type="spellEnd"/>
      <w:r w:rsidRPr="003300B7">
        <w:rPr>
          <w:rFonts w:ascii="Courier New" w:eastAsia="Times New Roman" w:hAnsi="Courier New" w:cs="Courier New"/>
          <w:color w:val="A31515"/>
          <w:sz w:val="18"/>
          <w:szCs w:val="18"/>
          <w:lang w:val="en-CA" w:eastAsia="en-CA"/>
        </w:rPr>
        <w:t>"</w:t>
      </w:r>
      <w:r w:rsidRPr="003300B7">
        <w:rPr>
          <w:rFonts w:ascii="Courier New" w:eastAsia="Times New Roman" w:hAnsi="Courier New" w:cs="Courier New"/>
          <w:color w:val="000000"/>
          <w:sz w:val="18"/>
          <w:szCs w:val="18"/>
          <w:lang w:val="en-CA" w:eastAsia="en-CA"/>
        </w:rPr>
        <w:t>: </w:t>
      </w:r>
      <w:r w:rsidRPr="003300B7">
        <w:rPr>
          <w:rFonts w:ascii="Courier New" w:eastAsia="Times New Roman" w:hAnsi="Courier New" w:cs="Courier New"/>
          <w:color w:val="0451A5"/>
          <w:sz w:val="18"/>
          <w:szCs w:val="18"/>
          <w:lang w:val="en-CA" w:eastAsia="en-CA"/>
        </w:rPr>
        <w:t>"</w:t>
      </w:r>
      <w:proofErr w:type="spellStart"/>
      <w:r w:rsidRPr="003300B7">
        <w:rPr>
          <w:rFonts w:ascii="Courier New" w:eastAsia="Times New Roman" w:hAnsi="Courier New" w:cs="Courier New"/>
          <w:color w:val="0451A5"/>
          <w:sz w:val="18"/>
          <w:szCs w:val="18"/>
          <w:lang w:val="en-CA" w:eastAsia="en-CA"/>
        </w:rPr>
        <w:t>get_acct_statement_history_m</w:t>
      </w:r>
      <w:proofErr w:type="spellEnd"/>
      <w:r w:rsidRPr="003300B7">
        <w:rPr>
          <w:rFonts w:ascii="Courier New" w:eastAsia="Times New Roman" w:hAnsi="Courier New" w:cs="Courier New"/>
          <w:color w:val="0451A5"/>
          <w:sz w:val="18"/>
          <w:szCs w:val="18"/>
          <w:lang w:val="en-CA" w:eastAsia="en-CA"/>
        </w:rPr>
        <w:t>"</w:t>
      </w:r>
      <w:r w:rsidRPr="003300B7">
        <w:rPr>
          <w:rFonts w:ascii="Courier New" w:eastAsia="Times New Roman" w:hAnsi="Courier New" w:cs="Courier New"/>
          <w:color w:val="000000"/>
          <w:sz w:val="18"/>
          <w:szCs w:val="18"/>
          <w:lang w:val="en-CA" w:eastAsia="en-CA"/>
        </w:rPr>
        <w:t>,</w:t>
      </w:r>
    </w:p>
    <w:p w14:paraId="24FBF961" w14:textId="77777777" w:rsidR="003300B7" w:rsidRPr="003300B7" w:rsidRDefault="003300B7" w:rsidP="003300B7">
      <w:pPr>
        <w:shd w:val="clear" w:color="auto" w:fill="FFFFFE"/>
        <w:spacing w:line="270" w:lineRule="atLeast"/>
        <w:ind w:left="2520"/>
        <w:rPr>
          <w:rFonts w:ascii="Courier New" w:eastAsia="Times New Roman" w:hAnsi="Courier New" w:cs="Courier New"/>
          <w:color w:val="000000"/>
          <w:sz w:val="18"/>
          <w:szCs w:val="18"/>
          <w:lang w:val="en-CA" w:eastAsia="en-CA"/>
        </w:rPr>
      </w:pPr>
      <w:r w:rsidRPr="003300B7">
        <w:rPr>
          <w:rFonts w:ascii="Courier New" w:eastAsia="Times New Roman" w:hAnsi="Courier New" w:cs="Courier New"/>
          <w:color w:val="000000"/>
          <w:sz w:val="18"/>
          <w:szCs w:val="18"/>
          <w:lang w:val="en-CA" w:eastAsia="en-CA"/>
        </w:rPr>
        <w:t>    </w:t>
      </w:r>
      <w:r w:rsidRPr="003300B7">
        <w:rPr>
          <w:rFonts w:ascii="Courier New" w:eastAsia="Times New Roman" w:hAnsi="Courier New" w:cs="Courier New"/>
          <w:color w:val="A31515"/>
          <w:sz w:val="18"/>
          <w:szCs w:val="18"/>
          <w:lang w:val="en-CA" w:eastAsia="en-CA"/>
        </w:rPr>
        <w:t>"</w:t>
      </w:r>
      <w:proofErr w:type="spellStart"/>
      <w:proofErr w:type="gramStart"/>
      <w:r w:rsidRPr="003300B7">
        <w:rPr>
          <w:rFonts w:ascii="Courier New" w:eastAsia="Times New Roman" w:hAnsi="Courier New" w:cs="Courier New"/>
          <w:color w:val="A31515"/>
          <w:sz w:val="18"/>
          <w:szCs w:val="18"/>
          <w:lang w:val="en-CA" w:eastAsia="en-CA"/>
        </w:rPr>
        <w:t>output</w:t>
      </w:r>
      <w:proofErr w:type="gramEnd"/>
      <w:r w:rsidRPr="003300B7">
        <w:rPr>
          <w:rFonts w:ascii="Courier New" w:eastAsia="Times New Roman" w:hAnsi="Courier New" w:cs="Courier New"/>
          <w:color w:val="A31515"/>
          <w:sz w:val="18"/>
          <w:szCs w:val="18"/>
          <w:lang w:val="en-CA" w:eastAsia="en-CA"/>
        </w:rPr>
        <w:t>_format</w:t>
      </w:r>
      <w:proofErr w:type="spellEnd"/>
      <w:r w:rsidRPr="003300B7">
        <w:rPr>
          <w:rFonts w:ascii="Courier New" w:eastAsia="Times New Roman" w:hAnsi="Courier New" w:cs="Courier New"/>
          <w:color w:val="A31515"/>
          <w:sz w:val="18"/>
          <w:szCs w:val="18"/>
          <w:lang w:val="en-CA" w:eastAsia="en-CA"/>
        </w:rPr>
        <w:t>"</w:t>
      </w:r>
      <w:r w:rsidRPr="003300B7">
        <w:rPr>
          <w:rFonts w:ascii="Courier New" w:eastAsia="Times New Roman" w:hAnsi="Courier New" w:cs="Courier New"/>
          <w:color w:val="000000"/>
          <w:sz w:val="18"/>
          <w:szCs w:val="18"/>
          <w:lang w:val="en-CA" w:eastAsia="en-CA"/>
        </w:rPr>
        <w:t>: </w:t>
      </w:r>
      <w:r w:rsidRPr="003300B7">
        <w:rPr>
          <w:rFonts w:ascii="Courier New" w:eastAsia="Times New Roman" w:hAnsi="Courier New" w:cs="Courier New"/>
          <w:color w:val="0451A5"/>
          <w:sz w:val="18"/>
          <w:szCs w:val="18"/>
          <w:lang w:val="en-CA" w:eastAsia="en-CA"/>
        </w:rPr>
        <w:t>"</w:t>
      </w:r>
      <w:proofErr w:type="spellStart"/>
      <w:r w:rsidRPr="003300B7">
        <w:rPr>
          <w:rFonts w:ascii="Courier New" w:eastAsia="Times New Roman" w:hAnsi="Courier New" w:cs="Courier New"/>
          <w:color w:val="0451A5"/>
          <w:sz w:val="18"/>
          <w:szCs w:val="18"/>
          <w:lang w:val="en-CA" w:eastAsia="en-CA"/>
        </w:rPr>
        <w:t>json</w:t>
      </w:r>
      <w:proofErr w:type="spellEnd"/>
      <w:r w:rsidRPr="003300B7">
        <w:rPr>
          <w:rFonts w:ascii="Courier New" w:eastAsia="Times New Roman" w:hAnsi="Courier New" w:cs="Courier New"/>
          <w:color w:val="0451A5"/>
          <w:sz w:val="18"/>
          <w:szCs w:val="18"/>
          <w:lang w:val="en-CA" w:eastAsia="en-CA"/>
        </w:rPr>
        <w:t>"</w:t>
      </w:r>
      <w:r w:rsidRPr="003300B7">
        <w:rPr>
          <w:rFonts w:ascii="Courier New" w:eastAsia="Times New Roman" w:hAnsi="Courier New" w:cs="Courier New"/>
          <w:color w:val="000000"/>
          <w:sz w:val="18"/>
          <w:szCs w:val="18"/>
          <w:lang w:val="en-CA" w:eastAsia="en-CA"/>
        </w:rPr>
        <w:t>,</w:t>
      </w:r>
    </w:p>
    <w:p w14:paraId="719AB17D" w14:textId="77777777" w:rsidR="003300B7" w:rsidRPr="003300B7" w:rsidRDefault="003300B7" w:rsidP="003300B7">
      <w:pPr>
        <w:shd w:val="clear" w:color="auto" w:fill="FFFFFE"/>
        <w:spacing w:line="270" w:lineRule="atLeast"/>
        <w:ind w:left="2520"/>
        <w:rPr>
          <w:rFonts w:ascii="Courier New" w:eastAsia="Times New Roman" w:hAnsi="Courier New" w:cs="Courier New"/>
          <w:color w:val="000000"/>
          <w:sz w:val="18"/>
          <w:szCs w:val="18"/>
          <w:lang w:val="en-CA" w:eastAsia="en-CA"/>
        </w:rPr>
      </w:pPr>
      <w:r w:rsidRPr="003300B7">
        <w:rPr>
          <w:rFonts w:ascii="Courier New" w:eastAsia="Times New Roman" w:hAnsi="Courier New" w:cs="Courier New"/>
          <w:color w:val="000000"/>
          <w:sz w:val="18"/>
          <w:szCs w:val="18"/>
          <w:lang w:val="en-CA" w:eastAsia="en-CA"/>
        </w:rPr>
        <w:t>    </w:t>
      </w:r>
      <w:r w:rsidRPr="003300B7">
        <w:rPr>
          <w:rFonts w:ascii="Courier New" w:eastAsia="Times New Roman" w:hAnsi="Courier New" w:cs="Courier New"/>
          <w:color w:val="A31515"/>
          <w:sz w:val="18"/>
          <w:szCs w:val="18"/>
          <w:lang w:val="en-CA" w:eastAsia="en-CA"/>
        </w:rPr>
        <w:t>"</w:t>
      </w:r>
      <w:proofErr w:type="spellStart"/>
      <w:proofErr w:type="gramStart"/>
      <w:r w:rsidRPr="003300B7">
        <w:rPr>
          <w:rFonts w:ascii="Courier New" w:eastAsia="Times New Roman" w:hAnsi="Courier New" w:cs="Courier New"/>
          <w:color w:val="A31515"/>
          <w:sz w:val="18"/>
          <w:szCs w:val="18"/>
          <w:lang w:val="en-CA" w:eastAsia="en-CA"/>
        </w:rPr>
        <w:t>client</w:t>
      </w:r>
      <w:proofErr w:type="gramEnd"/>
      <w:r w:rsidRPr="003300B7">
        <w:rPr>
          <w:rFonts w:ascii="Courier New" w:eastAsia="Times New Roman" w:hAnsi="Courier New" w:cs="Courier New"/>
          <w:color w:val="A31515"/>
          <w:sz w:val="18"/>
          <w:szCs w:val="18"/>
          <w:lang w:val="en-CA" w:eastAsia="en-CA"/>
        </w:rPr>
        <w:t>_no</w:t>
      </w:r>
      <w:proofErr w:type="spellEnd"/>
      <w:r w:rsidRPr="003300B7">
        <w:rPr>
          <w:rFonts w:ascii="Courier New" w:eastAsia="Times New Roman" w:hAnsi="Courier New" w:cs="Courier New"/>
          <w:color w:val="A31515"/>
          <w:sz w:val="18"/>
          <w:szCs w:val="18"/>
          <w:lang w:val="en-CA" w:eastAsia="en-CA"/>
        </w:rPr>
        <w:t>"</w:t>
      </w:r>
      <w:r w:rsidRPr="003300B7">
        <w:rPr>
          <w:rFonts w:ascii="Courier New" w:eastAsia="Times New Roman" w:hAnsi="Courier New" w:cs="Courier New"/>
          <w:color w:val="000000"/>
          <w:sz w:val="18"/>
          <w:szCs w:val="18"/>
          <w:lang w:val="en-CA" w:eastAsia="en-CA"/>
        </w:rPr>
        <w:t>: </w:t>
      </w:r>
      <w:r w:rsidRPr="003300B7">
        <w:rPr>
          <w:rFonts w:ascii="Courier New" w:eastAsia="Times New Roman" w:hAnsi="Courier New" w:cs="Courier New"/>
          <w:color w:val="098658"/>
          <w:sz w:val="18"/>
          <w:szCs w:val="18"/>
          <w:lang w:val="en-CA" w:eastAsia="en-CA"/>
        </w:rPr>
        <w:t>5025555</w:t>
      </w:r>
      <w:r w:rsidRPr="003300B7">
        <w:rPr>
          <w:rFonts w:ascii="Courier New" w:eastAsia="Times New Roman" w:hAnsi="Courier New" w:cs="Courier New"/>
          <w:color w:val="000000"/>
          <w:sz w:val="18"/>
          <w:szCs w:val="18"/>
          <w:lang w:val="en-CA" w:eastAsia="en-CA"/>
        </w:rPr>
        <w:t>,</w:t>
      </w:r>
    </w:p>
    <w:p w14:paraId="5697EB8A" w14:textId="0CB4149E" w:rsidR="003300B7" w:rsidRPr="003300B7" w:rsidRDefault="003300B7" w:rsidP="003300B7">
      <w:pPr>
        <w:shd w:val="clear" w:color="auto" w:fill="FFFFFE"/>
        <w:spacing w:line="270" w:lineRule="atLeast"/>
        <w:ind w:left="2520"/>
        <w:rPr>
          <w:rFonts w:ascii="Courier New" w:eastAsia="Times New Roman" w:hAnsi="Courier New" w:cs="Courier New"/>
          <w:color w:val="000000"/>
          <w:sz w:val="18"/>
          <w:szCs w:val="18"/>
          <w:lang w:val="en-CA" w:eastAsia="en-CA"/>
        </w:rPr>
      </w:pPr>
      <w:r w:rsidRPr="003300B7">
        <w:rPr>
          <w:rFonts w:ascii="Courier New" w:eastAsia="Times New Roman" w:hAnsi="Courier New" w:cs="Courier New"/>
          <w:color w:val="000000"/>
          <w:sz w:val="18"/>
          <w:szCs w:val="18"/>
          <w:lang w:val="en-CA" w:eastAsia="en-CA"/>
        </w:rPr>
        <w:t>    </w:t>
      </w:r>
      <w:r w:rsidRPr="003300B7">
        <w:rPr>
          <w:rFonts w:ascii="Courier New" w:eastAsia="Times New Roman" w:hAnsi="Courier New" w:cs="Courier New"/>
          <w:color w:val="A31515"/>
          <w:sz w:val="18"/>
          <w:szCs w:val="18"/>
          <w:lang w:val="en-CA" w:eastAsia="en-CA"/>
        </w:rPr>
        <w:t>"</w:t>
      </w:r>
      <w:proofErr w:type="spellStart"/>
      <w:proofErr w:type="gramStart"/>
      <w:r w:rsidRPr="003300B7">
        <w:rPr>
          <w:rFonts w:ascii="Courier New" w:eastAsia="Times New Roman" w:hAnsi="Courier New" w:cs="Courier New"/>
          <w:color w:val="A31515"/>
          <w:sz w:val="18"/>
          <w:szCs w:val="18"/>
          <w:lang w:val="en-CA" w:eastAsia="en-CA"/>
        </w:rPr>
        <w:t>auth</w:t>
      </w:r>
      <w:proofErr w:type="gramEnd"/>
      <w:r w:rsidRPr="003300B7">
        <w:rPr>
          <w:rFonts w:ascii="Courier New" w:eastAsia="Times New Roman" w:hAnsi="Courier New" w:cs="Courier New"/>
          <w:color w:val="A31515"/>
          <w:sz w:val="18"/>
          <w:szCs w:val="18"/>
          <w:lang w:val="en-CA" w:eastAsia="en-CA"/>
        </w:rPr>
        <w:t>_key</w:t>
      </w:r>
      <w:proofErr w:type="spellEnd"/>
      <w:r w:rsidRPr="003300B7">
        <w:rPr>
          <w:rFonts w:ascii="Courier New" w:eastAsia="Times New Roman" w:hAnsi="Courier New" w:cs="Courier New"/>
          <w:color w:val="A31515"/>
          <w:sz w:val="18"/>
          <w:szCs w:val="18"/>
          <w:lang w:val="en-CA" w:eastAsia="en-CA"/>
        </w:rPr>
        <w:t>"</w:t>
      </w:r>
      <w:r w:rsidRPr="003300B7">
        <w:rPr>
          <w:rFonts w:ascii="Courier New" w:eastAsia="Times New Roman" w:hAnsi="Courier New" w:cs="Courier New"/>
          <w:color w:val="000000"/>
          <w:sz w:val="18"/>
          <w:szCs w:val="18"/>
          <w:lang w:val="en-CA" w:eastAsia="en-CA"/>
        </w:rPr>
        <w:t>: </w:t>
      </w:r>
      <w:r w:rsidRPr="003300B7">
        <w:rPr>
          <w:rFonts w:ascii="Courier New" w:eastAsia="Times New Roman" w:hAnsi="Courier New" w:cs="Courier New"/>
          <w:color w:val="0451A5"/>
          <w:sz w:val="18"/>
          <w:szCs w:val="18"/>
          <w:lang w:val="en-CA" w:eastAsia="en-CA"/>
        </w:rPr>
        <w:t>"</w:t>
      </w:r>
      <w:del w:id="496" w:author="Sarayu Belliraj" w:date="2022-04-04T11:14:00Z">
        <w:r w:rsidRPr="003300B7" w:rsidDel="001E37C3">
          <w:rPr>
            <w:rFonts w:ascii="Courier New" w:eastAsia="Times New Roman" w:hAnsi="Courier New" w:cs="Courier New"/>
            <w:color w:val="0451A5"/>
            <w:sz w:val="18"/>
            <w:szCs w:val="18"/>
            <w:lang w:val="en-CA" w:eastAsia="en-CA"/>
          </w:rPr>
          <w:delText>3pVNcJsPFuExjX8CScSAShuHvB3C43xe</w:delText>
        </w:r>
      </w:del>
      <w:ins w:id="497" w:author="Sarayu Belliraj" w:date="2022-04-04T11:14:00Z">
        <w:r w:rsidR="001E37C3">
          <w:rPr>
            <w:rFonts w:ascii="Courier New" w:eastAsia="Times New Roman" w:hAnsi="Courier New" w:cs="Courier New"/>
            <w:color w:val="0451A5"/>
            <w:sz w:val="18"/>
            <w:szCs w:val="18"/>
            <w:lang w:val="en-CA" w:eastAsia="en-CA"/>
          </w:rPr>
          <w:t>redacted</w:t>
        </w:r>
      </w:ins>
      <w:r w:rsidRPr="003300B7">
        <w:rPr>
          <w:rFonts w:ascii="Courier New" w:eastAsia="Times New Roman" w:hAnsi="Courier New" w:cs="Courier New"/>
          <w:color w:val="0451A5"/>
          <w:sz w:val="18"/>
          <w:szCs w:val="18"/>
          <w:lang w:val="en-CA" w:eastAsia="en-CA"/>
        </w:rPr>
        <w:t>"</w:t>
      </w:r>
      <w:r w:rsidRPr="003300B7">
        <w:rPr>
          <w:rFonts w:ascii="Courier New" w:eastAsia="Times New Roman" w:hAnsi="Courier New" w:cs="Courier New"/>
          <w:color w:val="000000"/>
          <w:sz w:val="18"/>
          <w:szCs w:val="18"/>
          <w:lang w:val="en-CA" w:eastAsia="en-CA"/>
        </w:rPr>
        <w:t>,</w:t>
      </w:r>
    </w:p>
    <w:p w14:paraId="1D33F2F6" w14:textId="77777777" w:rsidR="003300B7" w:rsidRPr="003300B7" w:rsidDel="00091999" w:rsidRDefault="003300B7" w:rsidP="003300B7">
      <w:pPr>
        <w:shd w:val="clear" w:color="auto" w:fill="FFFFFE"/>
        <w:spacing w:line="270" w:lineRule="atLeast"/>
        <w:ind w:left="2520"/>
        <w:rPr>
          <w:del w:id="498" w:author="Sarayu Belliraj" w:date="2022-04-29T13:49:00Z"/>
          <w:rFonts w:ascii="Courier New" w:eastAsia="Times New Roman" w:hAnsi="Courier New" w:cs="Courier New"/>
          <w:color w:val="000000"/>
          <w:sz w:val="18"/>
          <w:szCs w:val="18"/>
          <w:lang w:val="en-CA" w:eastAsia="en-CA"/>
        </w:rPr>
      </w:pPr>
      <w:r w:rsidRPr="003300B7">
        <w:rPr>
          <w:rFonts w:ascii="Courier New" w:eastAsia="Times New Roman" w:hAnsi="Courier New" w:cs="Courier New"/>
          <w:color w:val="000000"/>
          <w:sz w:val="18"/>
          <w:szCs w:val="18"/>
          <w:lang w:val="en-CA" w:eastAsia="en-CA"/>
        </w:rPr>
        <w:t>    </w:t>
      </w:r>
      <w:r w:rsidRPr="003300B7">
        <w:rPr>
          <w:rFonts w:ascii="Courier New" w:eastAsia="Times New Roman" w:hAnsi="Courier New" w:cs="Courier New"/>
          <w:color w:val="A31515"/>
          <w:sz w:val="18"/>
          <w:szCs w:val="18"/>
          <w:lang w:val="en-CA" w:eastAsia="en-CA"/>
        </w:rPr>
        <w:t>"</w:t>
      </w:r>
      <w:proofErr w:type="spellStart"/>
      <w:proofErr w:type="gramStart"/>
      <w:r w:rsidRPr="003300B7">
        <w:rPr>
          <w:rFonts w:ascii="Courier New" w:eastAsia="Times New Roman" w:hAnsi="Courier New" w:cs="Courier New"/>
          <w:color w:val="A31515"/>
          <w:sz w:val="18"/>
          <w:szCs w:val="18"/>
          <w:lang w:val="en-CA" w:eastAsia="en-CA"/>
        </w:rPr>
        <w:t>acct</w:t>
      </w:r>
      <w:proofErr w:type="gramEnd"/>
      <w:r w:rsidRPr="003300B7">
        <w:rPr>
          <w:rFonts w:ascii="Courier New" w:eastAsia="Times New Roman" w:hAnsi="Courier New" w:cs="Courier New"/>
          <w:color w:val="A31515"/>
          <w:sz w:val="18"/>
          <w:szCs w:val="18"/>
          <w:lang w:val="en-CA" w:eastAsia="en-CA"/>
        </w:rPr>
        <w:t>_no</w:t>
      </w:r>
      <w:proofErr w:type="spellEnd"/>
      <w:r w:rsidRPr="003300B7">
        <w:rPr>
          <w:rFonts w:ascii="Courier New" w:eastAsia="Times New Roman" w:hAnsi="Courier New" w:cs="Courier New"/>
          <w:color w:val="A31515"/>
          <w:sz w:val="18"/>
          <w:szCs w:val="18"/>
          <w:lang w:val="en-CA" w:eastAsia="en-CA"/>
        </w:rPr>
        <w:t>"</w:t>
      </w:r>
      <w:r w:rsidRPr="003300B7">
        <w:rPr>
          <w:rFonts w:ascii="Courier New" w:eastAsia="Times New Roman" w:hAnsi="Courier New" w:cs="Courier New"/>
          <w:color w:val="000000"/>
          <w:sz w:val="18"/>
          <w:szCs w:val="18"/>
          <w:lang w:val="en-CA" w:eastAsia="en-CA"/>
        </w:rPr>
        <w:t>: </w:t>
      </w:r>
      <w:r w:rsidRPr="003300B7">
        <w:rPr>
          <w:rFonts w:ascii="Courier New" w:eastAsia="Times New Roman" w:hAnsi="Courier New" w:cs="Courier New"/>
          <w:color w:val="0451A5"/>
          <w:sz w:val="18"/>
          <w:szCs w:val="18"/>
          <w:lang w:val="en-CA" w:eastAsia="en-CA"/>
        </w:rPr>
        <w:t>"32255196"</w:t>
      </w:r>
    </w:p>
    <w:p w14:paraId="644B4E80" w14:textId="27AD0A01" w:rsidR="00E403F5" w:rsidRDefault="003300B7" w:rsidP="00091999">
      <w:pPr>
        <w:shd w:val="clear" w:color="auto" w:fill="FFFFFE"/>
        <w:spacing w:line="270" w:lineRule="atLeast"/>
        <w:ind w:left="2520"/>
        <w:rPr>
          <w:ins w:id="499" w:author="Sarayu Belliraj" w:date="2022-04-04T11:21:00Z"/>
          <w:rFonts w:ascii="Courier New" w:eastAsia="Times New Roman" w:hAnsi="Courier New" w:cs="Courier New"/>
          <w:color w:val="000000"/>
          <w:sz w:val="18"/>
          <w:szCs w:val="18"/>
          <w:lang w:val="en-CA" w:eastAsia="en-CA"/>
        </w:rPr>
        <w:pPrChange w:id="500" w:author="Sarayu Belliraj" w:date="2022-04-29T13:49:00Z">
          <w:pPr>
            <w:shd w:val="clear" w:color="auto" w:fill="FFFFFE"/>
            <w:spacing w:line="270" w:lineRule="atLeast"/>
            <w:ind w:left="2520"/>
          </w:pPr>
        </w:pPrChange>
      </w:pPr>
      <w:r w:rsidRPr="003300B7">
        <w:rPr>
          <w:rFonts w:ascii="Courier New" w:eastAsia="Times New Roman" w:hAnsi="Courier New" w:cs="Courier New"/>
          <w:color w:val="000000"/>
          <w:sz w:val="18"/>
          <w:szCs w:val="18"/>
          <w:lang w:val="en-CA" w:eastAsia="en-CA"/>
        </w:rPr>
        <w:t>}</w:t>
      </w:r>
    </w:p>
    <w:p w14:paraId="45BC0690" w14:textId="3B3C310A" w:rsidR="00E403F5" w:rsidRPr="00E403F5" w:rsidRDefault="00E403F5">
      <w:pPr>
        <w:pStyle w:val="ListParagraph"/>
        <w:spacing w:line="360" w:lineRule="auto"/>
        <w:ind w:left="2520"/>
        <w:rPr>
          <w:ins w:id="501" w:author="Sarayu Belliraj" w:date="2022-04-04T11:21:00Z"/>
          <w:i/>
          <w:iCs/>
          <w:rPrChange w:id="502" w:author="Sarayu Belliraj" w:date="2022-04-04T11:21:00Z">
            <w:rPr>
              <w:ins w:id="503" w:author="Sarayu Belliraj" w:date="2022-04-04T11:21:00Z"/>
              <w:rFonts w:ascii="Courier New" w:eastAsia="Times New Roman" w:hAnsi="Courier New" w:cs="Courier New"/>
              <w:color w:val="000000"/>
              <w:sz w:val="18"/>
              <w:szCs w:val="18"/>
              <w:lang w:val="en-CA" w:eastAsia="en-CA"/>
            </w:rPr>
          </w:rPrChange>
        </w:rPr>
        <w:pPrChange w:id="504" w:author="Sarayu Belliraj" w:date="2022-04-04T11:21:00Z">
          <w:pPr>
            <w:shd w:val="clear" w:color="auto" w:fill="FFFFFE"/>
            <w:spacing w:line="270" w:lineRule="atLeast"/>
            <w:ind w:left="2520"/>
          </w:pPr>
        </w:pPrChange>
      </w:pPr>
      <w:ins w:id="505" w:author="Sarayu Belliraj" w:date="2022-04-04T11:21:00Z">
        <w:r w:rsidRPr="00E403F5">
          <w:rPr>
            <w:i/>
            <w:iCs/>
            <w:rPrChange w:id="506" w:author="Sarayu Belliraj" w:date="2022-04-04T11:21:00Z">
              <w:rPr>
                <w:rFonts w:ascii="Courier New" w:eastAsia="Times New Roman" w:hAnsi="Courier New" w:cs="Courier New"/>
                <w:color w:val="000000"/>
                <w:sz w:val="18"/>
                <w:szCs w:val="18"/>
                <w:lang w:val="en-CA" w:eastAsia="en-CA"/>
              </w:rPr>
            </w:rPrChange>
          </w:rPr>
          <w:lastRenderedPageBreak/>
          <w:t>Response:</w:t>
        </w:r>
      </w:ins>
    </w:p>
    <w:p w14:paraId="53DA03E8" w14:textId="77777777" w:rsidR="001547A3" w:rsidRPr="001547A3" w:rsidRDefault="001547A3">
      <w:pPr>
        <w:shd w:val="clear" w:color="auto" w:fill="FFFFFE"/>
        <w:spacing w:line="270" w:lineRule="atLeast"/>
        <w:ind w:left="2520"/>
        <w:rPr>
          <w:ins w:id="507" w:author="Sarayu Belliraj" w:date="2022-04-04T11:50:00Z"/>
          <w:rFonts w:ascii="Courier New" w:eastAsia="Times New Roman" w:hAnsi="Courier New" w:cs="Courier New"/>
          <w:color w:val="000000"/>
          <w:sz w:val="18"/>
          <w:szCs w:val="18"/>
          <w:lang w:val="en-CA" w:eastAsia="en-CA"/>
        </w:rPr>
        <w:pPrChange w:id="508" w:author="Sarayu Belliraj" w:date="2022-04-04T11:50:00Z">
          <w:pPr>
            <w:shd w:val="clear" w:color="auto" w:fill="FFFFFE"/>
            <w:spacing w:line="270" w:lineRule="atLeast"/>
          </w:pPr>
        </w:pPrChange>
      </w:pPr>
      <w:ins w:id="509" w:author="Sarayu Belliraj" w:date="2022-04-04T11:50:00Z">
        <w:r w:rsidRPr="001547A3">
          <w:rPr>
            <w:rFonts w:ascii="Courier New" w:eastAsia="Times New Roman" w:hAnsi="Courier New" w:cs="Courier New"/>
            <w:color w:val="000000"/>
            <w:sz w:val="18"/>
            <w:szCs w:val="18"/>
            <w:lang w:val="en-CA" w:eastAsia="en-CA"/>
          </w:rPr>
          <w:t>{</w:t>
        </w:r>
      </w:ins>
    </w:p>
    <w:p w14:paraId="6DD4BEB5" w14:textId="77777777" w:rsidR="001547A3" w:rsidRPr="001547A3" w:rsidRDefault="001547A3">
      <w:pPr>
        <w:shd w:val="clear" w:color="auto" w:fill="FFFFFE"/>
        <w:spacing w:line="270" w:lineRule="atLeast"/>
        <w:ind w:left="2520"/>
        <w:rPr>
          <w:ins w:id="510" w:author="Sarayu Belliraj" w:date="2022-04-04T11:50:00Z"/>
          <w:rFonts w:ascii="Courier New" w:eastAsia="Times New Roman" w:hAnsi="Courier New" w:cs="Courier New"/>
          <w:color w:val="000000"/>
          <w:sz w:val="18"/>
          <w:szCs w:val="18"/>
          <w:lang w:val="en-CA" w:eastAsia="en-CA"/>
        </w:rPr>
        <w:pPrChange w:id="511" w:author="Sarayu Belliraj" w:date="2022-04-04T11:50:00Z">
          <w:pPr>
            <w:shd w:val="clear" w:color="auto" w:fill="FFFFFE"/>
            <w:spacing w:line="270" w:lineRule="atLeast"/>
          </w:pPr>
        </w:pPrChange>
      </w:pPr>
      <w:ins w:id="512"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error</w:t>
        </w:r>
        <w:proofErr w:type="gramEnd"/>
        <w:r w:rsidRPr="001547A3">
          <w:rPr>
            <w:rFonts w:ascii="Courier New" w:eastAsia="Times New Roman" w:hAnsi="Courier New" w:cs="Courier New"/>
            <w:color w:val="A31515"/>
            <w:sz w:val="18"/>
            <w:szCs w:val="18"/>
            <w:lang w:val="en-CA" w:eastAsia="en-CA"/>
          </w:rPr>
          <w:t>_code</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0</w:t>
        </w:r>
        <w:r w:rsidRPr="001547A3">
          <w:rPr>
            <w:rFonts w:ascii="Courier New" w:eastAsia="Times New Roman" w:hAnsi="Courier New" w:cs="Courier New"/>
            <w:color w:val="000000"/>
            <w:sz w:val="18"/>
            <w:szCs w:val="18"/>
            <w:lang w:val="en-CA" w:eastAsia="en-CA"/>
          </w:rPr>
          <w:t>,</w:t>
        </w:r>
      </w:ins>
    </w:p>
    <w:p w14:paraId="15A52762" w14:textId="77777777" w:rsidR="001547A3" w:rsidRPr="001547A3" w:rsidRDefault="001547A3">
      <w:pPr>
        <w:shd w:val="clear" w:color="auto" w:fill="FFFFFE"/>
        <w:spacing w:line="270" w:lineRule="atLeast"/>
        <w:ind w:left="2520"/>
        <w:rPr>
          <w:ins w:id="513" w:author="Sarayu Belliraj" w:date="2022-04-04T11:50:00Z"/>
          <w:rFonts w:ascii="Courier New" w:eastAsia="Times New Roman" w:hAnsi="Courier New" w:cs="Courier New"/>
          <w:color w:val="000000"/>
          <w:sz w:val="18"/>
          <w:szCs w:val="18"/>
          <w:lang w:val="en-CA" w:eastAsia="en-CA"/>
        </w:rPr>
        <w:pPrChange w:id="514" w:author="Sarayu Belliraj" w:date="2022-04-04T11:50:00Z">
          <w:pPr>
            <w:shd w:val="clear" w:color="auto" w:fill="FFFFFE"/>
            <w:spacing w:line="270" w:lineRule="atLeast"/>
          </w:pPr>
        </w:pPrChange>
      </w:pPr>
      <w:ins w:id="515"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error</w:t>
        </w:r>
        <w:proofErr w:type="gramEnd"/>
        <w:r w:rsidRPr="001547A3">
          <w:rPr>
            <w:rFonts w:ascii="Courier New" w:eastAsia="Times New Roman" w:hAnsi="Courier New" w:cs="Courier New"/>
            <w:color w:val="A31515"/>
            <w:sz w:val="18"/>
            <w:szCs w:val="18"/>
            <w:lang w:val="en-CA" w:eastAsia="en-CA"/>
          </w:rPr>
          <w:t>_msg</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"OK"</w:t>
        </w:r>
        <w:r w:rsidRPr="001547A3">
          <w:rPr>
            <w:rFonts w:ascii="Courier New" w:eastAsia="Times New Roman" w:hAnsi="Courier New" w:cs="Courier New"/>
            <w:color w:val="000000"/>
            <w:sz w:val="18"/>
            <w:szCs w:val="18"/>
            <w:lang w:val="en-CA" w:eastAsia="en-CA"/>
          </w:rPr>
          <w:t>,</w:t>
        </w:r>
      </w:ins>
    </w:p>
    <w:p w14:paraId="7BE4975D" w14:textId="77777777" w:rsidR="001547A3" w:rsidRPr="001547A3" w:rsidRDefault="001547A3">
      <w:pPr>
        <w:shd w:val="clear" w:color="auto" w:fill="FFFFFE"/>
        <w:spacing w:line="270" w:lineRule="atLeast"/>
        <w:ind w:left="2520"/>
        <w:rPr>
          <w:ins w:id="516" w:author="Sarayu Belliraj" w:date="2022-04-04T11:50:00Z"/>
          <w:rFonts w:ascii="Courier New" w:eastAsia="Times New Roman" w:hAnsi="Courier New" w:cs="Courier New"/>
          <w:color w:val="000000"/>
          <w:sz w:val="18"/>
          <w:szCs w:val="18"/>
          <w:lang w:val="en-CA" w:eastAsia="en-CA"/>
        </w:rPr>
        <w:pPrChange w:id="517" w:author="Sarayu Belliraj" w:date="2022-04-04T11:50:00Z">
          <w:pPr>
            <w:shd w:val="clear" w:color="auto" w:fill="FFFFFE"/>
            <w:spacing w:line="270" w:lineRule="atLeast"/>
          </w:pPr>
        </w:pPrChange>
      </w:pPr>
      <w:ins w:id="518"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statements</w:t>
        </w:r>
        <w:proofErr w:type="gramEnd"/>
        <w:r w:rsidRPr="001547A3">
          <w:rPr>
            <w:rFonts w:ascii="Courier New" w:eastAsia="Times New Roman" w:hAnsi="Courier New" w:cs="Courier New"/>
            <w:color w:val="A31515"/>
            <w:sz w:val="18"/>
            <w:szCs w:val="18"/>
            <w:lang w:val="en-CA" w:eastAsia="en-CA"/>
          </w:rPr>
          <w:t>_history</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ins>
    </w:p>
    <w:p w14:paraId="0B8FD6E8" w14:textId="77777777" w:rsidR="001547A3" w:rsidRPr="001547A3" w:rsidRDefault="001547A3">
      <w:pPr>
        <w:shd w:val="clear" w:color="auto" w:fill="FFFFFE"/>
        <w:spacing w:line="270" w:lineRule="atLeast"/>
        <w:ind w:left="2520"/>
        <w:rPr>
          <w:ins w:id="519" w:author="Sarayu Belliraj" w:date="2022-04-04T11:50:00Z"/>
          <w:rFonts w:ascii="Courier New" w:eastAsia="Times New Roman" w:hAnsi="Courier New" w:cs="Courier New"/>
          <w:color w:val="000000"/>
          <w:sz w:val="18"/>
          <w:szCs w:val="18"/>
          <w:lang w:val="en-CA" w:eastAsia="en-CA"/>
        </w:rPr>
        <w:pPrChange w:id="520" w:author="Sarayu Belliraj" w:date="2022-04-04T11:50:00Z">
          <w:pPr>
            <w:shd w:val="clear" w:color="auto" w:fill="FFFFFE"/>
            <w:spacing w:line="270" w:lineRule="atLeast"/>
          </w:pPr>
        </w:pPrChange>
      </w:pPr>
      <w:ins w:id="521" w:author="Sarayu Belliraj" w:date="2022-04-04T11:50:00Z">
        <w:r w:rsidRPr="001547A3">
          <w:rPr>
            <w:rFonts w:ascii="Courier New" w:eastAsia="Times New Roman" w:hAnsi="Courier New" w:cs="Courier New"/>
            <w:color w:val="000000"/>
            <w:sz w:val="18"/>
            <w:szCs w:val="18"/>
            <w:lang w:val="en-CA" w:eastAsia="en-CA"/>
          </w:rPr>
          <w:t>        {</w:t>
        </w:r>
      </w:ins>
    </w:p>
    <w:p w14:paraId="2834292C" w14:textId="77777777" w:rsidR="001547A3" w:rsidRPr="001547A3" w:rsidRDefault="001547A3">
      <w:pPr>
        <w:shd w:val="clear" w:color="auto" w:fill="FFFFFE"/>
        <w:spacing w:line="270" w:lineRule="atLeast"/>
        <w:ind w:left="2520"/>
        <w:rPr>
          <w:ins w:id="522" w:author="Sarayu Belliraj" w:date="2022-04-04T11:50:00Z"/>
          <w:rFonts w:ascii="Courier New" w:eastAsia="Times New Roman" w:hAnsi="Courier New" w:cs="Courier New"/>
          <w:color w:val="000000"/>
          <w:sz w:val="18"/>
          <w:szCs w:val="18"/>
          <w:lang w:val="en-CA" w:eastAsia="en-CA"/>
        </w:rPr>
        <w:pPrChange w:id="523" w:author="Sarayu Belliraj" w:date="2022-04-04T11:50:00Z">
          <w:pPr>
            <w:shd w:val="clear" w:color="auto" w:fill="FFFFFE"/>
            <w:spacing w:line="270" w:lineRule="atLeast"/>
          </w:pPr>
        </w:pPrChange>
      </w:pPr>
      <w:ins w:id="524"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statement</w:t>
        </w:r>
        <w:proofErr w:type="gramEnd"/>
        <w:r w:rsidRPr="001547A3">
          <w:rPr>
            <w:rFonts w:ascii="Courier New" w:eastAsia="Times New Roman" w:hAnsi="Courier New" w:cs="Courier New"/>
            <w:color w:val="A31515"/>
            <w:sz w:val="18"/>
            <w:szCs w:val="18"/>
            <w:lang w:val="en-CA" w:eastAsia="en-CA"/>
          </w:rPr>
          <w:t>_no</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1892160175</w:t>
        </w:r>
        <w:r w:rsidRPr="001547A3">
          <w:rPr>
            <w:rFonts w:ascii="Courier New" w:eastAsia="Times New Roman" w:hAnsi="Courier New" w:cs="Courier New"/>
            <w:color w:val="000000"/>
            <w:sz w:val="18"/>
            <w:szCs w:val="18"/>
            <w:lang w:val="en-CA" w:eastAsia="en-CA"/>
          </w:rPr>
          <w:t>,</w:t>
        </w:r>
      </w:ins>
    </w:p>
    <w:p w14:paraId="741C3ADF" w14:textId="77777777" w:rsidR="001547A3" w:rsidRPr="001547A3" w:rsidRDefault="001547A3">
      <w:pPr>
        <w:shd w:val="clear" w:color="auto" w:fill="FFFFFE"/>
        <w:spacing w:line="270" w:lineRule="atLeast"/>
        <w:ind w:left="2520"/>
        <w:rPr>
          <w:ins w:id="525" w:author="Sarayu Belliraj" w:date="2022-04-04T11:50:00Z"/>
          <w:rFonts w:ascii="Courier New" w:eastAsia="Times New Roman" w:hAnsi="Courier New" w:cs="Courier New"/>
          <w:color w:val="000000"/>
          <w:sz w:val="18"/>
          <w:szCs w:val="18"/>
          <w:lang w:val="en-CA" w:eastAsia="en-CA"/>
        </w:rPr>
        <w:pPrChange w:id="526" w:author="Sarayu Belliraj" w:date="2022-04-04T11:50:00Z">
          <w:pPr>
            <w:shd w:val="clear" w:color="auto" w:fill="FFFFFE"/>
            <w:spacing w:line="270" w:lineRule="atLeast"/>
          </w:pPr>
        </w:pPrChange>
      </w:pPr>
      <w:ins w:id="527"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create</w:t>
        </w:r>
        <w:proofErr w:type="gramEnd"/>
        <w:r w:rsidRPr="001547A3">
          <w:rPr>
            <w:rFonts w:ascii="Courier New" w:eastAsia="Times New Roman" w:hAnsi="Courier New" w:cs="Courier New"/>
            <w:color w:val="A31515"/>
            <w:sz w:val="18"/>
            <w:szCs w:val="18"/>
            <w:lang w:val="en-CA" w:eastAsia="en-CA"/>
          </w:rPr>
          <w:t>_date</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"2021-11-18"</w:t>
        </w:r>
        <w:r w:rsidRPr="001547A3">
          <w:rPr>
            <w:rFonts w:ascii="Courier New" w:eastAsia="Times New Roman" w:hAnsi="Courier New" w:cs="Courier New"/>
            <w:color w:val="000000"/>
            <w:sz w:val="18"/>
            <w:szCs w:val="18"/>
            <w:lang w:val="en-CA" w:eastAsia="en-CA"/>
          </w:rPr>
          <w:t>,</w:t>
        </w:r>
      </w:ins>
    </w:p>
    <w:p w14:paraId="7A0B7E8F" w14:textId="77777777" w:rsidR="001547A3" w:rsidRPr="001547A3" w:rsidRDefault="001547A3">
      <w:pPr>
        <w:shd w:val="clear" w:color="auto" w:fill="FFFFFE"/>
        <w:spacing w:line="270" w:lineRule="atLeast"/>
        <w:ind w:left="2520"/>
        <w:rPr>
          <w:ins w:id="528" w:author="Sarayu Belliraj" w:date="2022-04-04T11:50:00Z"/>
          <w:rFonts w:ascii="Courier New" w:eastAsia="Times New Roman" w:hAnsi="Courier New" w:cs="Courier New"/>
          <w:color w:val="000000"/>
          <w:sz w:val="18"/>
          <w:szCs w:val="18"/>
          <w:lang w:val="en-CA" w:eastAsia="en-CA"/>
        </w:rPr>
        <w:pPrChange w:id="529" w:author="Sarayu Belliraj" w:date="2022-04-04T11:50:00Z">
          <w:pPr>
            <w:shd w:val="clear" w:color="auto" w:fill="FFFFFE"/>
            <w:spacing w:line="270" w:lineRule="atLeast"/>
          </w:pPr>
        </w:pPrChange>
      </w:pPr>
      <w:ins w:id="530"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currency</w:t>
        </w:r>
        <w:proofErr w:type="gramEnd"/>
        <w:r w:rsidRPr="001547A3">
          <w:rPr>
            <w:rFonts w:ascii="Courier New" w:eastAsia="Times New Roman" w:hAnsi="Courier New" w:cs="Courier New"/>
            <w:color w:val="A31515"/>
            <w:sz w:val="18"/>
            <w:szCs w:val="18"/>
            <w:lang w:val="en-CA" w:eastAsia="en-CA"/>
          </w:rPr>
          <w:t>_cd</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w:t>
        </w:r>
        <w:proofErr w:type="spellStart"/>
        <w:r w:rsidRPr="001547A3">
          <w:rPr>
            <w:rFonts w:ascii="Courier New" w:eastAsia="Times New Roman" w:hAnsi="Courier New" w:cs="Courier New"/>
            <w:color w:val="0451A5"/>
            <w:sz w:val="18"/>
            <w:szCs w:val="18"/>
            <w:lang w:val="en-CA" w:eastAsia="en-CA"/>
          </w:rPr>
          <w:t>usd</w:t>
        </w:r>
        <w:proofErr w:type="spellEnd"/>
        <w:r w:rsidRPr="001547A3">
          <w:rPr>
            <w:rFonts w:ascii="Courier New" w:eastAsia="Times New Roman" w:hAnsi="Courier New" w:cs="Courier New"/>
            <w:color w:val="0451A5"/>
            <w:sz w:val="18"/>
            <w:szCs w:val="18"/>
            <w:lang w:val="en-CA" w:eastAsia="en-CA"/>
          </w:rPr>
          <w:t>"</w:t>
        </w:r>
        <w:r w:rsidRPr="001547A3">
          <w:rPr>
            <w:rFonts w:ascii="Courier New" w:eastAsia="Times New Roman" w:hAnsi="Courier New" w:cs="Courier New"/>
            <w:color w:val="000000"/>
            <w:sz w:val="18"/>
            <w:szCs w:val="18"/>
            <w:lang w:val="en-CA" w:eastAsia="en-CA"/>
          </w:rPr>
          <w:t>,</w:t>
        </w:r>
      </w:ins>
    </w:p>
    <w:p w14:paraId="26033667" w14:textId="77777777" w:rsidR="001547A3" w:rsidRPr="001547A3" w:rsidRDefault="001547A3">
      <w:pPr>
        <w:shd w:val="clear" w:color="auto" w:fill="FFFFFE"/>
        <w:spacing w:line="270" w:lineRule="atLeast"/>
        <w:ind w:left="2520"/>
        <w:rPr>
          <w:ins w:id="531" w:author="Sarayu Belliraj" w:date="2022-04-04T11:50:00Z"/>
          <w:rFonts w:ascii="Courier New" w:eastAsia="Times New Roman" w:hAnsi="Courier New" w:cs="Courier New"/>
          <w:color w:val="000000"/>
          <w:sz w:val="18"/>
          <w:szCs w:val="18"/>
          <w:lang w:val="en-CA" w:eastAsia="en-CA"/>
        </w:rPr>
        <w:pPrChange w:id="532" w:author="Sarayu Belliraj" w:date="2022-04-04T11:50:00Z">
          <w:pPr>
            <w:shd w:val="clear" w:color="auto" w:fill="FFFFFE"/>
            <w:spacing w:line="270" w:lineRule="atLeast"/>
          </w:pPr>
        </w:pPrChange>
      </w:pPr>
      <w:ins w:id="533" w:author="Sarayu Belliraj" w:date="2022-04-04T11:50:00Z">
        <w:r w:rsidRPr="001547A3">
          <w:rPr>
            <w:rFonts w:ascii="Courier New" w:eastAsia="Times New Roman" w:hAnsi="Courier New" w:cs="Courier New"/>
            <w:color w:val="000000"/>
            <w:sz w:val="18"/>
            <w:szCs w:val="18"/>
            <w:lang w:val="en-CA" w:eastAsia="en-CA"/>
          </w:rPr>
          <w:t>            </w:t>
        </w:r>
        <w:r w:rsidRPr="00B632A7">
          <w:rPr>
            <w:rFonts w:ascii="Courier New" w:eastAsia="Times New Roman" w:hAnsi="Courier New" w:cs="Courier New"/>
            <w:color w:val="A31515"/>
            <w:sz w:val="18"/>
            <w:szCs w:val="18"/>
            <w:highlight w:val="yellow"/>
            <w:lang w:val="en-CA" w:eastAsia="en-CA"/>
            <w:rPrChange w:id="534" w:author="Sarayu Belliraj" w:date="2022-04-04T11:52:00Z">
              <w:rPr>
                <w:rFonts w:ascii="Courier New" w:eastAsia="Times New Roman" w:hAnsi="Courier New" w:cs="Courier New"/>
                <w:color w:val="A31515"/>
                <w:sz w:val="18"/>
                <w:szCs w:val="18"/>
                <w:lang w:val="en-CA" w:eastAsia="en-CA"/>
              </w:rPr>
            </w:rPrChange>
          </w:rPr>
          <w:t>"</w:t>
        </w:r>
        <w:proofErr w:type="spellStart"/>
        <w:proofErr w:type="gramStart"/>
        <w:r w:rsidRPr="00B632A7">
          <w:rPr>
            <w:rFonts w:ascii="Courier New" w:eastAsia="Times New Roman" w:hAnsi="Courier New" w:cs="Courier New"/>
            <w:color w:val="A31515"/>
            <w:sz w:val="18"/>
            <w:szCs w:val="18"/>
            <w:highlight w:val="yellow"/>
            <w:lang w:val="en-CA" w:eastAsia="en-CA"/>
            <w:rPrChange w:id="535" w:author="Sarayu Belliraj" w:date="2022-04-04T11:52:00Z">
              <w:rPr>
                <w:rFonts w:ascii="Courier New" w:eastAsia="Times New Roman" w:hAnsi="Courier New" w:cs="Courier New"/>
                <w:color w:val="A31515"/>
                <w:sz w:val="18"/>
                <w:szCs w:val="18"/>
                <w:lang w:val="en-CA" w:eastAsia="en-CA"/>
              </w:rPr>
            </w:rPrChange>
          </w:rPr>
          <w:t>due</w:t>
        </w:r>
        <w:proofErr w:type="gramEnd"/>
        <w:r w:rsidRPr="00B632A7">
          <w:rPr>
            <w:rFonts w:ascii="Courier New" w:eastAsia="Times New Roman" w:hAnsi="Courier New" w:cs="Courier New"/>
            <w:color w:val="A31515"/>
            <w:sz w:val="18"/>
            <w:szCs w:val="18"/>
            <w:highlight w:val="yellow"/>
            <w:lang w:val="en-CA" w:eastAsia="en-CA"/>
            <w:rPrChange w:id="536" w:author="Sarayu Belliraj" w:date="2022-04-04T11:52:00Z">
              <w:rPr>
                <w:rFonts w:ascii="Courier New" w:eastAsia="Times New Roman" w:hAnsi="Courier New" w:cs="Courier New"/>
                <w:color w:val="A31515"/>
                <w:sz w:val="18"/>
                <w:szCs w:val="18"/>
                <w:lang w:val="en-CA" w:eastAsia="en-CA"/>
              </w:rPr>
            </w:rPrChange>
          </w:rPr>
          <w:t>_date</w:t>
        </w:r>
        <w:proofErr w:type="spellEnd"/>
        <w:r w:rsidRPr="00B632A7">
          <w:rPr>
            <w:rFonts w:ascii="Courier New" w:eastAsia="Times New Roman" w:hAnsi="Courier New" w:cs="Courier New"/>
            <w:color w:val="A31515"/>
            <w:sz w:val="18"/>
            <w:szCs w:val="18"/>
            <w:highlight w:val="yellow"/>
            <w:lang w:val="en-CA" w:eastAsia="en-CA"/>
            <w:rPrChange w:id="537" w:author="Sarayu Belliraj" w:date="2022-04-04T11:52:00Z">
              <w:rPr>
                <w:rFonts w:ascii="Courier New" w:eastAsia="Times New Roman" w:hAnsi="Courier New" w:cs="Courier New"/>
                <w:color w:val="A31515"/>
                <w:sz w:val="18"/>
                <w:szCs w:val="18"/>
                <w:lang w:val="en-CA" w:eastAsia="en-CA"/>
              </w:rPr>
            </w:rPrChange>
          </w:rPr>
          <w:t>"</w:t>
        </w:r>
        <w:r w:rsidRPr="00B632A7">
          <w:rPr>
            <w:rFonts w:ascii="Courier New" w:eastAsia="Times New Roman" w:hAnsi="Courier New" w:cs="Courier New"/>
            <w:color w:val="000000"/>
            <w:sz w:val="18"/>
            <w:szCs w:val="18"/>
            <w:highlight w:val="yellow"/>
            <w:lang w:val="en-CA" w:eastAsia="en-CA"/>
            <w:rPrChange w:id="538" w:author="Sarayu Belliraj" w:date="2022-04-04T11:52:00Z">
              <w:rPr>
                <w:rFonts w:ascii="Courier New" w:eastAsia="Times New Roman" w:hAnsi="Courier New" w:cs="Courier New"/>
                <w:color w:val="000000"/>
                <w:sz w:val="18"/>
                <w:szCs w:val="18"/>
                <w:lang w:val="en-CA" w:eastAsia="en-CA"/>
              </w:rPr>
            </w:rPrChange>
          </w:rPr>
          <w:t>: </w:t>
        </w:r>
        <w:r w:rsidRPr="00B632A7">
          <w:rPr>
            <w:rFonts w:ascii="Courier New" w:eastAsia="Times New Roman" w:hAnsi="Courier New" w:cs="Courier New"/>
            <w:color w:val="0451A5"/>
            <w:sz w:val="18"/>
            <w:szCs w:val="18"/>
            <w:highlight w:val="yellow"/>
            <w:lang w:val="en-CA" w:eastAsia="en-CA"/>
            <w:rPrChange w:id="539" w:author="Sarayu Belliraj" w:date="2022-04-04T11:52:00Z">
              <w:rPr>
                <w:rFonts w:ascii="Courier New" w:eastAsia="Times New Roman" w:hAnsi="Courier New" w:cs="Courier New"/>
                <w:color w:val="0451A5"/>
                <w:sz w:val="18"/>
                <w:szCs w:val="18"/>
                <w:lang w:val="en-CA" w:eastAsia="en-CA"/>
              </w:rPr>
            </w:rPrChange>
          </w:rPr>
          <w:t>"2021-12-18"</w:t>
        </w:r>
        <w:r w:rsidRPr="00B632A7">
          <w:rPr>
            <w:rFonts w:ascii="Courier New" w:eastAsia="Times New Roman" w:hAnsi="Courier New" w:cs="Courier New"/>
            <w:color w:val="000000"/>
            <w:sz w:val="18"/>
            <w:szCs w:val="18"/>
            <w:highlight w:val="yellow"/>
            <w:lang w:val="en-CA" w:eastAsia="en-CA"/>
            <w:rPrChange w:id="540" w:author="Sarayu Belliraj" w:date="2022-04-04T11:52:00Z">
              <w:rPr>
                <w:rFonts w:ascii="Courier New" w:eastAsia="Times New Roman" w:hAnsi="Courier New" w:cs="Courier New"/>
                <w:color w:val="000000"/>
                <w:sz w:val="18"/>
                <w:szCs w:val="18"/>
                <w:lang w:val="en-CA" w:eastAsia="en-CA"/>
              </w:rPr>
            </w:rPrChange>
          </w:rPr>
          <w:t>,</w:t>
        </w:r>
      </w:ins>
    </w:p>
    <w:p w14:paraId="644ACA08" w14:textId="77777777" w:rsidR="001547A3" w:rsidRPr="001547A3" w:rsidRDefault="001547A3">
      <w:pPr>
        <w:shd w:val="clear" w:color="auto" w:fill="FFFFFE"/>
        <w:spacing w:line="270" w:lineRule="atLeast"/>
        <w:ind w:left="2520"/>
        <w:rPr>
          <w:ins w:id="541" w:author="Sarayu Belliraj" w:date="2022-04-04T11:50:00Z"/>
          <w:rFonts w:ascii="Courier New" w:eastAsia="Times New Roman" w:hAnsi="Courier New" w:cs="Courier New"/>
          <w:color w:val="000000"/>
          <w:sz w:val="18"/>
          <w:szCs w:val="18"/>
          <w:lang w:val="en-CA" w:eastAsia="en-CA"/>
        </w:rPr>
        <w:pPrChange w:id="542" w:author="Sarayu Belliraj" w:date="2022-04-04T11:50:00Z">
          <w:pPr>
            <w:shd w:val="clear" w:color="auto" w:fill="FFFFFE"/>
            <w:spacing w:line="270" w:lineRule="atLeast"/>
          </w:pPr>
        </w:pPrChange>
      </w:pPr>
      <w:ins w:id="543"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due</w:t>
        </w:r>
        <w:proofErr w:type="gramEnd"/>
        <w:r w:rsidRPr="001547A3">
          <w:rPr>
            <w:rFonts w:ascii="Courier New" w:eastAsia="Times New Roman" w:hAnsi="Courier New" w:cs="Courier New"/>
            <w:color w:val="A31515"/>
            <w:sz w:val="18"/>
            <w:szCs w:val="18"/>
            <w:lang w:val="en-CA" w:eastAsia="en-CA"/>
          </w:rPr>
          <w:t>_date_plus_grace_period</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"2021-12-18"</w:t>
        </w:r>
        <w:r w:rsidRPr="001547A3">
          <w:rPr>
            <w:rFonts w:ascii="Courier New" w:eastAsia="Times New Roman" w:hAnsi="Courier New" w:cs="Courier New"/>
            <w:color w:val="000000"/>
            <w:sz w:val="18"/>
            <w:szCs w:val="18"/>
            <w:lang w:val="en-CA" w:eastAsia="en-CA"/>
          </w:rPr>
          <w:t>,</w:t>
        </w:r>
      </w:ins>
    </w:p>
    <w:p w14:paraId="24359316" w14:textId="77777777" w:rsidR="001547A3" w:rsidRPr="001547A3" w:rsidRDefault="001547A3">
      <w:pPr>
        <w:shd w:val="clear" w:color="auto" w:fill="FFFFFE"/>
        <w:spacing w:line="270" w:lineRule="atLeast"/>
        <w:ind w:left="2520"/>
        <w:rPr>
          <w:ins w:id="544" w:author="Sarayu Belliraj" w:date="2022-04-04T11:50:00Z"/>
          <w:rFonts w:ascii="Courier New" w:eastAsia="Times New Roman" w:hAnsi="Courier New" w:cs="Courier New"/>
          <w:color w:val="000000"/>
          <w:sz w:val="18"/>
          <w:szCs w:val="18"/>
          <w:lang w:val="en-CA" w:eastAsia="en-CA"/>
        </w:rPr>
        <w:pPrChange w:id="545" w:author="Sarayu Belliraj" w:date="2022-04-04T11:50:00Z">
          <w:pPr>
            <w:shd w:val="clear" w:color="auto" w:fill="FFFFFE"/>
            <w:spacing w:line="270" w:lineRule="atLeast"/>
          </w:pPr>
        </w:pPrChange>
      </w:pPr>
      <w:ins w:id="546" w:author="Sarayu Belliraj" w:date="2022-04-04T11:50:00Z">
        <w:r w:rsidRPr="001547A3">
          <w:rPr>
            <w:rFonts w:ascii="Courier New" w:eastAsia="Times New Roman" w:hAnsi="Courier New" w:cs="Courier New"/>
            <w:color w:val="000000"/>
            <w:sz w:val="18"/>
            <w:szCs w:val="18"/>
            <w:lang w:val="en-CA" w:eastAsia="en-CA"/>
          </w:rPr>
          <w:t>            </w:t>
        </w:r>
        <w:r w:rsidRPr="00E070E6">
          <w:rPr>
            <w:rFonts w:ascii="Courier New" w:eastAsia="Times New Roman" w:hAnsi="Courier New" w:cs="Courier New"/>
            <w:color w:val="A31515"/>
            <w:sz w:val="18"/>
            <w:szCs w:val="18"/>
            <w:highlight w:val="yellow"/>
            <w:lang w:val="en-CA" w:eastAsia="en-CA"/>
            <w:rPrChange w:id="547" w:author="Sarayu Belliraj" w:date="2022-04-04T12:07:00Z">
              <w:rPr>
                <w:rFonts w:ascii="Courier New" w:eastAsia="Times New Roman" w:hAnsi="Courier New" w:cs="Courier New"/>
                <w:color w:val="A31515"/>
                <w:sz w:val="18"/>
                <w:szCs w:val="18"/>
                <w:lang w:val="en-CA" w:eastAsia="en-CA"/>
              </w:rPr>
            </w:rPrChange>
          </w:rPr>
          <w:t>"</w:t>
        </w:r>
        <w:proofErr w:type="spellStart"/>
        <w:proofErr w:type="gramStart"/>
        <w:r w:rsidRPr="00E070E6">
          <w:rPr>
            <w:rFonts w:ascii="Courier New" w:eastAsia="Times New Roman" w:hAnsi="Courier New" w:cs="Courier New"/>
            <w:color w:val="A31515"/>
            <w:sz w:val="18"/>
            <w:szCs w:val="18"/>
            <w:highlight w:val="yellow"/>
            <w:lang w:val="en-CA" w:eastAsia="en-CA"/>
            <w:rPrChange w:id="548" w:author="Sarayu Belliraj" w:date="2022-04-04T12:07:00Z">
              <w:rPr>
                <w:rFonts w:ascii="Courier New" w:eastAsia="Times New Roman" w:hAnsi="Courier New" w:cs="Courier New"/>
                <w:color w:val="A31515"/>
                <w:sz w:val="18"/>
                <w:szCs w:val="18"/>
                <w:lang w:val="en-CA" w:eastAsia="en-CA"/>
              </w:rPr>
            </w:rPrChange>
          </w:rPr>
          <w:t>new</w:t>
        </w:r>
        <w:proofErr w:type="gramEnd"/>
        <w:r w:rsidRPr="00E070E6">
          <w:rPr>
            <w:rFonts w:ascii="Courier New" w:eastAsia="Times New Roman" w:hAnsi="Courier New" w:cs="Courier New"/>
            <w:color w:val="A31515"/>
            <w:sz w:val="18"/>
            <w:szCs w:val="18"/>
            <w:highlight w:val="yellow"/>
            <w:lang w:val="en-CA" w:eastAsia="en-CA"/>
            <w:rPrChange w:id="549" w:author="Sarayu Belliraj" w:date="2022-04-04T12:07:00Z">
              <w:rPr>
                <w:rFonts w:ascii="Courier New" w:eastAsia="Times New Roman" w:hAnsi="Courier New" w:cs="Courier New"/>
                <w:color w:val="A31515"/>
                <w:sz w:val="18"/>
                <w:szCs w:val="18"/>
                <w:lang w:val="en-CA" w:eastAsia="en-CA"/>
              </w:rPr>
            </w:rPrChange>
          </w:rPr>
          <w:t>_charges_amount</w:t>
        </w:r>
        <w:proofErr w:type="spellEnd"/>
        <w:r w:rsidRPr="00E070E6">
          <w:rPr>
            <w:rFonts w:ascii="Courier New" w:eastAsia="Times New Roman" w:hAnsi="Courier New" w:cs="Courier New"/>
            <w:color w:val="A31515"/>
            <w:sz w:val="18"/>
            <w:szCs w:val="18"/>
            <w:highlight w:val="yellow"/>
            <w:lang w:val="en-CA" w:eastAsia="en-CA"/>
            <w:rPrChange w:id="550" w:author="Sarayu Belliraj" w:date="2022-04-04T12:07:00Z">
              <w:rPr>
                <w:rFonts w:ascii="Courier New" w:eastAsia="Times New Roman" w:hAnsi="Courier New" w:cs="Courier New"/>
                <w:color w:val="A31515"/>
                <w:sz w:val="18"/>
                <w:szCs w:val="18"/>
                <w:lang w:val="en-CA" w:eastAsia="en-CA"/>
              </w:rPr>
            </w:rPrChange>
          </w:rPr>
          <w:t>"</w:t>
        </w:r>
        <w:r w:rsidRPr="00E070E6">
          <w:rPr>
            <w:rFonts w:ascii="Courier New" w:eastAsia="Times New Roman" w:hAnsi="Courier New" w:cs="Courier New"/>
            <w:color w:val="000000"/>
            <w:sz w:val="18"/>
            <w:szCs w:val="18"/>
            <w:highlight w:val="yellow"/>
            <w:lang w:val="en-CA" w:eastAsia="en-CA"/>
            <w:rPrChange w:id="551" w:author="Sarayu Belliraj" w:date="2022-04-04T12:07:00Z">
              <w:rPr>
                <w:rFonts w:ascii="Courier New" w:eastAsia="Times New Roman" w:hAnsi="Courier New" w:cs="Courier New"/>
                <w:color w:val="000000"/>
                <w:sz w:val="18"/>
                <w:szCs w:val="18"/>
                <w:lang w:val="en-CA" w:eastAsia="en-CA"/>
              </w:rPr>
            </w:rPrChange>
          </w:rPr>
          <w:t>: </w:t>
        </w:r>
        <w:r w:rsidRPr="00E070E6">
          <w:rPr>
            <w:rFonts w:ascii="Courier New" w:eastAsia="Times New Roman" w:hAnsi="Courier New" w:cs="Courier New"/>
            <w:color w:val="098658"/>
            <w:sz w:val="18"/>
            <w:szCs w:val="18"/>
            <w:highlight w:val="yellow"/>
            <w:lang w:val="en-CA" w:eastAsia="en-CA"/>
            <w:rPrChange w:id="552" w:author="Sarayu Belliraj" w:date="2022-04-04T12:07:00Z">
              <w:rPr>
                <w:rFonts w:ascii="Courier New" w:eastAsia="Times New Roman" w:hAnsi="Courier New" w:cs="Courier New"/>
                <w:color w:val="098658"/>
                <w:sz w:val="18"/>
                <w:szCs w:val="18"/>
                <w:lang w:val="en-CA" w:eastAsia="en-CA"/>
              </w:rPr>
            </w:rPrChange>
          </w:rPr>
          <w:t>9380</w:t>
        </w:r>
        <w:r w:rsidRPr="00E070E6">
          <w:rPr>
            <w:rFonts w:ascii="Courier New" w:eastAsia="Times New Roman" w:hAnsi="Courier New" w:cs="Courier New"/>
            <w:color w:val="000000"/>
            <w:sz w:val="18"/>
            <w:szCs w:val="18"/>
            <w:highlight w:val="yellow"/>
            <w:lang w:val="en-CA" w:eastAsia="en-CA"/>
            <w:rPrChange w:id="553" w:author="Sarayu Belliraj" w:date="2022-04-04T12:07:00Z">
              <w:rPr>
                <w:rFonts w:ascii="Courier New" w:eastAsia="Times New Roman" w:hAnsi="Courier New" w:cs="Courier New"/>
                <w:color w:val="000000"/>
                <w:sz w:val="18"/>
                <w:szCs w:val="18"/>
                <w:lang w:val="en-CA" w:eastAsia="en-CA"/>
              </w:rPr>
            </w:rPrChange>
          </w:rPr>
          <w:t>,</w:t>
        </w:r>
      </w:ins>
    </w:p>
    <w:p w14:paraId="36588856" w14:textId="77777777" w:rsidR="001547A3" w:rsidRPr="001547A3" w:rsidRDefault="001547A3">
      <w:pPr>
        <w:shd w:val="clear" w:color="auto" w:fill="FFFFFE"/>
        <w:spacing w:line="270" w:lineRule="atLeast"/>
        <w:ind w:left="2520"/>
        <w:rPr>
          <w:ins w:id="554" w:author="Sarayu Belliraj" w:date="2022-04-04T11:50:00Z"/>
          <w:rFonts w:ascii="Courier New" w:eastAsia="Times New Roman" w:hAnsi="Courier New" w:cs="Courier New"/>
          <w:color w:val="000000"/>
          <w:sz w:val="18"/>
          <w:szCs w:val="18"/>
          <w:lang w:val="en-CA" w:eastAsia="en-CA"/>
        </w:rPr>
        <w:pPrChange w:id="555" w:author="Sarayu Belliraj" w:date="2022-04-04T11:50:00Z">
          <w:pPr>
            <w:shd w:val="clear" w:color="auto" w:fill="FFFFFE"/>
            <w:spacing w:line="270" w:lineRule="atLeast"/>
          </w:pPr>
        </w:pPrChange>
      </w:pPr>
      <w:ins w:id="556" w:author="Sarayu Belliraj" w:date="2022-04-04T11:50:00Z">
        <w:r w:rsidRPr="001547A3">
          <w:rPr>
            <w:rFonts w:ascii="Courier New" w:eastAsia="Times New Roman" w:hAnsi="Courier New" w:cs="Courier New"/>
            <w:color w:val="000000"/>
            <w:sz w:val="18"/>
            <w:szCs w:val="18"/>
            <w:lang w:val="en-CA" w:eastAsia="en-CA"/>
          </w:rPr>
          <w:t>            </w:t>
        </w:r>
        <w:r w:rsidRPr="00E070E6">
          <w:rPr>
            <w:rFonts w:ascii="Courier New" w:eastAsia="Times New Roman" w:hAnsi="Courier New" w:cs="Courier New"/>
            <w:color w:val="A31515"/>
            <w:sz w:val="18"/>
            <w:szCs w:val="18"/>
            <w:highlight w:val="yellow"/>
            <w:lang w:val="en-CA" w:eastAsia="en-CA"/>
            <w:rPrChange w:id="557" w:author="Sarayu Belliraj" w:date="2022-04-04T12:07:00Z">
              <w:rPr>
                <w:rFonts w:ascii="Courier New" w:eastAsia="Times New Roman" w:hAnsi="Courier New" w:cs="Courier New"/>
                <w:color w:val="A31515"/>
                <w:sz w:val="18"/>
                <w:szCs w:val="18"/>
                <w:lang w:val="en-CA" w:eastAsia="en-CA"/>
              </w:rPr>
            </w:rPrChange>
          </w:rPr>
          <w:t>"</w:t>
        </w:r>
        <w:proofErr w:type="spellStart"/>
        <w:proofErr w:type="gramStart"/>
        <w:r w:rsidRPr="00E070E6">
          <w:rPr>
            <w:rFonts w:ascii="Courier New" w:eastAsia="Times New Roman" w:hAnsi="Courier New" w:cs="Courier New"/>
            <w:color w:val="A31515"/>
            <w:sz w:val="18"/>
            <w:szCs w:val="18"/>
            <w:highlight w:val="yellow"/>
            <w:lang w:val="en-CA" w:eastAsia="en-CA"/>
            <w:rPrChange w:id="558" w:author="Sarayu Belliraj" w:date="2022-04-04T12:07:00Z">
              <w:rPr>
                <w:rFonts w:ascii="Courier New" w:eastAsia="Times New Roman" w:hAnsi="Courier New" w:cs="Courier New"/>
                <w:color w:val="A31515"/>
                <w:sz w:val="18"/>
                <w:szCs w:val="18"/>
                <w:lang w:val="en-CA" w:eastAsia="en-CA"/>
              </w:rPr>
            </w:rPrChange>
          </w:rPr>
          <w:t>new</w:t>
        </w:r>
        <w:proofErr w:type="gramEnd"/>
        <w:r w:rsidRPr="00E070E6">
          <w:rPr>
            <w:rFonts w:ascii="Courier New" w:eastAsia="Times New Roman" w:hAnsi="Courier New" w:cs="Courier New"/>
            <w:color w:val="A31515"/>
            <w:sz w:val="18"/>
            <w:szCs w:val="18"/>
            <w:highlight w:val="yellow"/>
            <w:lang w:val="en-CA" w:eastAsia="en-CA"/>
            <w:rPrChange w:id="559" w:author="Sarayu Belliraj" w:date="2022-04-04T12:07:00Z">
              <w:rPr>
                <w:rFonts w:ascii="Courier New" w:eastAsia="Times New Roman" w:hAnsi="Courier New" w:cs="Courier New"/>
                <w:color w:val="A31515"/>
                <w:sz w:val="18"/>
                <w:szCs w:val="18"/>
                <w:lang w:val="en-CA" w:eastAsia="en-CA"/>
              </w:rPr>
            </w:rPrChange>
          </w:rPr>
          <w:t>_payments_amount</w:t>
        </w:r>
        <w:proofErr w:type="spellEnd"/>
        <w:r w:rsidRPr="00E070E6">
          <w:rPr>
            <w:rFonts w:ascii="Courier New" w:eastAsia="Times New Roman" w:hAnsi="Courier New" w:cs="Courier New"/>
            <w:color w:val="A31515"/>
            <w:sz w:val="18"/>
            <w:szCs w:val="18"/>
            <w:highlight w:val="yellow"/>
            <w:lang w:val="en-CA" w:eastAsia="en-CA"/>
            <w:rPrChange w:id="560" w:author="Sarayu Belliraj" w:date="2022-04-04T12:07:00Z">
              <w:rPr>
                <w:rFonts w:ascii="Courier New" w:eastAsia="Times New Roman" w:hAnsi="Courier New" w:cs="Courier New"/>
                <w:color w:val="A31515"/>
                <w:sz w:val="18"/>
                <w:szCs w:val="18"/>
                <w:lang w:val="en-CA" w:eastAsia="en-CA"/>
              </w:rPr>
            </w:rPrChange>
          </w:rPr>
          <w:t>"</w:t>
        </w:r>
        <w:r w:rsidRPr="00E070E6">
          <w:rPr>
            <w:rFonts w:ascii="Courier New" w:eastAsia="Times New Roman" w:hAnsi="Courier New" w:cs="Courier New"/>
            <w:color w:val="000000"/>
            <w:sz w:val="18"/>
            <w:szCs w:val="18"/>
            <w:highlight w:val="yellow"/>
            <w:lang w:val="en-CA" w:eastAsia="en-CA"/>
            <w:rPrChange w:id="561" w:author="Sarayu Belliraj" w:date="2022-04-04T12:07:00Z">
              <w:rPr>
                <w:rFonts w:ascii="Courier New" w:eastAsia="Times New Roman" w:hAnsi="Courier New" w:cs="Courier New"/>
                <w:color w:val="000000"/>
                <w:sz w:val="18"/>
                <w:szCs w:val="18"/>
                <w:lang w:val="en-CA" w:eastAsia="en-CA"/>
              </w:rPr>
            </w:rPrChange>
          </w:rPr>
          <w:t>: </w:t>
        </w:r>
        <w:r w:rsidRPr="00E070E6">
          <w:rPr>
            <w:rFonts w:ascii="Courier New" w:eastAsia="Times New Roman" w:hAnsi="Courier New" w:cs="Courier New"/>
            <w:color w:val="098658"/>
            <w:sz w:val="18"/>
            <w:szCs w:val="18"/>
            <w:highlight w:val="yellow"/>
            <w:lang w:val="en-CA" w:eastAsia="en-CA"/>
            <w:rPrChange w:id="562" w:author="Sarayu Belliraj" w:date="2022-04-04T12:07:00Z">
              <w:rPr>
                <w:rFonts w:ascii="Courier New" w:eastAsia="Times New Roman" w:hAnsi="Courier New" w:cs="Courier New"/>
                <w:color w:val="098658"/>
                <w:sz w:val="18"/>
                <w:szCs w:val="18"/>
                <w:lang w:val="en-CA" w:eastAsia="en-CA"/>
              </w:rPr>
            </w:rPrChange>
          </w:rPr>
          <w:t>0</w:t>
        </w:r>
        <w:r w:rsidRPr="00E070E6">
          <w:rPr>
            <w:rFonts w:ascii="Courier New" w:eastAsia="Times New Roman" w:hAnsi="Courier New" w:cs="Courier New"/>
            <w:color w:val="000000"/>
            <w:sz w:val="18"/>
            <w:szCs w:val="18"/>
            <w:highlight w:val="yellow"/>
            <w:lang w:val="en-CA" w:eastAsia="en-CA"/>
            <w:rPrChange w:id="563" w:author="Sarayu Belliraj" w:date="2022-04-04T12:07:00Z">
              <w:rPr>
                <w:rFonts w:ascii="Courier New" w:eastAsia="Times New Roman" w:hAnsi="Courier New" w:cs="Courier New"/>
                <w:color w:val="000000"/>
                <w:sz w:val="18"/>
                <w:szCs w:val="18"/>
                <w:lang w:val="en-CA" w:eastAsia="en-CA"/>
              </w:rPr>
            </w:rPrChange>
          </w:rPr>
          <w:t>,</w:t>
        </w:r>
      </w:ins>
    </w:p>
    <w:p w14:paraId="7D7320CF" w14:textId="77777777" w:rsidR="001547A3" w:rsidRPr="001547A3" w:rsidRDefault="001547A3">
      <w:pPr>
        <w:shd w:val="clear" w:color="auto" w:fill="FFFFFE"/>
        <w:spacing w:line="270" w:lineRule="atLeast"/>
        <w:ind w:left="2520"/>
        <w:rPr>
          <w:ins w:id="564" w:author="Sarayu Belliraj" w:date="2022-04-04T11:50:00Z"/>
          <w:rFonts w:ascii="Courier New" w:eastAsia="Times New Roman" w:hAnsi="Courier New" w:cs="Courier New"/>
          <w:color w:val="000000"/>
          <w:sz w:val="18"/>
          <w:szCs w:val="18"/>
          <w:lang w:val="en-CA" w:eastAsia="en-CA"/>
        </w:rPr>
        <w:pPrChange w:id="565" w:author="Sarayu Belliraj" w:date="2022-04-04T11:50:00Z">
          <w:pPr>
            <w:shd w:val="clear" w:color="auto" w:fill="FFFFFE"/>
            <w:spacing w:line="270" w:lineRule="atLeast"/>
          </w:pPr>
        </w:pPrChange>
      </w:pPr>
      <w:ins w:id="566"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balance</w:t>
        </w:r>
        <w:proofErr w:type="gramEnd"/>
        <w:r w:rsidRPr="001547A3">
          <w:rPr>
            <w:rFonts w:ascii="Courier New" w:eastAsia="Times New Roman" w:hAnsi="Courier New" w:cs="Courier New"/>
            <w:color w:val="A31515"/>
            <w:sz w:val="18"/>
            <w:szCs w:val="18"/>
            <w:lang w:val="en-CA" w:eastAsia="en-CA"/>
          </w:rPr>
          <w:t>_forward_amount</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0</w:t>
        </w:r>
        <w:r w:rsidRPr="001547A3">
          <w:rPr>
            <w:rFonts w:ascii="Courier New" w:eastAsia="Times New Roman" w:hAnsi="Courier New" w:cs="Courier New"/>
            <w:color w:val="000000"/>
            <w:sz w:val="18"/>
            <w:szCs w:val="18"/>
            <w:lang w:val="en-CA" w:eastAsia="en-CA"/>
          </w:rPr>
          <w:t>,</w:t>
        </w:r>
      </w:ins>
    </w:p>
    <w:p w14:paraId="44BE8FAC" w14:textId="77777777" w:rsidR="001547A3" w:rsidRPr="001547A3" w:rsidRDefault="001547A3">
      <w:pPr>
        <w:shd w:val="clear" w:color="auto" w:fill="FFFFFE"/>
        <w:spacing w:line="270" w:lineRule="atLeast"/>
        <w:ind w:left="2520"/>
        <w:rPr>
          <w:ins w:id="567" w:author="Sarayu Belliraj" w:date="2022-04-04T11:50:00Z"/>
          <w:rFonts w:ascii="Courier New" w:eastAsia="Times New Roman" w:hAnsi="Courier New" w:cs="Courier New"/>
          <w:color w:val="000000"/>
          <w:sz w:val="18"/>
          <w:szCs w:val="18"/>
          <w:lang w:val="en-CA" w:eastAsia="en-CA"/>
        </w:rPr>
        <w:pPrChange w:id="568" w:author="Sarayu Belliraj" w:date="2022-04-04T11:50:00Z">
          <w:pPr>
            <w:shd w:val="clear" w:color="auto" w:fill="FFFFFE"/>
            <w:spacing w:line="270" w:lineRule="atLeast"/>
          </w:pPr>
        </w:pPrChange>
      </w:pPr>
      <w:ins w:id="569"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total</w:t>
        </w:r>
        <w:proofErr w:type="gramEnd"/>
        <w:r w:rsidRPr="001547A3">
          <w:rPr>
            <w:rFonts w:ascii="Courier New" w:eastAsia="Times New Roman" w:hAnsi="Courier New" w:cs="Courier New"/>
            <w:color w:val="A31515"/>
            <w:sz w:val="18"/>
            <w:szCs w:val="18"/>
            <w:lang w:val="en-CA" w:eastAsia="en-CA"/>
          </w:rPr>
          <w:t>_amount</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9380</w:t>
        </w:r>
        <w:r w:rsidRPr="001547A3">
          <w:rPr>
            <w:rFonts w:ascii="Courier New" w:eastAsia="Times New Roman" w:hAnsi="Courier New" w:cs="Courier New"/>
            <w:color w:val="000000"/>
            <w:sz w:val="18"/>
            <w:szCs w:val="18"/>
            <w:lang w:val="en-CA" w:eastAsia="en-CA"/>
          </w:rPr>
          <w:t>,</w:t>
        </w:r>
      </w:ins>
    </w:p>
    <w:p w14:paraId="5D9A97AB" w14:textId="77777777" w:rsidR="001547A3" w:rsidRPr="001547A3" w:rsidRDefault="001547A3">
      <w:pPr>
        <w:shd w:val="clear" w:color="auto" w:fill="FFFFFE"/>
        <w:spacing w:line="270" w:lineRule="atLeast"/>
        <w:ind w:left="2520"/>
        <w:rPr>
          <w:ins w:id="570" w:author="Sarayu Belliraj" w:date="2022-04-04T11:50:00Z"/>
          <w:rFonts w:ascii="Courier New" w:eastAsia="Times New Roman" w:hAnsi="Courier New" w:cs="Courier New"/>
          <w:color w:val="000000"/>
          <w:sz w:val="18"/>
          <w:szCs w:val="18"/>
          <w:lang w:val="en-CA" w:eastAsia="en-CA"/>
        </w:rPr>
        <w:pPrChange w:id="571" w:author="Sarayu Belliraj" w:date="2022-04-04T11:50:00Z">
          <w:pPr>
            <w:shd w:val="clear" w:color="auto" w:fill="FFFFFE"/>
            <w:spacing w:line="270" w:lineRule="atLeast"/>
          </w:pPr>
        </w:pPrChange>
      </w:pPr>
      <w:ins w:id="572" w:author="Sarayu Belliraj" w:date="2022-04-04T11:50:00Z">
        <w:r w:rsidRPr="001547A3">
          <w:rPr>
            <w:rFonts w:ascii="Courier New" w:eastAsia="Times New Roman" w:hAnsi="Courier New" w:cs="Courier New"/>
            <w:color w:val="000000"/>
            <w:sz w:val="18"/>
            <w:szCs w:val="18"/>
            <w:lang w:val="en-CA" w:eastAsia="en-CA"/>
          </w:rPr>
          <w:t>            </w:t>
        </w:r>
        <w:r w:rsidRPr="00B632A7">
          <w:rPr>
            <w:rFonts w:ascii="Courier New" w:eastAsia="Times New Roman" w:hAnsi="Courier New" w:cs="Courier New"/>
            <w:color w:val="A31515"/>
            <w:sz w:val="18"/>
            <w:szCs w:val="18"/>
            <w:highlight w:val="yellow"/>
            <w:lang w:val="en-CA" w:eastAsia="en-CA"/>
            <w:rPrChange w:id="573" w:author="Sarayu Belliraj" w:date="2022-04-04T11:52:00Z">
              <w:rPr>
                <w:rFonts w:ascii="Courier New" w:eastAsia="Times New Roman" w:hAnsi="Courier New" w:cs="Courier New"/>
                <w:color w:val="A31515"/>
                <w:sz w:val="18"/>
                <w:szCs w:val="18"/>
                <w:lang w:val="en-CA" w:eastAsia="en-CA"/>
              </w:rPr>
            </w:rPrChange>
          </w:rPr>
          <w:t>"</w:t>
        </w:r>
        <w:proofErr w:type="spellStart"/>
        <w:proofErr w:type="gramStart"/>
        <w:r w:rsidRPr="00B632A7">
          <w:rPr>
            <w:rFonts w:ascii="Courier New" w:eastAsia="Times New Roman" w:hAnsi="Courier New" w:cs="Courier New"/>
            <w:color w:val="A31515"/>
            <w:sz w:val="18"/>
            <w:szCs w:val="18"/>
            <w:highlight w:val="yellow"/>
            <w:lang w:val="en-CA" w:eastAsia="en-CA"/>
            <w:rPrChange w:id="574" w:author="Sarayu Belliraj" w:date="2022-04-04T11:52:00Z">
              <w:rPr>
                <w:rFonts w:ascii="Courier New" w:eastAsia="Times New Roman" w:hAnsi="Courier New" w:cs="Courier New"/>
                <w:color w:val="A31515"/>
                <w:sz w:val="18"/>
                <w:szCs w:val="18"/>
                <w:lang w:val="en-CA" w:eastAsia="en-CA"/>
              </w:rPr>
            </w:rPrChange>
          </w:rPr>
          <w:t>is</w:t>
        </w:r>
        <w:proofErr w:type="gramEnd"/>
        <w:r w:rsidRPr="00B632A7">
          <w:rPr>
            <w:rFonts w:ascii="Courier New" w:eastAsia="Times New Roman" w:hAnsi="Courier New" w:cs="Courier New"/>
            <w:color w:val="A31515"/>
            <w:sz w:val="18"/>
            <w:szCs w:val="18"/>
            <w:highlight w:val="yellow"/>
            <w:lang w:val="en-CA" w:eastAsia="en-CA"/>
            <w:rPrChange w:id="575" w:author="Sarayu Belliraj" w:date="2022-04-04T11:52:00Z">
              <w:rPr>
                <w:rFonts w:ascii="Courier New" w:eastAsia="Times New Roman" w:hAnsi="Courier New" w:cs="Courier New"/>
                <w:color w:val="A31515"/>
                <w:sz w:val="18"/>
                <w:szCs w:val="18"/>
                <w:lang w:val="en-CA" w:eastAsia="en-CA"/>
              </w:rPr>
            </w:rPrChange>
          </w:rPr>
          <w:t>_paid_ind</w:t>
        </w:r>
        <w:proofErr w:type="spellEnd"/>
        <w:r w:rsidRPr="00B632A7">
          <w:rPr>
            <w:rFonts w:ascii="Courier New" w:eastAsia="Times New Roman" w:hAnsi="Courier New" w:cs="Courier New"/>
            <w:color w:val="A31515"/>
            <w:sz w:val="18"/>
            <w:szCs w:val="18"/>
            <w:highlight w:val="yellow"/>
            <w:lang w:val="en-CA" w:eastAsia="en-CA"/>
            <w:rPrChange w:id="576" w:author="Sarayu Belliraj" w:date="2022-04-04T11:52:00Z">
              <w:rPr>
                <w:rFonts w:ascii="Courier New" w:eastAsia="Times New Roman" w:hAnsi="Courier New" w:cs="Courier New"/>
                <w:color w:val="A31515"/>
                <w:sz w:val="18"/>
                <w:szCs w:val="18"/>
                <w:lang w:val="en-CA" w:eastAsia="en-CA"/>
              </w:rPr>
            </w:rPrChange>
          </w:rPr>
          <w:t>"</w:t>
        </w:r>
        <w:r w:rsidRPr="00B632A7">
          <w:rPr>
            <w:rFonts w:ascii="Courier New" w:eastAsia="Times New Roman" w:hAnsi="Courier New" w:cs="Courier New"/>
            <w:color w:val="000000"/>
            <w:sz w:val="18"/>
            <w:szCs w:val="18"/>
            <w:highlight w:val="yellow"/>
            <w:lang w:val="en-CA" w:eastAsia="en-CA"/>
            <w:rPrChange w:id="577" w:author="Sarayu Belliraj" w:date="2022-04-04T11:52:00Z">
              <w:rPr>
                <w:rFonts w:ascii="Courier New" w:eastAsia="Times New Roman" w:hAnsi="Courier New" w:cs="Courier New"/>
                <w:color w:val="000000"/>
                <w:sz w:val="18"/>
                <w:szCs w:val="18"/>
                <w:lang w:val="en-CA" w:eastAsia="en-CA"/>
              </w:rPr>
            </w:rPrChange>
          </w:rPr>
          <w:t>: </w:t>
        </w:r>
        <w:r w:rsidRPr="00B632A7">
          <w:rPr>
            <w:rFonts w:ascii="Courier New" w:eastAsia="Times New Roman" w:hAnsi="Courier New" w:cs="Courier New"/>
            <w:color w:val="098658"/>
            <w:sz w:val="18"/>
            <w:szCs w:val="18"/>
            <w:highlight w:val="yellow"/>
            <w:lang w:val="en-CA" w:eastAsia="en-CA"/>
            <w:rPrChange w:id="578" w:author="Sarayu Belliraj" w:date="2022-04-04T11:52:00Z">
              <w:rPr>
                <w:rFonts w:ascii="Courier New" w:eastAsia="Times New Roman" w:hAnsi="Courier New" w:cs="Courier New"/>
                <w:color w:val="098658"/>
                <w:sz w:val="18"/>
                <w:szCs w:val="18"/>
                <w:lang w:val="en-CA" w:eastAsia="en-CA"/>
              </w:rPr>
            </w:rPrChange>
          </w:rPr>
          <w:t>0</w:t>
        </w:r>
        <w:r w:rsidRPr="00B632A7">
          <w:rPr>
            <w:rFonts w:ascii="Courier New" w:eastAsia="Times New Roman" w:hAnsi="Courier New" w:cs="Courier New"/>
            <w:color w:val="000000"/>
            <w:sz w:val="18"/>
            <w:szCs w:val="18"/>
            <w:highlight w:val="yellow"/>
            <w:lang w:val="en-CA" w:eastAsia="en-CA"/>
            <w:rPrChange w:id="579" w:author="Sarayu Belliraj" w:date="2022-04-04T11:52:00Z">
              <w:rPr>
                <w:rFonts w:ascii="Courier New" w:eastAsia="Times New Roman" w:hAnsi="Courier New" w:cs="Courier New"/>
                <w:color w:val="000000"/>
                <w:sz w:val="18"/>
                <w:szCs w:val="18"/>
                <w:lang w:val="en-CA" w:eastAsia="en-CA"/>
              </w:rPr>
            </w:rPrChange>
          </w:rPr>
          <w:t>,</w:t>
        </w:r>
      </w:ins>
    </w:p>
    <w:p w14:paraId="0EB96154" w14:textId="77777777" w:rsidR="001547A3" w:rsidRPr="001547A3" w:rsidRDefault="001547A3">
      <w:pPr>
        <w:shd w:val="clear" w:color="auto" w:fill="FFFFFE"/>
        <w:spacing w:line="270" w:lineRule="atLeast"/>
        <w:ind w:left="2520"/>
        <w:rPr>
          <w:ins w:id="580" w:author="Sarayu Belliraj" w:date="2022-04-04T11:50:00Z"/>
          <w:rFonts w:ascii="Courier New" w:eastAsia="Times New Roman" w:hAnsi="Courier New" w:cs="Courier New"/>
          <w:color w:val="000000"/>
          <w:sz w:val="18"/>
          <w:szCs w:val="18"/>
          <w:lang w:val="en-CA" w:eastAsia="en-CA"/>
        </w:rPr>
        <w:pPrChange w:id="581" w:author="Sarayu Belliraj" w:date="2022-04-04T11:50:00Z">
          <w:pPr>
            <w:shd w:val="clear" w:color="auto" w:fill="FFFFFE"/>
            <w:spacing w:line="270" w:lineRule="atLeast"/>
          </w:pPr>
        </w:pPrChange>
      </w:pPr>
      <w:ins w:id="582" w:author="Sarayu Belliraj" w:date="2022-04-04T11:50:00Z">
        <w:r w:rsidRPr="001547A3">
          <w:rPr>
            <w:rFonts w:ascii="Courier New" w:eastAsia="Times New Roman" w:hAnsi="Courier New" w:cs="Courier New"/>
            <w:color w:val="000000"/>
            <w:sz w:val="18"/>
            <w:szCs w:val="18"/>
            <w:lang w:val="en-CA" w:eastAsia="en-CA"/>
          </w:rPr>
          <w:t>            </w:t>
        </w:r>
        <w:r w:rsidRPr="00E070E6">
          <w:rPr>
            <w:rFonts w:ascii="Courier New" w:eastAsia="Times New Roman" w:hAnsi="Courier New" w:cs="Courier New"/>
            <w:color w:val="A31515"/>
            <w:sz w:val="18"/>
            <w:szCs w:val="18"/>
            <w:highlight w:val="yellow"/>
            <w:lang w:val="en-CA" w:eastAsia="en-CA"/>
            <w:rPrChange w:id="583" w:author="Sarayu Belliraj" w:date="2022-04-04T12:06:00Z">
              <w:rPr>
                <w:rFonts w:ascii="Courier New" w:eastAsia="Times New Roman" w:hAnsi="Courier New" w:cs="Courier New"/>
                <w:color w:val="A31515"/>
                <w:sz w:val="18"/>
                <w:szCs w:val="18"/>
                <w:lang w:val="en-CA" w:eastAsia="en-CA"/>
              </w:rPr>
            </w:rPrChange>
          </w:rPr>
          <w:t>"</w:t>
        </w:r>
        <w:proofErr w:type="spellStart"/>
        <w:proofErr w:type="gramStart"/>
        <w:r w:rsidRPr="00E070E6">
          <w:rPr>
            <w:rFonts w:ascii="Courier New" w:eastAsia="Times New Roman" w:hAnsi="Courier New" w:cs="Courier New"/>
            <w:color w:val="A31515"/>
            <w:sz w:val="18"/>
            <w:szCs w:val="18"/>
            <w:highlight w:val="yellow"/>
            <w:lang w:val="en-CA" w:eastAsia="en-CA"/>
            <w:rPrChange w:id="584" w:author="Sarayu Belliraj" w:date="2022-04-04T12:06:00Z">
              <w:rPr>
                <w:rFonts w:ascii="Courier New" w:eastAsia="Times New Roman" w:hAnsi="Courier New" w:cs="Courier New"/>
                <w:color w:val="A31515"/>
                <w:sz w:val="18"/>
                <w:szCs w:val="18"/>
                <w:lang w:val="en-CA" w:eastAsia="en-CA"/>
              </w:rPr>
            </w:rPrChange>
          </w:rPr>
          <w:t>seq</w:t>
        </w:r>
        <w:proofErr w:type="gramEnd"/>
        <w:r w:rsidRPr="00E070E6">
          <w:rPr>
            <w:rFonts w:ascii="Courier New" w:eastAsia="Times New Roman" w:hAnsi="Courier New" w:cs="Courier New"/>
            <w:color w:val="A31515"/>
            <w:sz w:val="18"/>
            <w:szCs w:val="18"/>
            <w:highlight w:val="yellow"/>
            <w:lang w:val="en-CA" w:eastAsia="en-CA"/>
            <w:rPrChange w:id="585" w:author="Sarayu Belliraj" w:date="2022-04-04T12:06:00Z">
              <w:rPr>
                <w:rFonts w:ascii="Courier New" w:eastAsia="Times New Roman" w:hAnsi="Courier New" w:cs="Courier New"/>
                <w:color w:val="A31515"/>
                <w:sz w:val="18"/>
                <w:szCs w:val="18"/>
                <w:lang w:val="en-CA" w:eastAsia="en-CA"/>
              </w:rPr>
            </w:rPrChange>
          </w:rPr>
          <w:t>_statement_id</w:t>
        </w:r>
        <w:proofErr w:type="spellEnd"/>
        <w:r w:rsidRPr="00E070E6">
          <w:rPr>
            <w:rFonts w:ascii="Courier New" w:eastAsia="Times New Roman" w:hAnsi="Courier New" w:cs="Courier New"/>
            <w:color w:val="A31515"/>
            <w:sz w:val="18"/>
            <w:szCs w:val="18"/>
            <w:highlight w:val="yellow"/>
            <w:lang w:val="en-CA" w:eastAsia="en-CA"/>
            <w:rPrChange w:id="586" w:author="Sarayu Belliraj" w:date="2022-04-04T12:06:00Z">
              <w:rPr>
                <w:rFonts w:ascii="Courier New" w:eastAsia="Times New Roman" w:hAnsi="Courier New" w:cs="Courier New"/>
                <w:color w:val="A31515"/>
                <w:sz w:val="18"/>
                <w:szCs w:val="18"/>
                <w:lang w:val="en-CA" w:eastAsia="en-CA"/>
              </w:rPr>
            </w:rPrChange>
          </w:rPr>
          <w:t>"</w:t>
        </w:r>
        <w:r w:rsidRPr="00E070E6">
          <w:rPr>
            <w:rFonts w:ascii="Courier New" w:eastAsia="Times New Roman" w:hAnsi="Courier New" w:cs="Courier New"/>
            <w:color w:val="000000"/>
            <w:sz w:val="18"/>
            <w:szCs w:val="18"/>
            <w:highlight w:val="yellow"/>
            <w:lang w:val="en-CA" w:eastAsia="en-CA"/>
            <w:rPrChange w:id="587" w:author="Sarayu Belliraj" w:date="2022-04-04T12:06:00Z">
              <w:rPr>
                <w:rFonts w:ascii="Courier New" w:eastAsia="Times New Roman" w:hAnsi="Courier New" w:cs="Courier New"/>
                <w:color w:val="000000"/>
                <w:sz w:val="18"/>
                <w:szCs w:val="18"/>
                <w:lang w:val="en-CA" w:eastAsia="en-CA"/>
              </w:rPr>
            </w:rPrChange>
          </w:rPr>
          <w:t>: </w:t>
        </w:r>
        <w:r w:rsidRPr="00E070E6">
          <w:rPr>
            <w:rFonts w:ascii="Courier New" w:eastAsia="Times New Roman" w:hAnsi="Courier New" w:cs="Courier New"/>
            <w:color w:val="0451A5"/>
            <w:sz w:val="18"/>
            <w:szCs w:val="18"/>
            <w:highlight w:val="yellow"/>
            <w:lang w:val="en-CA" w:eastAsia="en-CA"/>
            <w:rPrChange w:id="588" w:author="Sarayu Belliraj" w:date="2022-04-04T12:06:00Z">
              <w:rPr>
                <w:rFonts w:ascii="Courier New" w:eastAsia="Times New Roman" w:hAnsi="Courier New" w:cs="Courier New"/>
                <w:color w:val="0451A5"/>
                <w:sz w:val="18"/>
                <w:szCs w:val="18"/>
                <w:lang w:val="en-CA" w:eastAsia="en-CA"/>
              </w:rPr>
            </w:rPrChange>
          </w:rPr>
          <w:t>"03600000002"</w:t>
        </w:r>
        <w:r w:rsidRPr="00E070E6">
          <w:rPr>
            <w:rFonts w:ascii="Courier New" w:eastAsia="Times New Roman" w:hAnsi="Courier New" w:cs="Courier New"/>
            <w:color w:val="000000"/>
            <w:sz w:val="18"/>
            <w:szCs w:val="18"/>
            <w:highlight w:val="yellow"/>
            <w:lang w:val="en-CA" w:eastAsia="en-CA"/>
            <w:rPrChange w:id="589" w:author="Sarayu Belliraj" w:date="2022-04-04T12:06:00Z">
              <w:rPr>
                <w:rFonts w:ascii="Courier New" w:eastAsia="Times New Roman" w:hAnsi="Courier New" w:cs="Courier New"/>
                <w:color w:val="000000"/>
                <w:sz w:val="18"/>
                <w:szCs w:val="18"/>
                <w:lang w:val="en-CA" w:eastAsia="en-CA"/>
              </w:rPr>
            </w:rPrChange>
          </w:rPr>
          <w:t>,</w:t>
        </w:r>
      </w:ins>
    </w:p>
    <w:p w14:paraId="78D77DB2" w14:textId="77777777" w:rsidR="001547A3" w:rsidRPr="001547A3" w:rsidRDefault="001547A3">
      <w:pPr>
        <w:shd w:val="clear" w:color="auto" w:fill="FFFFFE"/>
        <w:spacing w:line="270" w:lineRule="atLeast"/>
        <w:ind w:left="2520"/>
        <w:rPr>
          <w:ins w:id="590" w:author="Sarayu Belliraj" w:date="2022-04-04T11:50:00Z"/>
          <w:rFonts w:ascii="Courier New" w:eastAsia="Times New Roman" w:hAnsi="Courier New" w:cs="Courier New"/>
          <w:color w:val="000000"/>
          <w:sz w:val="18"/>
          <w:szCs w:val="18"/>
          <w:lang w:val="en-CA" w:eastAsia="en-CA"/>
        </w:rPr>
        <w:pPrChange w:id="591" w:author="Sarayu Belliraj" w:date="2022-04-04T11:50:00Z">
          <w:pPr>
            <w:shd w:val="clear" w:color="auto" w:fill="FFFFFE"/>
            <w:spacing w:line="270" w:lineRule="atLeast"/>
          </w:pPr>
        </w:pPrChange>
      </w:pPr>
      <w:ins w:id="592"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statement</w:t>
        </w:r>
        <w:proofErr w:type="gramEnd"/>
        <w:r w:rsidRPr="001547A3">
          <w:rPr>
            <w:rFonts w:ascii="Courier New" w:eastAsia="Times New Roman" w:hAnsi="Courier New" w:cs="Courier New"/>
            <w:color w:val="A31515"/>
            <w:sz w:val="18"/>
            <w:szCs w:val="18"/>
            <w:lang w:val="en-CA" w:eastAsia="en-CA"/>
          </w:rPr>
          <w:t>_master_plan_instances</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ins>
    </w:p>
    <w:p w14:paraId="7DFE1FFA" w14:textId="77777777" w:rsidR="001547A3" w:rsidRPr="001547A3" w:rsidRDefault="001547A3">
      <w:pPr>
        <w:shd w:val="clear" w:color="auto" w:fill="FFFFFE"/>
        <w:spacing w:line="270" w:lineRule="atLeast"/>
        <w:ind w:left="2520"/>
        <w:rPr>
          <w:ins w:id="593" w:author="Sarayu Belliraj" w:date="2022-04-04T11:50:00Z"/>
          <w:rFonts w:ascii="Courier New" w:eastAsia="Times New Roman" w:hAnsi="Courier New" w:cs="Courier New"/>
          <w:color w:val="000000"/>
          <w:sz w:val="18"/>
          <w:szCs w:val="18"/>
          <w:lang w:val="en-CA" w:eastAsia="en-CA"/>
        </w:rPr>
        <w:pPrChange w:id="594" w:author="Sarayu Belliraj" w:date="2022-04-04T11:50:00Z">
          <w:pPr>
            <w:shd w:val="clear" w:color="auto" w:fill="FFFFFE"/>
            <w:spacing w:line="270" w:lineRule="atLeast"/>
          </w:pPr>
        </w:pPrChange>
      </w:pPr>
      <w:ins w:id="595" w:author="Sarayu Belliraj" w:date="2022-04-04T11:50:00Z">
        <w:r w:rsidRPr="001547A3">
          <w:rPr>
            <w:rFonts w:ascii="Courier New" w:eastAsia="Times New Roman" w:hAnsi="Courier New" w:cs="Courier New"/>
            <w:color w:val="000000"/>
            <w:sz w:val="18"/>
            <w:szCs w:val="18"/>
            <w:lang w:val="en-CA" w:eastAsia="en-CA"/>
          </w:rPr>
          <w:t>                {</w:t>
        </w:r>
      </w:ins>
    </w:p>
    <w:p w14:paraId="191DC604" w14:textId="77777777" w:rsidR="001547A3" w:rsidRPr="001547A3" w:rsidRDefault="001547A3">
      <w:pPr>
        <w:shd w:val="clear" w:color="auto" w:fill="FFFFFE"/>
        <w:spacing w:line="270" w:lineRule="atLeast"/>
        <w:ind w:left="2520"/>
        <w:rPr>
          <w:ins w:id="596" w:author="Sarayu Belliraj" w:date="2022-04-04T11:50:00Z"/>
          <w:rFonts w:ascii="Courier New" w:eastAsia="Times New Roman" w:hAnsi="Courier New" w:cs="Courier New"/>
          <w:color w:val="000000"/>
          <w:sz w:val="18"/>
          <w:szCs w:val="18"/>
          <w:lang w:val="en-CA" w:eastAsia="en-CA"/>
        </w:rPr>
        <w:pPrChange w:id="597" w:author="Sarayu Belliraj" w:date="2022-04-04T11:50:00Z">
          <w:pPr>
            <w:shd w:val="clear" w:color="auto" w:fill="FFFFFE"/>
            <w:spacing w:line="270" w:lineRule="atLeast"/>
          </w:pPr>
        </w:pPrChange>
      </w:pPr>
      <w:ins w:id="598"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master</w:t>
        </w:r>
        <w:proofErr w:type="gramEnd"/>
        <w:r w:rsidRPr="001547A3">
          <w:rPr>
            <w:rFonts w:ascii="Courier New" w:eastAsia="Times New Roman" w:hAnsi="Courier New" w:cs="Courier New"/>
            <w:color w:val="A31515"/>
            <w:sz w:val="18"/>
            <w:szCs w:val="18"/>
            <w:lang w:val="en-CA" w:eastAsia="en-CA"/>
          </w:rPr>
          <w:t>_plan_instance_no</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1708274</w:t>
        </w:r>
        <w:r w:rsidRPr="001547A3">
          <w:rPr>
            <w:rFonts w:ascii="Courier New" w:eastAsia="Times New Roman" w:hAnsi="Courier New" w:cs="Courier New"/>
            <w:color w:val="000000"/>
            <w:sz w:val="18"/>
            <w:szCs w:val="18"/>
            <w:lang w:val="en-CA" w:eastAsia="en-CA"/>
          </w:rPr>
          <w:t>,</w:t>
        </w:r>
      </w:ins>
    </w:p>
    <w:p w14:paraId="2642353C" w14:textId="77777777" w:rsidR="001547A3" w:rsidRPr="001547A3" w:rsidRDefault="001547A3">
      <w:pPr>
        <w:shd w:val="clear" w:color="auto" w:fill="FFFFFE"/>
        <w:spacing w:line="270" w:lineRule="atLeast"/>
        <w:ind w:left="2520"/>
        <w:rPr>
          <w:ins w:id="599" w:author="Sarayu Belliraj" w:date="2022-04-04T11:50:00Z"/>
          <w:rFonts w:ascii="Courier New" w:eastAsia="Times New Roman" w:hAnsi="Courier New" w:cs="Courier New"/>
          <w:color w:val="000000"/>
          <w:sz w:val="18"/>
          <w:szCs w:val="18"/>
          <w:lang w:val="en-CA" w:eastAsia="en-CA"/>
        </w:rPr>
        <w:pPrChange w:id="600" w:author="Sarayu Belliraj" w:date="2022-04-04T11:50:00Z">
          <w:pPr>
            <w:shd w:val="clear" w:color="auto" w:fill="FFFFFE"/>
            <w:spacing w:line="270" w:lineRule="atLeast"/>
          </w:pPr>
        </w:pPrChange>
      </w:pPr>
      <w:ins w:id="601"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client</w:t>
        </w:r>
        <w:proofErr w:type="gramEnd"/>
        <w:r w:rsidRPr="001547A3">
          <w:rPr>
            <w:rFonts w:ascii="Courier New" w:eastAsia="Times New Roman" w:hAnsi="Courier New" w:cs="Courier New"/>
            <w:color w:val="A31515"/>
            <w:sz w:val="18"/>
            <w:szCs w:val="18"/>
            <w:lang w:val="en-CA" w:eastAsia="en-CA"/>
          </w:rPr>
          <w:t>_master_plan_instance_id</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"1708274"</w:t>
        </w:r>
      </w:ins>
    </w:p>
    <w:p w14:paraId="550117F6" w14:textId="77777777" w:rsidR="001547A3" w:rsidRPr="001547A3" w:rsidRDefault="001547A3">
      <w:pPr>
        <w:shd w:val="clear" w:color="auto" w:fill="FFFFFE"/>
        <w:spacing w:line="270" w:lineRule="atLeast"/>
        <w:ind w:left="2520"/>
        <w:rPr>
          <w:ins w:id="602" w:author="Sarayu Belliraj" w:date="2022-04-04T11:50:00Z"/>
          <w:rFonts w:ascii="Courier New" w:eastAsia="Times New Roman" w:hAnsi="Courier New" w:cs="Courier New"/>
          <w:color w:val="000000"/>
          <w:sz w:val="18"/>
          <w:szCs w:val="18"/>
          <w:lang w:val="en-CA" w:eastAsia="en-CA"/>
        </w:rPr>
        <w:pPrChange w:id="603" w:author="Sarayu Belliraj" w:date="2022-04-04T11:50:00Z">
          <w:pPr>
            <w:shd w:val="clear" w:color="auto" w:fill="FFFFFE"/>
            <w:spacing w:line="270" w:lineRule="atLeast"/>
          </w:pPr>
        </w:pPrChange>
      </w:pPr>
      <w:ins w:id="604" w:author="Sarayu Belliraj" w:date="2022-04-04T11:50:00Z">
        <w:r w:rsidRPr="001547A3">
          <w:rPr>
            <w:rFonts w:ascii="Courier New" w:eastAsia="Times New Roman" w:hAnsi="Courier New" w:cs="Courier New"/>
            <w:color w:val="000000"/>
            <w:sz w:val="18"/>
            <w:szCs w:val="18"/>
            <w:lang w:val="en-CA" w:eastAsia="en-CA"/>
          </w:rPr>
          <w:t>                }</w:t>
        </w:r>
      </w:ins>
    </w:p>
    <w:p w14:paraId="2601180D" w14:textId="77777777" w:rsidR="001547A3" w:rsidRPr="001547A3" w:rsidRDefault="001547A3">
      <w:pPr>
        <w:shd w:val="clear" w:color="auto" w:fill="FFFFFE"/>
        <w:spacing w:line="270" w:lineRule="atLeast"/>
        <w:ind w:left="2520"/>
        <w:rPr>
          <w:ins w:id="605" w:author="Sarayu Belliraj" w:date="2022-04-04T11:50:00Z"/>
          <w:rFonts w:ascii="Courier New" w:eastAsia="Times New Roman" w:hAnsi="Courier New" w:cs="Courier New"/>
          <w:color w:val="000000"/>
          <w:sz w:val="18"/>
          <w:szCs w:val="18"/>
          <w:lang w:val="en-CA" w:eastAsia="en-CA"/>
        </w:rPr>
        <w:pPrChange w:id="606" w:author="Sarayu Belliraj" w:date="2022-04-04T11:50:00Z">
          <w:pPr>
            <w:shd w:val="clear" w:color="auto" w:fill="FFFFFE"/>
            <w:spacing w:line="270" w:lineRule="atLeast"/>
          </w:pPr>
        </w:pPrChange>
      </w:pPr>
      <w:ins w:id="607" w:author="Sarayu Belliraj" w:date="2022-04-04T11:50:00Z">
        <w:r w:rsidRPr="001547A3">
          <w:rPr>
            <w:rFonts w:ascii="Courier New" w:eastAsia="Times New Roman" w:hAnsi="Courier New" w:cs="Courier New"/>
            <w:color w:val="000000"/>
            <w:sz w:val="18"/>
            <w:szCs w:val="18"/>
            <w:lang w:val="en-CA" w:eastAsia="en-CA"/>
          </w:rPr>
          <w:t>            ],</w:t>
        </w:r>
      </w:ins>
    </w:p>
    <w:p w14:paraId="130482D7" w14:textId="77777777" w:rsidR="001547A3" w:rsidRPr="001547A3" w:rsidRDefault="001547A3">
      <w:pPr>
        <w:shd w:val="clear" w:color="auto" w:fill="FFFFFE"/>
        <w:spacing w:line="270" w:lineRule="atLeast"/>
        <w:ind w:left="2520"/>
        <w:rPr>
          <w:ins w:id="608" w:author="Sarayu Belliraj" w:date="2022-04-04T11:50:00Z"/>
          <w:rFonts w:ascii="Courier New" w:eastAsia="Times New Roman" w:hAnsi="Courier New" w:cs="Courier New"/>
          <w:color w:val="000000"/>
          <w:sz w:val="18"/>
          <w:szCs w:val="18"/>
          <w:lang w:val="en-CA" w:eastAsia="en-CA"/>
        </w:rPr>
        <w:pPrChange w:id="609" w:author="Sarayu Belliraj" w:date="2022-04-04T11:50:00Z">
          <w:pPr>
            <w:shd w:val="clear" w:color="auto" w:fill="FFFFFE"/>
            <w:spacing w:line="270" w:lineRule="atLeast"/>
          </w:pPr>
        </w:pPrChange>
      </w:pPr>
      <w:ins w:id="610"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invoice</w:t>
        </w:r>
        <w:proofErr w:type="gramEnd"/>
        <w:r w:rsidRPr="001547A3">
          <w:rPr>
            <w:rFonts w:ascii="Courier New" w:eastAsia="Times New Roman" w:hAnsi="Courier New" w:cs="Courier New"/>
            <w:color w:val="A31515"/>
            <w:sz w:val="18"/>
            <w:szCs w:val="18"/>
            <w:lang w:val="en-CA" w:eastAsia="en-CA"/>
          </w:rPr>
          <w:t>_no</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1170337828</w:t>
        </w:r>
        <w:r w:rsidRPr="001547A3">
          <w:rPr>
            <w:rFonts w:ascii="Courier New" w:eastAsia="Times New Roman" w:hAnsi="Courier New" w:cs="Courier New"/>
            <w:color w:val="000000"/>
            <w:sz w:val="18"/>
            <w:szCs w:val="18"/>
            <w:lang w:val="en-CA" w:eastAsia="en-CA"/>
          </w:rPr>
          <w:t>,</w:t>
        </w:r>
      </w:ins>
    </w:p>
    <w:p w14:paraId="2F1C3CF6" w14:textId="77777777" w:rsidR="001547A3" w:rsidRPr="001547A3" w:rsidRDefault="001547A3">
      <w:pPr>
        <w:shd w:val="clear" w:color="auto" w:fill="FFFFFE"/>
        <w:spacing w:line="270" w:lineRule="atLeast"/>
        <w:ind w:left="2520"/>
        <w:rPr>
          <w:ins w:id="611" w:author="Sarayu Belliraj" w:date="2022-04-04T11:50:00Z"/>
          <w:rFonts w:ascii="Courier New" w:eastAsia="Times New Roman" w:hAnsi="Courier New" w:cs="Courier New"/>
          <w:color w:val="000000"/>
          <w:sz w:val="18"/>
          <w:szCs w:val="18"/>
          <w:lang w:val="en-CA" w:eastAsia="en-CA"/>
        </w:rPr>
        <w:pPrChange w:id="612" w:author="Sarayu Belliraj" w:date="2022-04-04T11:50:00Z">
          <w:pPr>
            <w:shd w:val="clear" w:color="auto" w:fill="FFFFFE"/>
            <w:spacing w:line="270" w:lineRule="atLeast"/>
          </w:pPr>
        </w:pPrChange>
      </w:pPr>
      <w:ins w:id="613"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unapplied</w:t>
        </w:r>
        <w:proofErr w:type="gramEnd"/>
        <w:r w:rsidRPr="001547A3">
          <w:rPr>
            <w:rFonts w:ascii="Courier New" w:eastAsia="Times New Roman" w:hAnsi="Courier New" w:cs="Courier New"/>
            <w:color w:val="A31515"/>
            <w:sz w:val="18"/>
            <w:szCs w:val="18"/>
            <w:lang w:val="en-CA" w:eastAsia="en-CA"/>
          </w:rPr>
          <w:t>_payment_summary</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0</w:t>
        </w:r>
        <w:r w:rsidRPr="001547A3">
          <w:rPr>
            <w:rFonts w:ascii="Courier New" w:eastAsia="Times New Roman" w:hAnsi="Courier New" w:cs="Courier New"/>
            <w:color w:val="000000"/>
            <w:sz w:val="18"/>
            <w:szCs w:val="18"/>
            <w:lang w:val="en-CA" w:eastAsia="en-CA"/>
          </w:rPr>
          <w:t>,</w:t>
        </w:r>
      </w:ins>
    </w:p>
    <w:p w14:paraId="695B6E73" w14:textId="77777777" w:rsidR="001547A3" w:rsidRPr="001547A3" w:rsidRDefault="001547A3">
      <w:pPr>
        <w:shd w:val="clear" w:color="auto" w:fill="FFFFFE"/>
        <w:spacing w:line="270" w:lineRule="atLeast"/>
        <w:ind w:left="2520"/>
        <w:rPr>
          <w:ins w:id="614" w:author="Sarayu Belliraj" w:date="2022-04-04T11:50:00Z"/>
          <w:rFonts w:ascii="Courier New" w:eastAsia="Times New Roman" w:hAnsi="Courier New" w:cs="Courier New"/>
          <w:color w:val="000000"/>
          <w:sz w:val="18"/>
          <w:szCs w:val="18"/>
          <w:lang w:val="en-CA" w:eastAsia="en-CA"/>
        </w:rPr>
        <w:pPrChange w:id="615" w:author="Sarayu Belliraj" w:date="2022-04-04T11:50:00Z">
          <w:pPr>
            <w:shd w:val="clear" w:color="auto" w:fill="FFFFFE"/>
            <w:spacing w:line="270" w:lineRule="atLeast"/>
          </w:pPr>
        </w:pPrChange>
      </w:pPr>
      <w:ins w:id="616"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account</w:t>
        </w:r>
        <w:proofErr w:type="gramEnd"/>
        <w:r w:rsidRPr="001547A3">
          <w:rPr>
            <w:rFonts w:ascii="Courier New" w:eastAsia="Times New Roman" w:hAnsi="Courier New" w:cs="Courier New"/>
            <w:color w:val="A31515"/>
            <w:sz w:val="18"/>
            <w:szCs w:val="18"/>
            <w:lang w:val="en-CA" w:eastAsia="en-CA"/>
          </w:rPr>
          <w:t>_balance</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9380</w:t>
        </w:r>
        <w:r w:rsidRPr="001547A3">
          <w:rPr>
            <w:rFonts w:ascii="Courier New" w:eastAsia="Times New Roman" w:hAnsi="Courier New" w:cs="Courier New"/>
            <w:color w:val="000000"/>
            <w:sz w:val="18"/>
            <w:szCs w:val="18"/>
            <w:lang w:val="en-CA" w:eastAsia="en-CA"/>
          </w:rPr>
          <w:t>,</w:t>
        </w:r>
      </w:ins>
    </w:p>
    <w:p w14:paraId="73A91DBF" w14:textId="77777777" w:rsidR="001547A3" w:rsidRPr="001547A3" w:rsidRDefault="001547A3">
      <w:pPr>
        <w:shd w:val="clear" w:color="auto" w:fill="FFFFFE"/>
        <w:spacing w:line="270" w:lineRule="atLeast"/>
        <w:ind w:left="2520"/>
        <w:rPr>
          <w:ins w:id="617" w:author="Sarayu Belliraj" w:date="2022-04-04T11:50:00Z"/>
          <w:rFonts w:ascii="Courier New" w:eastAsia="Times New Roman" w:hAnsi="Courier New" w:cs="Courier New"/>
          <w:color w:val="000000"/>
          <w:sz w:val="18"/>
          <w:szCs w:val="18"/>
          <w:lang w:val="en-CA" w:eastAsia="en-CA"/>
        </w:rPr>
        <w:pPrChange w:id="618" w:author="Sarayu Belliraj" w:date="2022-04-04T11:50:00Z">
          <w:pPr>
            <w:shd w:val="clear" w:color="auto" w:fill="FFFFFE"/>
            <w:spacing w:line="270" w:lineRule="atLeast"/>
          </w:pPr>
        </w:pPrChange>
      </w:pPr>
      <w:ins w:id="619"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sent</w:t>
        </w:r>
        <w:proofErr w:type="gramEnd"/>
        <w:r w:rsidRPr="001547A3">
          <w:rPr>
            <w:rFonts w:ascii="Courier New" w:eastAsia="Times New Roman" w:hAnsi="Courier New" w:cs="Courier New"/>
            <w:color w:val="A31515"/>
            <w:sz w:val="18"/>
            <w:szCs w:val="18"/>
            <w:lang w:val="en-CA" w:eastAsia="en-CA"/>
          </w:rPr>
          <w:t>_status</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"Not Sent"</w:t>
        </w:r>
      </w:ins>
    </w:p>
    <w:p w14:paraId="473216C8" w14:textId="569E0315" w:rsidR="001547A3" w:rsidRPr="001547A3" w:rsidRDefault="001547A3">
      <w:pPr>
        <w:shd w:val="clear" w:color="auto" w:fill="FFFFFE"/>
        <w:spacing w:line="270" w:lineRule="atLeast"/>
        <w:ind w:left="2520"/>
        <w:rPr>
          <w:ins w:id="620" w:author="Sarayu Belliraj" w:date="2022-04-04T11:50:00Z"/>
          <w:rFonts w:ascii="Courier New" w:eastAsia="Times New Roman" w:hAnsi="Courier New" w:cs="Courier New"/>
          <w:color w:val="000000"/>
          <w:sz w:val="18"/>
          <w:szCs w:val="18"/>
          <w:lang w:val="en-CA" w:eastAsia="en-CA"/>
        </w:rPr>
        <w:pPrChange w:id="621" w:author="Sarayu Belliraj" w:date="2022-04-04T11:51:00Z">
          <w:pPr>
            <w:shd w:val="clear" w:color="auto" w:fill="FFFFFE"/>
            <w:spacing w:line="270" w:lineRule="atLeast"/>
          </w:pPr>
        </w:pPrChange>
      </w:pPr>
      <w:ins w:id="622" w:author="Sarayu Belliraj" w:date="2022-04-04T11:50:00Z">
        <w:r w:rsidRPr="001547A3">
          <w:rPr>
            <w:rFonts w:ascii="Courier New" w:eastAsia="Times New Roman" w:hAnsi="Courier New" w:cs="Courier New"/>
            <w:color w:val="000000"/>
            <w:sz w:val="18"/>
            <w:szCs w:val="18"/>
            <w:lang w:val="en-CA" w:eastAsia="en-CA"/>
          </w:rPr>
          <w:t>        }</w:t>
        </w:r>
      </w:ins>
      <w:ins w:id="623" w:author="Sarayu Belliraj" w:date="2022-04-04T11:51:00Z">
        <w:r w:rsidR="00B632A7">
          <w:rPr>
            <w:rFonts w:ascii="Courier New" w:eastAsia="Times New Roman" w:hAnsi="Courier New" w:cs="Courier New"/>
            <w:color w:val="000000"/>
            <w:sz w:val="18"/>
            <w:szCs w:val="18"/>
            <w:lang w:val="en-CA" w:eastAsia="en-CA"/>
          </w:rPr>
          <w:t>,</w:t>
        </w:r>
      </w:ins>
    </w:p>
    <w:p w14:paraId="67A0C4F4" w14:textId="77777777" w:rsidR="001547A3" w:rsidRPr="001547A3" w:rsidRDefault="001547A3">
      <w:pPr>
        <w:shd w:val="clear" w:color="auto" w:fill="FFFFFE"/>
        <w:spacing w:line="270" w:lineRule="atLeast"/>
        <w:ind w:left="2520"/>
        <w:rPr>
          <w:ins w:id="624" w:author="Sarayu Belliraj" w:date="2022-04-04T11:50:00Z"/>
          <w:rFonts w:ascii="Courier New" w:eastAsia="Times New Roman" w:hAnsi="Courier New" w:cs="Courier New"/>
          <w:color w:val="000000"/>
          <w:sz w:val="18"/>
          <w:szCs w:val="18"/>
          <w:lang w:val="en-CA" w:eastAsia="en-CA"/>
        </w:rPr>
        <w:pPrChange w:id="625" w:author="Sarayu Belliraj" w:date="2022-04-04T11:50:00Z">
          <w:pPr>
            <w:shd w:val="clear" w:color="auto" w:fill="FFFFFE"/>
            <w:spacing w:line="270" w:lineRule="atLeast"/>
          </w:pPr>
        </w:pPrChange>
      </w:pPr>
      <w:ins w:id="626" w:author="Sarayu Belliraj" w:date="2022-04-04T11:50:00Z">
        <w:r w:rsidRPr="001547A3">
          <w:rPr>
            <w:rFonts w:ascii="Courier New" w:eastAsia="Times New Roman" w:hAnsi="Courier New" w:cs="Courier New"/>
            <w:color w:val="000000"/>
            <w:sz w:val="18"/>
            <w:szCs w:val="18"/>
            <w:lang w:val="en-CA" w:eastAsia="en-CA"/>
          </w:rPr>
          <w:t>        {</w:t>
        </w:r>
      </w:ins>
    </w:p>
    <w:p w14:paraId="1DB0BDBA" w14:textId="77777777" w:rsidR="001547A3" w:rsidRPr="001547A3" w:rsidRDefault="001547A3">
      <w:pPr>
        <w:shd w:val="clear" w:color="auto" w:fill="FFFFFE"/>
        <w:spacing w:line="270" w:lineRule="atLeast"/>
        <w:ind w:left="2520"/>
        <w:rPr>
          <w:ins w:id="627" w:author="Sarayu Belliraj" w:date="2022-04-04T11:50:00Z"/>
          <w:rFonts w:ascii="Courier New" w:eastAsia="Times New Roman" w:hAnsi="Courier New" w:cs="Courier New"/>
          <w:color w:val="000000"/>
          <w:sz w:val="18"/>
          <w:szCs w:val="18"/>
          <w:lang w:val="en-CA" w:eastAsia="en-CA"/>
        </w:rPr>
        <w:pPrChange w:id="628" w:author="Sarayu Belliraj" w:date="2022-04-04T11:50:00Z">
          <w:pPr>
            <w:shd w:val="clear" w:color="auto" w:fill="FFFFFE"/>
            <w:spacing w:line="270" w:lineRule="atLeast"/>
          </w:pPr>
        </w:pPrChange>
      </w:pPr>
      <w:ins w:id="629"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statement</w:t>
        </w:r>
        <w:proofErr w:type="gramEnd"/>
        <w:r w:rsidRPr="001547A3">
          <w:rPr>
            <w:rFonts w:ascii="Courier New" w:eastAsia="Times New Roman" w:hAnsi="Courier New" w:cs="Courier New"/>
            <w:color w:val="A31515"/>
            <w:sz w:val="18"/>
            <w:szCs w:val="18"/>
            <w:lang w:val="en-CA" w:eastAsia="en-CA"/>
          </w:rPr>
          <w:t>_no</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2058824364</w:t>
        </w:r>
        <w:r w:rsidRPr="001547A3">
          <w:rPr>
            <w:rFonts w:ascii="Courier New" w:eastAsia="Times New Roman" w:hAnsi="Courier New" w:cs="Courier New"/>
            <w:color w:val="000000"/>
            <w:sz w:val="18"/>
            <w:szCs w:val="18"/>
            <w:lang w:val="en-CA" w:eastAsia="en-CA"/>
          </w:rPr>
          <w:t>,</w:t>
        </w:r>
      </w:ins>
    </w:p>
    <w:p w14:paraId="206B506E" w14:textId="77777777" w:rsidR="001547A3" w:rsidRPr="001547A3" w:rsidRDefault="001547A3">
      <w:pPr>
        <w:shd w:val="clear" w:color="auto" w:fill="FFFFFE"/>
        <w:spacing w:line="270" w:lineRule="atLeast"/>
        <w:ind w:left="2520"/>
        <w:rPr>
          <w:ins w:id="630" w:author="Sarayu Belliraj" w:date="2022-04-04T11:50:00Z"/>
          <w:rFonts w:ascii="Courier New" w:eastAsia="Times New Roman" w:hAnsi="Courier New" w:cs="Courier New"/>
          <w:color w:val="000000"/>
          <w:sz w:val="18"/>
          <w:szCs w:val="18"/>
          <w:lang w:val="en-CA" w:eastAsia="en-CA"/>
        </w:rPr>
        <w:pPrChange w:id="631" w:author="Sarayu Belliraj" w:date="2022-04-04T11:50:00Z">
          <w:pPr>
            <w:shd w:val="clear" w:color="auto" w:fill="FFFFFE"/>
            <w:spacing w:line="270" w:lineRule="atLeast"/>
          </w:pPr>
        </w:pPrChange>
      </w:pPr>
      <w:ins w:id="632"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create</w:t>
        </w:r>
        <w:proofErr w:type="gramEnd"/>
        <w:r w:rsidRPr="001547A3">
          <w:rPr>
            <w:rFonts w:ascii="Courier New" w:eastAsia="Times New Roman" w:hAnsi="Courier New" w:cs="Courier New"/>
            <w:color w:val="A31515"/>
            <w:sz w:val="18"/>
            <w:szCs w:val="18"/>
            <w:lang w:val="en-CA" w:eastAsia="en-CA"/>
          </w:rPr>
          <w:t>_date</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"2022-02-24"</w:t>
        </w:r>
        <w:r w:rsidRPr="001547A3">
          <w:rPr>
            <w:rFonts w:ascii="Courier New" w:eastAsia="Times New Roman" w:hAnsi="Courier New" w:cs="Courier New"/>
            <w:color w:val="000000"/>
            <w:sz w:val="18"/>
            <w:szCs w:val="18"/>
            <w:lang w:val="en-CA" w:eastAsia="en-CA"/>
          </w:rPr>
          <w:t>,</w:t>
        </w:r>
      </w:ins>
    </w:p>
    <w:p w14:paraId="4FF946DB" w14:textId="77777777" w:rsidR="001547A3" w:rsidRPr="001547A3" w:rsidRDefault="001547A3">
      <w:pPr>
        <w:shd w:val="clear" w:color="auto" w:fill="FFFFFE"/>
        <w:spacing w:line="270" w:lineRule="atLeast"/>
        <w:ind w:left="2520"/>
        <w:rPr>
          <w:ins w:id="633" w:author="Sarayu Belliraj" w:date="2022-04-04T11:50:00Z"/>
          <w:rFonts w:ascii="Courier New" w:eastAsia="Times New Roman" w:hAnsi="Courier New" w:cs="Courier New"/>
          <w:color w:val="000000"/>
          <w:sz w:val="18"/>
          <w:szCs w:val="18"/>
          <w:lang w:val="en-CA" w:eastAsia="en-CA"/>
        </w:rPr>
        <w:pPrChange w:id="634" w:author="Sarayu Belliraj" w:date="2022-04-04T11:50:00Z">
          <w:pPr>
            <w:shd w:val="clear" w:color="auto" w:fill="FFFFFE"/>
            <w:spacing w:line="270" w:lineRule="atLeast"/>
          </w:pPr>
        </w:pPrChange>
      </w:pPr>
      <w:ins w:id="635"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currency</w:t>
        </w:r>
        <w:proofErr w:type="gramEnd"/>
        <w:r w:rsidRPr="001547A3">
          <w:rPr>
            <w:rFonts w:ascii="Courier New" w:eastAsia="Times New Roman" w:hAnsi="Courier New" w:cs="Courier New"/>
            <w:color w:val="A31515"/>
            <w:sz w:val="18"/>
            <w:szCs w:val="18"/>
            <w:lang w:val="en-CA" w:eastAsia="en-CA"/>
          </w:rPr>
          <w:t>_cd</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w:t>
        </w:r>
        <w:proofErr w:type="spellStart"/>
        <w:r w:rsidRPr="001547A3">
          <w:rPr>
            <w:rFonts w:ascii="Courier New" w:eastAsia="Times New Roman" w:hAnsi="Courier New" w:cs="Courier New"/>
            <w:color w:val="0451A5"/>
            <w:sz w:val="18"/>
            <w:szCs w:val="18"/>
            <w:lang w:val="en-CA" w:eastAsia="en-CA"/>
          </w:rPr>
          <w:t>usd</w:t>
        </w:r>
        <w:proofErr w:type="spellEnd"/>
        <w:r w:rsidRPr="001547A3">
          <w:rPr>
            <w:rFonts w:ascii="Courier New" w:eastAsia="Times New Roman" w:hAnsi="Courier New" w:cs="Courier New"/>
            <w:color w:val="0451A5"/>
            <w:sz w:val="18"/>
            <w:szCs w:val="18"/>
            <w:lang w:val="en-CA" w:eastAsia="en-CA"/>
          </w:rPr>
          <w:t>"</w:t>
        </w:r>
        <w:r w:rsidRPr="001547A3">
          <w:rPr>
            <w:rFonts w:ascii="Courier New" w:eastAsia="Times New Roman" w:hAnsi="Courier New" w:cs="Courier New"/>
            <w:color w:val="000000"/>
            <w:sz w:val="18"/>
            <w:szCs w:val="18"/>
            <w:lang w:val="en-CA" w:eastAsia="en-CA"/>
          </w:rPr>
          <w:t>,</w:t>
        </w:r>
      </w:ins>
    </w:p>
    <w:p w14:paraId="2920108F" w14:textId="77777777" w:rsidR="001547A3" w:rsidRPr="001547A3" w:rsidRDefault="001547A3">
      <w:pPr>
        <w:shd w:val="clear" w:color="auto" w:fill="FFFFFE"/>
        <w:spacing w:line="270" w:lineRule="atLeast"/>
        <w:ind w:left="2520"/>
        <w:rPr>
          <w:ins w:id="636" w:author="Sarayu Belliraj" w:date="2022-04-04T11:50:00Z"/>
          <w:rFonts w:ascii="Courier New" w:eastAsia="Times New Roman" w:hAnsi="Courier New" w:cs="Courier New"/>
          <w:color w:val="000000"/>
          <w:sz w:val="18"/>
          <w:szCs w:val="18"/>
          <w:lang w:val="en-CA" w:eastAsia="en-CA"/>
        </w:rPr>
        <w:pPrChange w:id="637" w:author="Sarayu Belliraj" w:date="2022-04-04T11:50:00Z">
          <w:pPr>
            <w:shd w:val="clear" w:color="auto" w:fill="FFFFFE"/>
            <w:spacing w:line="270" w:lineRule="atLeast"/>
          </w:pPr>
        </w:pPrChange>
      </w:pPr>
      <w:ins w:id="638"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due</w:t>
        </w:r>
        <w:proofErr w:type="gramEnd"/>
        <w:r w:rsidRPr="001547A3">
          <w:rPr>
            <w:rFonts w:ascii="Courier New" w:eastAsia="Times New Roman" w:hAnsi="Courier New" w:cs="Courier New"/>
            <w:color w:val="A31515"/>
            <w:sz w:val="18"/>
            <w:szCs w:val="18"/>
            <w:lang w:val="en-CA" w:eastAsia="en-CA"/>
          </w:rPr>
          <w:t>_date</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"2022-03-26"</w:t>
        </w:r>
        <w:r w:rsidRPr="001547A3">
          <w:rPr>
            <w:rFonts w:ascii="Courier New" w:eastAsia="Times New Roman" w:hAnsi="Courier New" w:cs="Courier New"/>
            <w:color w:val="000000"/>
            <w:sz w:val="18"/>
            <w:szCs w:val="18"/>
            <w:lang w:val="en-CA" w:eastAsia="en-CA"/>
          </w:rPr>
          <w:t>,</w:t>
        </w:r>
      </w:ins>
    </w:p>
    <w:p w14:paraId="4E27FEFD" w14:textId="77777777" w:rsidR="001547A3" w:rsidRPr="001547A3" w:rsidRDefault="001547A3">
      <w:pPr>
        <w:shd w:val="clear" w:color="auto" w:fill="FFFFFE"/>
        <w:spacing w:line="270" w:lineRule="atLeast"/>
        <w:ind w:left="2520"/>
        <w:rPr>
          <w:ins w:id="639" w:author="Sarayu Belliraj" w:date="2022-04-04T11:50:00Z"/>
          <w:rFonts w:ascii="Courier New" w:eastAsia="Times New Roman" w:hAnsi="Courier New" w:cs="Courier New"/>
          <w:color w:val="000000"/>
          <w:sz w:val="18"/>
          <w:szCs w:val="18"/>
          <w:lang w:val="en-CA" w:eastAsia="en-CA"/>
        </w:rPr>
        <w:pPrChange w:id="640" w:author="Sarayu Belliraj" w:date="2022-04-04T11:50:00Z">
          <w:pPr>
            <w:shd w:val="clear" w:color="auto" w:fill="FFFFFE"/>
            <w:spacing w:line="270" w:lineRule="atLeast"/>
          </w:pPr>
        </w:pPrChange>
      </w:pPr>
      <w:ins w:id="641"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due</w:t>
        </w:r>
        <w:proofErr w:type="gramEnd"/>
        <w:r w:rsidRPr="001547A3">
          <w:rPr>
            <w:rFonts w:ascii="Courier New" w:eastAsia="Times New Roman" w:hAnsi="Courier New" w:cs="Courier New"/>
            <w:color w:val="A31515"/>
            <w:sz w:val="18"/>
            <w:szCs w:val="18"/>
            <w:lang w:val="en-CA" w:eastAsia="en-CA"/>
          </w:rPr>
          <w:t>_date_plus_grace_period</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"2022-03-26"</w:t>
        </w:r>
        <w:r w:rsidRPr="001547A3">
          <w:rPr>
            <w:rFonts w:ascii="Courier New" w:eastAsia="Times New Roman" w:hAnsi="Courier New" w:cs="Courier New"/>
            <w:color w:val="000000"/>
            <w:sz w:val="18"/>
            <w:szCs w:val="18"/>
            <w:lang w:val="en-CA" w:eastAsia="en-CA"/>
          </w:rPr>
          <w:t>,</w:t>
        </w:r>
      </w:ins>
    </w:p>
    <w:p w14:paraId="6F6DFCDC" w14:textId="77777777" w:rsidR="001547A3" w:rsidRPr="001547A3" w:rsidRDefault="001547A3">
      <w:pPr>
        <w:shd w:val="clear" w:color="auto" w:fill="FFFFFE"/>
        <w:spacing w:line="270" w:lineRule="atLeast"/>
        <w:ind w:left="2520"/>
        <w:rPr>
          <w:ins w:id="642" w:author="Sarayu Belliraj" w:date="2022-04-04T11:50:00Z"/>
          <w:rFonts w:ascii="Courier New" w:eastAsia="Times New Roman" w:hAnsi="Courier New" w:cs="Courier New"/>
          <w:color w:val="000000"/>
          <w:sz w:val="18"/>
          <w:szCs w:val="18"/>
          <w:lang w:val="en-CA" w:eastAsia="en-CA"/>
        </w:rPr>
        <w:pPrChange w:id="643" w:author="Sarayu Belliraj" w:date="2022-04-04T11:50:00Z">
          <w:pPr>
            <w:shd w:val="clear" w:color="auto" w:fill="FFFFFE"/>
            <w:spacing w:line="270" w:lineRule="atLeast"/>
          </w:pPr>
        </w:pPrChange>
      </w:pPr>
      <w:ins w:id="644"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new</w:t>
        </w:r>
        <w:proofErr w:type="gramEnd"/>
        <w:r w:rsidRPr="001547A3">
          <w:rPr>
            <w:rFonts w:ascii="Courier New" w:eastAsia="Times New Roman" w:hAnsi="Courier New" w:cs="Courier New"/>
            <w:color w:val="A31515"/>
            <w:sz w:val="18"/>
            <w:szCs w:val="18"/>
            <w:lang w:val="en-CA" w:eastAsia="en-CA"/>
          </w:rPr>
          <w:t>_charges_amount</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20833.33</w:t>
        </w:r>
        <w:r w:rsidRPr="001547A3">
          <w:rPr>
            <w:rFonts w:ascii="Courier New" w:eastAsia="Times New Roman" w:hAnsi="Courier New" w:cs="Courier New"/>
            <w:color w:val="000000"/>
            <w:sz w:val="18"/>
            <w:szCs w:val="18"/>
            <w:lang w:val="en-CA" w:eastAsia="en-CA"/>
          </w:rPr>
          <w:t>,</w:t>
        </w:r>
      </w:ins>
    </w:p>
    <w:p w14:paraId="698A72AA" w14:textId="77777777" w:rsidR="001547A3" w:rsidRPr="001547A3" w:rsidRDefault="001547A3">
      <w:pPr>
        <w:shd w:val="clear" w:color="auto" w:fill="FFFFFE"/>
        <w:spacing w:line="270" w:lineRule="atLeast"/>
        <w:ind w:left="2520"/>
        <w:rPr>
          <w:ins w:id="645" w:author="Sarayu Belliraj" w:date="2022-04-04T11:50:00Z"/>
          <w:rFonts w:ascii="Courier New" w:eastAsia="Times New Roman" w:hAnsi="Courier New" w:cs="Courier New"/>
          <w:color w:val="000000"/>
          <w:sz w:val="18"/>
          <w:szCs w:val="18"/>
          <w:lang w:val="en-CA" w:eastAsia="en-CA"/>
        </w:rPr>
        <w:pPrChange w:id="646" w:author="Sarayu Belliraj" w:date="2022-04-04T11:50:00Z">
          <w:pPr>
            <w:shd w:val="clear" w:color="auto" w:fill="FFFFFE"/>
            <w:spacing w:line="270" w:lineRule="atLeast"/>
          </w:pPr>
        </w:pPrChange>
      </w:pPr>
      <w:ins w:id="647"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new</w:t>
        </w:r>
        <w:proofErr w:type="gramEnd"/>
        <w:r w:rsidRPr="001547A3">
          <w:rPr>
            <w:rFonts w:ascii="Courier New" w:eastAsia="Times New Roman" w:hAnsi="Courier New" w:cs="Courier New"/>
            <w:color w:val="A31515"/>
            <w:sz w:val="18"/>
            <w:szCs w:val="18"/>
            <w:lang w:val="en-CA" w:eastAsia="en-CA"/>
          </w:rPr>
          <w:t>_payments_amount</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833.33</w:t>
        </w:r>
        <w:r w:rsidRPr="001547A3">
          <w:rPr>
            <w:rFonts w:ascii="Courier New" w:eastAsia="Times New Roman" w:hAnsi="Courier New" w:cs="Courier New"/>
            <w:color w:val="000000"/>
            <w:sz w:val="18"/>
            <w:szCs w:val="18"/>
            <w:lang w:val="en-CA" w:eastAsia="en-CA"/>
          </w:rPr>
          <w:t>,</w:t>
        </w:r>
      </w:ins>
    </w:p>
    <w:p w14:paraId="7F5DCF93" w14:textId="77777777" w:rsidR="001547A3" w:rsidRPr="001547A3" w:rsidRDefault="001547A3">
      <w:pPr>
        <w:shd w:val="clear" w:color="auto" w:fill="FFFFFE"/>
        <w:spacing w:line="270" w:lineRule="atLeast"/>
        <w:ind w:left="2520"/>
        <w:rPr>
          <w:ins w:id="648" w:author="Sarayu Belliraj" w:date="2022-04-04T11:50:00Z"/>
          <w:rFonts w:ascii="Courier New" w:eastAsia="Times New Roman" w:hAnsi="Courier New" w:cs="Courier New"/>
          <w:color w:val="000000"/>
          <w:sz w:val="18"/>
          <w:szCs w:val="18"/>
          <w:lang w:val="en-CA" w:eastAsia="en-CA"/>
        </w:rPr>
        <w:pPrChange w:id="649" w:author="Sarayu Belliraj" w:date="2022-04-04T11:50:00Z">
          <w:pPr>
            <w:shd w:val="clear" w:color="auto" w:fill="FFFFFE"/>
            <w:spacing w:line="270" w:lineRule="atLeast"/>
          </w:pPr>
        </w:pPrChange>
      </w:pPr>
      <w:ins w:id="650"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balance</w:t>
        </w:r>
        <w:proofErr w:type="gramEnd"/>
        <w:r w:rsidRPr="001547A3">
          <w:rPr>
            <w:rFonts w:ascii="Courier New" w:eastAsia="Times New Roman" w:hAnsi="Courier New" w:cs="Courier New"/>
            <w:color w:val="A31515"/>
            <w:sz w:val="18"/>
            <w:szCs w:val="18"/>
            <w:lang w:val="en-CA" w:eastAsia="en-CA"/>
          </w:rPr>
          <w:t>_forward_amount</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32549.33</w:t>
        </w:r>
        <w:r w:rsidRPr="001547A3">
          <w:rPr>
            <w:rFonts w:ascii="Courier New" w:eastAsia="Times New Roman" w:hAnsi="Courier New" w:cs="Courier New"/>
            <w:color w:val="000000"/>
            <w:sz w:val="18"/>
            <w:szCs w:val="18"/>
            <w:lang w:val="en-CA" w:eastAsia="en-CA"/>
          </w:rPr>
          <w:t>,</w:t>
        </w:r>
      </w:ins>
    </w:p>
    <w:p w14:paraId="4CF14937" w14:textId="77777777" w:rsidR="001547A3" w:rsidRPr="001547A3" w:rsidRDefault="001547A3">
      <w:pPr>
        <w:shd w:val="clear" w:color="auto" w:fill="FFFFFE"/>
        <w:spacing w:line="270" w:lineRule="atLeast"/>
        <w:ind w:left="2520"/>
        <w:rPr>
          <w:ins w:id="651" w:author="Sarayu Belliraj" w:date="2022-04-04T11:50:00Z"/>
          <w:rFonts w:ascii="Courier New" w:eastAsia="Times New Roman" w:hAnsi="Courier New" w:cs="Courier New"/>
          <w:color w:val="000000"/>
          <w:sz w:val="18"/>
          <w:szCs w:val="18"/>
          <w:lang w:val="en-CA" w:eastAsia="en-CA"/>
        </w:rPr>
        <w:pPrChange w:id="652" w:author="Sarayu Belliraj" w:date="2022-04-04T11:50:00Z">
          <w:pPr>
            <w:shd w:val="clear" w:color="auto" w:fill="FFFFFE"/>
            <w:spacing w:line="270" w:lineRule="atLeast"/>
          </w:pPr>
        </w:pPrChange>
      </w:pPr>
      <w:ins w:id="653"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total</w:t>
        </w:r>
        <w:proofErr w:type="gramEnd"/>
        <w:r w:rsidRPr="001547A3">
          <w:rPr>
            <w:rFonts w:ascii="Courier New" w:eastAsia="Times New Roman" w:hAnsi="Courier New" w:cs="Courier New"/>
            <w:color w:val="A31515"/>
            <w:sz w:val="18"/>
            <w:szCs w:val="18"/>
            <w:lang w:val="en-CA" w:eastAsia="en-CA"/>
          </w:rPr>
          <w:t>_amount</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52549.33</w:t>
        </w:r>
        <w:r w:rsidRPr="001547A3">
          <w:rPr>
            <w:rFonts w:ascii="Courier New" w:eastAsia="Times New Roman" w:hAnsi="Courier New" w:cs="Courier New"/>
            <w:color w:val="000000"/>
            <w:sz w:val="18"/>
            <w:szCs w:val="18"/>
            <w:lang w:val="en-CA" w:eastAsia="en-CA"/>
          </w:rPr>
          <w:t>,</w:t>
        </w:r>
      </w:ins>
    </w:p>
    <w:p w14:paraId="5F92A4E9" w14:textId="77777777" w:rsidR="001547A3" w:rsidRPr="001547A3" w:rsidRDefault="001547A3">
      <w:pPr>
        <w:shd w:val="clear" w:color="auto" w:fill="FFFFFE"/>
        <w:spacing w:line="270" w:lineRule="atLeast"/>
        <w:ind w:left="2520"/>
        <w:rPr>
          <w:ins w:id="654" w:author="Sarayu Belliraj" w:date="2022-04-04T11:50:00Z"/>
          <w:rFonts w:ascii="Courier New" w:eastAsia="Times New Roman" w:hAnsi="Courier New" w:cs="Courier New"/>
          <w:color w:val="000000"/>
          <w:sz w:val="18"/>
          <w:szCs w:val="18"/>
          <w:lang w:val="en-CA" w:eastAsia="en-CA"/>
        </w:rPr>
        <w:pPrChange w:id="655" w:author="Sarayu Belliraj" w:date="2022-04-04T11:50:00Z">
          <w:pPr>
            <w:shd w:val="clear" w:color="auto" w:fill="FFFFFE"/>
            <w:spacing w:line="270" w:lineRule="atLeast"/>
          </w:pPr>
        </w:pPrChange>
      </w:pPr>
      <w:ins w:id="656"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is</w:t>
        </w:r>
        <w:proofErr w:type="gramEnd"/>
        <w:r w:rsidRPr="001547A3">
          <w:rPr>
            <w:rFonts w:ascii="Courier New" w:eastAsia="Times New Roman" w:hAnsi="Courier New" w:cs="Courier New"/>
            <w:color w:val="A31515"/>
            <w:sz w:val="18"/>
            <w:szCs w:val="18"/>
            <w:lang w:val="en-CA" w:eastAsia="en-CA"/>
          </w:rPr>
          <w:t>_paid_ind</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1</w:t>
        </w:r>
        <w:r w:rsidRPr="001547A3">
          <w:rPr>
            <w:rFonts w:ascii="Courier New" w:eastAsia="Times New Roman" w:hAnsi="Courier New" w:cs="Courier New"/>
            <w:color w:val="000000"/>
            <w:sz w:val="18"/>
            <w:szCs w:val="18"/>
            <w:lang w:val="en-CA" w:eastAsia="en-CA"/>
          </w:rPr>
          <w:t>,</w:t>
        </w:r>
      </w:ins>
    </w:p>
    <w:p w14:paraId="17CD67FF" w14:textId="77777777" w:rsidR="001547A3" w:rsidRPr="001547A3" w:rsidRDefault="001547A3">
      <w:pPr>
        <w:shd w:val="clear" w:color="auto" w:fill="FFFFFE"/>
        <w:spacing w:line="270" w:lineRule="atLeast"/>
        <w:ind w:left="2520"/>
        <w:rPr>
          <w:ins w:id="657" w:author="Sarayu Belliraj" w:date="2022-04-04T11:50:00Z"/>
          <w:rFonts w:ascii="Courier New" w:eastAsia="Times New Roman" w:hAnsi="Courier New" w:cs="Courier New"/>
          <w:color w:val="000000"/>
          <w:sz w:val="18"/>
          <w:szCs w:val="18"/>
          <w:lang w:val="en-CA" w:eastAsia="en-CA"/>
        </w:rPr>
        <w:pPrChange w:id="658" w:author="Sarayu Belliraj" w:date="2022-04-04T11:50:00Z">
          <w:pPr>
            <w:shd w:val="clear" w:color="auto" w:fill="FFFFFE"/>
            <w:spacing w:line="270" w:lineRule="atLeast"/>
          </w:pPr>
        </w:pPrChange>
      </w:pPr>
      <w:ins w:id="659"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seq</w:t>
        </w:r>
        <w:proofErr w:type="gramEnd"/>
        <w:r w:rsidRPr="001547A3">
          <w:rPr>
            <w:rFonts w:ascii="Courier New" w:eastAsia="Times New Roman" w:hAnsi="Courier New" w:cs="Courier New"/>
            <w:color w:val="A31515"/>
            <w:sz w:val="18"/>
            <w:szCs w:val="18"/>
            <w:lang w:val="en-CA" w:eastAsia="en-CA"/>
          </w:rPr>
          <w:t>_statement_id</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"03600000019"</w:t>
        </w:r>
        <w:r w:rsidRPr="001547A3">
          <w:rPr>
            <w:rFonts w:ascii="Courier New" w:eastAsia="Times New Roman" w:hAnsi="Courier New" w:cs="Courier New"/>
            <w:color w:val="000000"/>
            <w:sz w:val="18"/>
            <w:szCs w:val="18"/>
            <w:lang w:val="en-CA" w:eastAsia="en-CA"/>
          </w:rPr>
          <w:t>,</w:t>
        </w:r>
      </w:ins>
    </w:p>
    <w:p w14:paraId="3E1B63F3" w14:textId="77777777" w:rsidR="001547A3" w:rsidRPr="001547A3" w:rsidRDefault="001547A3">
      <w:pPr>
        <w:shd w:val="clear" w:color="auto" w:fill="FFFFFE"/>
        <w:spacing w:line="270" w:lineRule="atLeast"/>
        <w:ind w:left="2520"/>
        <w:rPr>
          <w:ins w:id="660" w:author="Sarayu Belliraj" w:date="2022-04-04T11:50:00Z"/>
          <w:rFonts w:ascii="Courier New" w:eastAsia="Times New Roman" w:hAnsi="Courier New" w:cs="Courier New"/>
          <w:color w:val="000000"/>
          <w:sz w:val="18"/>
          <w:szCs w:val="18"/>
          <w:lang w:val="en-CA" w:eastAsia="en-CA"/>
        </w:rPr>
        <w:pPrChange w:id="661" w:author="Sarayu Belliraj" w:date="2022-04-04T11:50:00Z">
          <w:pPr>
            <w:shd w:val="clear" w:color="auto" w:fill="FFFFFE"/>
            <w:spacing w:line="270" w:lineRule="atLeast"/>
          </w:pPr>
        </w:pPrChange>
      </w:pPr>
      <w:ins w:id="662"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statement</w:t>
        </w:r>
        <w:proofErr w:type="gramEnd"/>
        <w:r w:rsidRPr="001547A3">
          <w:rPr>
            <w:rFonts w:ascii="Courier New" w:eastAsia="Times New Roman" w:hAnsi="Courier New" w:cs="Courier New"/>
            <w:color w:val="A31515"/>
            <w:sz w:val="18"/>
            <w:szCs w:val="18"/>
            <w:lang w:val="en-CA" w:eastAsia="en-CA"/>
          </w:rPr>
          <w:t>_master_plan_instances</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ins>
    </w:p>
    <w:p w14:paraId="3BD6319A" w14:textId="77777777" w:rsidR="001547A3" w:rsidRPr="001547A3" w:rsidRDefault="001547A3">
      <w:pPr>
        <w:shd w:val="clear" w:color="auto" w:fill="FFFFFE"/>
        <w:spacing w:line="270" w:lineRule="atLeast"/>
        <w:ind w:left="2520"/>
        <w:rPr>
          <w:ins w:id="663" w:author="Sarayu Belliraj" w:date="2022-04-04T11:50:00Z"/>
          <w:rFonts w:ascii="Courier New" w:eastAsia="Times New Roman" w:hAnsi="Courier New" w:cs="Courier New"/>
          <w:color w:val="000000"/>
          <w:sz w:val="18"/>
          <w:szCs w:val="18"/>
          <w:lang w:val="en-CA" w:eastAsia="en-CA"/>
        </w:rPr>
        <w:pPrChange w:id="664" w:author="Sarayu Belliraj" w:date="2022-04-04T11:50:00Z">
          <w:pPr>
            <w:shd w:val="clear" w:color="auto" w:fill="FFFFFE"/>
            <w:spacing w:line="270" w:lineRule="atLeast"/>
          </w:pPr>
        </w:pPrChange>
      </w:pPr>
      <w:ins w:id="665" w:author="Sarayu Belliraj" w:date="2022-04-04T11:50:00Z">
        <w:r w:rsidRPr="001547A3">
          <w:rPr>
            <w:rFonts w:ascii="Courier New" w:eastAsia="Times New Roman" w:hAnsi="Courier New" w:cs="Courier New"/>
            <w:color w:val="000000"/>
            <w:sz w:val="18"/>
            <w:szCs w:val="18"/>
            <w:lang w:val="en-CA" w:eastAsia="en-CA"/>
          </w:rPr>
          <w:t>                {</w:t>
        </w:r>
      </w:ins>
    </w:p>
    <w:p w14:paraId="2339AFFF" w14:textId="77777777" w:rsidR="001547A3" w:rsidRPr="001547A3" w:rsidRDefault="001547A3">
      <w:pPr>
        <w:shd w:val="clear" w:color="auto" w:fill="FFFFFE"/>
        <w:spacing w:line="270" w:lineRule="atLeast"/>
        <w:ind w:left="2520"/>
        <w:rPr>
          <w:ins w:id="666" w:author="Sarayu Belliraj" w:date="2022-04-04T11:50:00Z"/>
          <w:rFonts w:ascii="Courier New" w:eastAsia="Times New Roman" w:hAnsi="Courier New" w:cs="Courier New"/>
          <w:color w:val="000000"/>
          <w:sz w:val="18"/>
          <w:szCs w:val="18"/>
          <w:lang w:val="en-CA" w:eastAsia="en-CA"/>
        </w:rPr>
        <w:pPrChange w:id="667" w:author="Sarayu Belliraj" w:date="2022-04-04T11:50:00Z">
          <w:pPr>
            <w:shd w:val="clear" w:color="auto" w:fill="FFFFFE"/>
            <w:spacing w:line="270" w:lineRule="atLeast"/>
          </w:pPr>
        </w:pPrChange>
      </w:pPr>
      <w:ins w:id="668"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master</w:t>
        </w:r>
        <w:proofErr w:type="gramEnd"/>
        <w:r w:rsidRPr="001547A3">
          <w:rPr>
            <w:rFonts w:ascii="Courier New" w:eastAsia="Times New Roman" w:hAnsi="Courier New" w:cs="Courier New"/>
            <w:color w:val="A31515"/>
            <w:sz w:val="18"/>
            <w:szCs w:val="18"/>
            <w:lang w:val="en-CA" w:eastAsia="en-CA"/>
          </w:rPr>
          <w:t>_plan_instance_no</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1708274</w:t>
        </w:r>
        <w:r w:rsidRPr="001547A3">
          <w:rPr>
            <w:rFonts w:ascii="Courier New" w:eastAsia="Times New Roman" w:hAnsi="Courier New" w:cs="Courier New"/>
            <w:color w:val="000000"/>
            <w:sz w:val="18"/>
            <w:szCs w:val="18"/>
            <w:lang w:val="en-CA" w:eastAsia="en-CA"/>
          </w:rPr>
          <w:t>,</w:t>
        </w:r>
      </w:ins>
    </w:p>
    <w:p w14:paraId="77219550" w14:textId="77777777" w:rsidR="001547A3" w:rsidRPr="001547A3" w:rsidRDefault="001547A3">
      <w:pPr>
        <w:shd w:val="clear" w:color="auto" w:fill="FFFFFE"/>
        <w:spacing w:line="270" w:lineRule="atLeast"/>
        <w:ind w:left="2520"/>
        <w:rPr>
          <w:ins w:id="669" w:author="Sarayu Belliraj" w:date="2022-04-04T11:50:00Z"/>
          <w:rFonts w:ascii="Courier New" w:eastAsia="Times New Roman" w:hAnsi="Courier New" w:cs="Courier New"/>
          <w:color w:val="000000"/>
          <w:sz w:val="18"/>
          <w:szCs w:val="18"/>
          <w:lang w:val="en-CA" w:eastAsia="en-CA"/>
        </w:rPr>
        <w:pPrChange w:id="670" w:author="Sarayu Belliraj" w:date="2022-04-04T11:50:00Z">
          <w:pPr>
            <w:shd w:val="clear" w:color="auto" w:fill="FFFFFE"/>
            <w:spacing w:line="270" w:lineRule="atLeast"/>
          </w:pPr>
        </w:pPrChange>
      </w:pPr>
      <w:ins w:id="671"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client</w:t>
        </w:r>
        <w:proofErr w:type="gramEnd"/>
        <w:r w:rsidRPr="001547A3">
          <w:rPr>
            <w:rFonts w:ascii="Courier New" w:eastAsia="Times New Roman" w:hAnsi="Courier New" w:cs="Courier New"/>
            <w:color w:val="A31515"/>
            <w:sz w:val="18"/>
            <w:szCs w:val="18"/>
            <w:lang w:val="en-CA" w:eastAsia="en-CA"/>
          </w:rPr>
          <w:t>_master_plan_instance_id</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"1708274"</w:t>
        </w:r>
      </w:ins>
    </w:p>
    <w:p w14:paraId="5E6A096F" w14:textId="77777777" w:rsidR="001547A3" w:rsidRPr="001547A3" w:rsidRDefault="001547A3">
      <w:pPr>
        <w:shd w:val="clear" w:color="auto" w:fill="FFFFFE"/>
        <w:spacing w:line="270" w:lineRule="atLeast"/>
        <w:ind w:left="2520"/>
        <w:rPr>
          <w:ins w:id="672" w:author="Sarayu Belliraj" w:date="2022-04-04T11:50:00Z"/>
          <w:rFonts w:ascii="Courier New" w:eastAsia="Times New Roman" w:hAnsi="Courier New" w:cs="Courier New"/>
          <w:color w:val="000000"/>
          <w:sz w:val="18"/>
          <w:szCs w:val="18"/>
          <w:lang w:val="en-CA" w:eastAsia="en-CA"/>
        </w:rPr>
        <w:pPrChange w:id="673" w:author="Sarayu Belliraj" w:date="2022-04-04T11:50:00Z">
          <w:pPr>
            <w:shd w:val="clear" w:color="auto" w:fill="FFFFFE"/>
            <w:spacing w:line="270" w:lineRule="atLeast"/>
          </w:pPr>
        </w:pPrChange>
      </w:pPr>
      <w:ins w:id="674" w:author="Sarayu Belliraj" w:date="2022-04-04T11:50:00Z">
        <w:r w:rsidRPr="001547A3">
          <w:rPr>
            <w:rFonts w:ascii="Courier New" w:eastAsia="Times New Roman" w:hAnsi="Courier New" w:cs="Courier New"/>
            <w:color w:val="000000"/>
            <w:sz w:val="18"/>
            <w:szCs w:val="18"/>
            <w:lang w:val="en-CA" w:eastAsia="en-CA"/>
          </w:rPr>
          <w:t>                }</w:t>
        </w:r>
      </w:ins>
    </w:p>
    <w:p w14:paraId="24F8CC68" w14:textId="77777777" w:rsidR="001547A3" w:rsidRPr="001547A3" w:rsidRDefault="001547A3">
      <w:pPr>
        <w:shd w:val="clear" w:color="auto" w:fill="FFFFFE"/>
        <w:spacing w:line="270" w:lineRule="atLeast"/>
        <w:ind w:left="2520"/>
        <w:rPr>
          <w:ins w:id="675" w:author="Sarayu Belliraj" w:date="2022-04-04T11:50:00Z"/>
          <w:rFonts w:ascii="Courier New" w:eastAsia="Times New Roman" w:hAnsi="Courier New" w:cs="Courier New"/>
          <w:color w:val="000000"/>
          <w:sz w:val="18"/>
          <w:szCs w:val="18"/>
          <w:lang w:val="en-CA" w:eastAsia="en-CA"/>
        </w:rPr>
        <w:pPrChange w:id="676" w:author="Sarayu Belliraj" w:date="2022-04-04T11:50:00Z">
          <w:pPr>
            <w:shd w:val="clear" w:color="auto" w:fill="FFFFFE"/>
            <w:spacing w:line="270" w:lineRule="atLeast"/>
          </w:pPr>
        </w:pPrChange>
      </w:pPr>
      <w:ins w:id="677" w:author="Sarayu Belliraj" w:date="2022-04-04T11:50:00Z">
        <w:r w:rsidRPr="001547A3">
          <w:rPr>
            <w:rFonts w:ascii="Courier New" w:eastAsia="Times New Roman" w:hAnsi="Courier New" w:cs="Courier New"/>
            <w:color w:val="000000"/>
            <w:sz w:val="18"/>
            <w:szCs w:val="18"/>
            <w:lang w:val="en-CA" w:eastAsia="en-CA"/>
          </w:rPr>
          <w:t>            ],</w:t>
        </w:r>
      </w:ins>
    </w:p>
    <w:p w14:paraId="77C66687" w14:textId="77777777" w:rsidR="001547A3" w:rsidRPr="001547A3" w:rsidRDefault="001547A3">
      <w:pPr>
        <w:shd w:val="clear" w:color="auto" w:fill="FFFFFE"/>
        <w:spacing w:line="270" w:lineRule="atLeast"/>
        <w:ind w:left="2520"/>
        <w:rPr>
          <w:ins w:id="678" w:author="Sarayu Belliraj" w:date="2022-04-04T11:50:00Z"/>
          <w:rFonts w:ascii="Courier New" w:eastAsia="Times New Roman" w:hAnsi="Courier New" w:cs="Courier New"/>
          <w:color w:val="000000"/>
          <w:sz w:val="18"/>
          <w:szCs w:val="18"/>
          <w:lang w:val="en-CA" w:eastAsia="en-CA"/>
        </w:rPr>
        <w:pPrChange w:id="679" w:author="Sarayu Belliraj" w:date="2022-04-04T11:50:00Z">
          <w:pPr>
            <w:shd w:val="clear" w:color="auto" w:fill="FFFFFE"/>
            <w:spacing w:line="270" w:lineRule="atLeast"/>
          </w:pPr>
        </w:pPrChange>
      </w:pPr>
      <w:ins w:id="680" w:author="Sarayu Belliraj" w:date="2022-04-04T11:50:00Z">
        <w:r w:rsidRPr="001547A3">
          <w:rPr>
            <w:rFonts w:ascii="Courier New" w:eastAsia="Times New Roman" w:hAnsi="Courier New" w:cs="Courier New"/>
            <w:color w:val="000000"/>
            <w:sz w:val="18"/>
            <w:szCs w:val="18"/>
            <w:lang w:val="en-CA" w:eastAsia="en-CA"/>
          </w:rPr>
          <w:lastRenderedPageBreak/>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invoice</w:t>
        </w:r>
        <w:proofErr w:type="gramEnd"/>
        <w:r w:rsidRPr="001547A3">
          <w:rPr>
            <w:rFonts w:ascii="Courier New" w:eastAsia="Times New Roman" w:hAnsi="Courier New" w:cs="Courier New"/>
            <w:color w:val="A31515"/>
            <w:sz w:val="18"/>
            <w:szCs w:val="18"/>
            <w:lang w:val="en-CA" w:eastAsia="en-CA"/>
          </w:rPr>
          <w:t>_no</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1188887789</w:t>
        </w:r>
        <w:r w:rsidRPr="001547A3">
          <w:rPr>
            <w:rFonts w:ascii="Courier New" w:eastAsia="Times New Roman" w:hAnsi="Courier New" w:cs="Courier New"/>
            <w:color w:val="000000"/>
            <w:sz w:val="18"/>
            <w:szCs w:val="18"/>
            <w:lang w:val="en-CA" w:eastAsia="en-CA"/>
          </w:rPr>
          <w:t>,</w:t>
        </w:r>
      </w:ins>
    </w:p>
    <w:p w14:paraId="11584474" w14:textId="77777777" w:rsidR="001547A3" w:rsidRPr="001547A3" w:rsidRDefault="001547A3">
      <w:pPr>
        <w:shd w:val="clear" w:color="auto" w:fill="FFFFFE"/>
        <w:spacing w:line="270" w:lineRule="atLeast"/>
        <w:ind w:left="2520"/>
        <w:rPr>
          <w:ins w:id="681" w:author="Sarayu Belliraj" w:date="2022-04-04T11:50:00Z"/>
          <w:rFonts w:ascii="Courier New" w:eastAsia="Times New Roman" w:hAnsi="Courier New" w:cs="Courier New"/>
          <w:color w:val="000000"/>
          <w:sz w:val="18"/>
          <w:szCs w:val="18"/>
          <w:lang w:val="en-CA" w:eastAsia="en-CA"/>
        </w:rPr>
        <w:pPrChange w:id="682" w:author="Sarayu Belliraj" w:date="2022-04-04T11:50:00Z">
          <w:pPr>
            <w:shd w:val="clear" w:color="auto" w:fill="FFFFFE"/>
            <w:spacing w:line="270" w:lineRule="atLeast"/>
          </w:pPr>
        </w:pPrChange>
      </w:pPr>
      <w:ins w:id="683"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unapplied</w:t>
        </w:r>
        <w:proofErr w:type="gramEnd"/>
        <w:r w:rsidRPr="001547A3">
          <w:rPr>
            <w:rFonts w:ascii="Courier New" w:eastAsia="Times New Roman" w:hAnsi="Courier New" w:cs="Courier New"/>
            <w:color w:val="A31515"/>
            <w:sz w:val="18"/>
            <w:szCs w:val="18"/>
            <w:lang w:val="en-CA" w:eastAsia="en-CA"/>
          </w:rPr>
          <w:t>_payment_summary</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0</w:t>
        </w:r>
        <w:r w:rsidRPr="001547A3">
          <w:rPr>
            <w:rFonts w:ascii="Courier New" w:eastAsia="Times New Roman" w:hAnsi="Courier New" w:cs="Courier New"/>
            <w:color w:val="000000"/>
            <w:sz w:val="18"/>
            <w:szCs w:val="18"/>
            <w:lang w:val="en-CA" w:eastAsia="en-CA"/>
          </w:rPr>
          <w:t>,</w:t>
        </w:r>
      </w:ins>
    </w:p>
    <w:p w14:paraId="0246CFEA" w14:textId="77777777" w:rsidR="001547A3" w:rsidRPr="001547A3" w:rsidRDefault="001547A3">
      <w:pPr>
        <w:shd w:val="clear" w:color="auto" w:fill="FFFFFE"/>
        <w:spacing w:line="270" w:lineRule="atLeast"/>
        <w:ind w:left="2520"/>
        <w:rPr>
          <w:ins w:id="684" w:author="Sarayu Belliraj" w:date="2022-04-04T11:50:00Z"/>
          <w:rFonts w:ascii="Courier New" w:eastAsia="Times New Roman" w:hAnsi="Courier New" w:cs="Courier New"/>
          <w:color w:val="000000"/>
          <w:sz w:val="18"/>
          <w:szCs w:val="18"/>
          <w:lang w:val="en-CA" w:eastAsia="en-CA"/>
        </w:rPr>
        <w:pPrChange w:id="685" w:author="Sarayu Belliraj" w:date="2022-04-04T11:50:00Z">
          <w:pPr>
            <w:shd w:val="clear" w:color="auto" w:fill="FFFFFE"/>
            <w:spacing w:line="270" w:lineRule="atLeast"/>
          </w:pPr>
        </w:pPrChange>
      </w:pPr>
      <w:ins w:id="686"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account</w:t>
        </w:r>
        <w:proofErr w:type="gramEnd"/>
        <w:r w:rsidRPr="001547A3">
          <w:rPr>
            <w:rFonts w:ascii="Courier New" w:eastAsia="Times New Roman" w:hAnsi="Courier New" w:cs="Courier New"/>
            <w:color w:val="A31515"/>
            <w:sz w:val="18"/>
            <w:szCs w:val="18"/>
            <w:lang w:val="en-CA" w:eastAsia="en-CA"/>
          </w:rPr>
          <w:t>_balance</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52549.33</w:t>
        </w:r>
        <w:r w:rsidRPr="001547A3">
          <w:rPr>
            <w:rFonts w:ascii="Courier New" w:eastAsia="Times New Roman" w:hAnsi="Courier New" w:cs="Courier New"/>
            <w:color w:val="000000"/>
            <w:sz w:val="18"/>
            <w:szCs w:val="18"/>
            <w:lang w:val="en-CA" w:eastAsia="en-CA"/>
          </w:rPr>
          <w:t>,</w:t>
        </w:r>
      </w:ins>
    </w:p>
    <w:p w14:paraId="71A2F934" w14:textId="77777777" w:rsidR="001547A3" w:rsidRPr="001547A3" w:rsidRDefault="001547A3">
      <w:pPr>
        <w:shd w:val="clear" w:color="auto" w:fill="FFFFFE"/>
        <w:spacing w:line="270" w:lineRule="atLeast"/>
        <w:ind w:left="2520"/>
        <w:rPr>
          <w:ins w:id="687" w:author="Sarayu Belliraj" w:date="2022-04-04T11:50:00Z"/>
          <w:rFonts w:ascii="Courier New" w:eastAsia="Times New Roman" w:hAnsi="Courier New" w:cs="Courier New"/>
          <w:color w:val="000000"/>
          <w:sz w:val="18"/>
          <w:szCs w:val="18"/>
          <w:lang w:val="en-CA" w:eastAsia="en-CA"/>
        </w:rPr>
        <w:pPrChange w:id="688" w:author="Sarayu Belliraj" w:date="2022-04-04T11:50:00Z">
          <w:pPr>
            <w:shd w:val="clear" w:color="auto" w:fill="FFFFFE"/>
            <w:spacing w:line="270" w:lineRule="atLeast"/>
          </w:pPr>
        </w:pPrChange>
      </w:pPr>
      <w:ins w:id="689"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sent</w:t>
        </w:r>
        <w:proofErr w:type="gramEnd"/>
        <w:r w:rsidRPr="001547A3">
          <w:rPr>
            <w:rFonts w:ascii="Courier New" w:eastAsia="Times New Roman" w:hAnsi="Courier New" w:cs="Courier New"/>
            <w:color w:val="A31515"/>
            <w:sz w:val="18"/>
            <w:szCs w:val="18"/>
            <w:lang w:val="en-CA" w:eastAsia="en-CA"/>
          </w:rPr>
          <w:t>_status</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"Sent"</w:t>
        </w:r>
        <w:r w:rsidRPr="001547A3">
          <w:rPr>
            <w:rFonts w:ascii="Courier New" w:eastAsia="Times New Roman" w:hAnsi="Courier New" w:cs="Courier New"/>
            <w:color w:val="000000"/>
            <w:sz w:val="18"/>
            <w:szCs w:val="18"/>
            <w:lang w:val="en-CA" w:eastAsia="en-CA"/>
          </w:rPr>
          <w:t>,</w:t>
        </w:r>
      </w:ins>
    </w:p>
    <w:p w14:paraId="143F3EC0" w14:textId="77777777" w:rsidR="001547A3" w:rsidRPr="001547A3" w:rsidRDefault="001547A3">
      <w:pPr>
        <w:shd w:val="clear" w:color="auto" w:fill="FFFFFE"/>
        <w:spacing w:line="270" w:lineRule="atLeast"/>
        <w:ind w:left="2520"/>
        <w:rPr>
          <w:ins w:id="690" w:author="Sarayu Belliraj" w:date="2022-04-04T11:50:00Z"/>
          <w:rFonts w:ascii="Courier New" w:eastAsia="Times New Roman" w:hAnsi="Courier New" w:cs="Courier New"/>
          <w:color w:val="000000"/>
          <w:sz w:val="18"/>
          <w:szCs w:val="18"/>
          <w:lang w:val="en-CA" w:eastAsia="en-CA"/>
        </w:rPr>
        <w:pPrChange w:id="691" w:author="Sarayu Belliraj" w:date="2022-04-04T11:50:00Z">
          <w:pPr>
            <w:shd w:val="clear" w:color="auto" w:fill="FFFFFE"/>
            <w:spacing w:line="270" w:lineRule="atLeast"/>
          </w:pPr>
        </w:pPrChange>
      </w:pPr>
      <w:ins w:id="692"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date</w:t>
        </w:r>
        <w:proofErr w:type="gramEnd"/>
        <w:r w:rsidRPr="001547A3">
          <w:rPr>
            <w:rFonts w:ascii="Courier New" w:eastAsia="Times New Roman" w:hAnsi="Courier New" w:cs="Courier New"/>
            <w:color w:val="A31515"/>
            <w:sz w:val="18"/>
            <w:szCs w:val="18"/>
            <w:lang w:val="en-CA" w:eastAsia="en-CA"/>
          </w:rPr>
          <w:t>_sent</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"2022-02-24"</w:t>
        </w:r>
      </w:ins>
    </w:p>
    <w:p w14:paraId="595703B8" w14:textId="77777777" w:rsidR="001547A3" w:rsidRPr="001547A3" w:rsidRDefault="001547A3">
      <w:pPr>
        <w:shd w:val="clear" w:color="auto" w:fill="FFFFFE"/>
        <w:spacing w:line="270" w:lineRule="atLeast"/>
        <w:ind w:left="2520"/>
        <w:rPr>
          <w:ins w:id="693" w:author="Sarayu Belliraj" w:date="2022-04-04T11:50:00Z"/>
          <w:rFonts w:ascii="Courier New" w:eastAsia="Times New Roman" w:hAnsi="Courier New" w:cs="Courier New"/>
          <w:color w:val="000000"/>
          <w:sz w:val="18"/>
          <w:szCs w:val="18"/>
          <w:lang w:val="en-CA" w:eastAsia="en-CA"/>
        </w:rPr>
        <w:pPrChange w:id="694" w:author="Sarayu Belliraj" w:date="2022-04-04T11:50:00Z">
          <w:pPr>
            <w:shd w:val="clear" w:color="auto" w:fill="FFFFFE"/>
            <w:spacing w:line="270" w:lineRule="atLeast"/>
          </w:pPr>
        </w:pPrChange>
      </w:pPr>
      <w:ins w:id="695" w:author="Sarayu Belliraj" w:date="2022-04-04T11:50:00Z">
        <w:r w:rsidRPr="001547A3">
          <w:rPr>
            <w:rFonts w:ascii="Courier New" w:eastAsia="Times New Roman" w:hAnsi="Courier New" w:cs="Courier New"/>
            <w:color w:val="000000"/>
            <w:sz w:val="18"/>
            <w:szCs w:val="18"/>
            <w:lang w:val="en-CA" w:eastAsia="en-CA"/>
          </w:rPr>
          <w:t>        },</w:t>
        </w:r>
      </w:ins>
    </w:p>
    <w:p w14:paraId="7A369DFB" w14:textId="77777777" w:rsidR="001547A3" w:rsidRPr="001547A3" w:rsidRDefault="001547A3">
      <w:pPr>
        <w:shd w:val="clear" w:color="auto" w:fill="FFFFFE"/>
        <w:spacing w:line="270" w:lineRule="atLeast"/>
        <w:ind w:left="2520"/>
        <w:rPr>
          <w:ins w:id="696" w:author="Sarayu Belliraj" w:date="2022-04-04T11:50:00Z"/>
          <w:rFonts w:ascii="Courier New" w:eastAsia="Times New Roman" w:hAnsi="Courier New" w:cs="Courier New"/>
          <w:color w:val="000000"/>
          <w:sz w:val="18"/>
          <w:szCs w:val="18"/>
          <w:lang w:val="en-CA" w:eastAsia="en-CA"/>
        </w:rPr>
        <w:pPrChange w:id="697" w:author="Sarayu Belliraj" w:date="2022-04-04T11:50:00Z">
          <w:pPr>
            <w:shd w:val="clear" w:color="auto" w:fill="FFFFFE"/>
            <w:spacing w:line="270" w:lineRule="atLeast"/>
          </w:pPr>
        </w:pPrChange>
      </w:pPr>
      <w:ins w:id="698" w:author="Sarayu Belliraj" w:date="2022-04-04T11:50:00Z">
        <w:r w:rsidRPr="001547A3">
          <w:rPr>
            <w:rFonts w:ascii="Courier New" w:eastAsia="Times New Roman" w:hAnsi="Courier New" w:cs="Courier New"/>
            <w:color w:val="000000"/>
            <w:sz w:val="18"/>
            <w:szCs w:val="18"/>
            <w:lang w:val="en-CA" w:eastAsia="en-CA"/>
          </w:rPr>
          <w:t>        {</w:t>
        </w:r>
      </w:ins>
    </w:p>
    <w:p w14:paraId="1C5794DB" w14:textId="77777777" w:rsidR="001547A3" w:rsidRPr="001547A3" w:rsidRDefault="001547A3">
      <w:pPr>
        <w:shd w:val="clear" w:color="auto" w:fill="FFFFFE"/>
        <w:spacing w:line="270" w:lineRule="atLeast"/>
        <w:ind w:left="2520"/>
        <w:rPr>
          <w:ins w:id="699" w:author="Sarayu Belliraj" w:date="2022-04-04T11:50:00Z"/>
          <w:rFonts w:ascii="Courier New" w:eastAsia="Times New Roman" w:hAnsi="Courier New" w:cs="Courier New"/>
          <w:color w:val="000000"/>
          <w:sz w:val="18"/>
          <w:szCs w:val="18"/>
          <w:lang w:val="en-CA" w:eastAsia="en-CA"/>
        </w:rPr>
        <w:pPrChange w:id="700" w:author="Sarayu Belliraj" w:date="2022-04-04T11:50:00Z">
          <w:pPr>
            <w:shd w:val="clear" w:color="auto" w:fill="FFFFFE"/>
            <w:spacing w:line="270" w:lineRule="atLeast"/>
          </w:pPr>
        </w:pPrChange>
      </w:pPr>
      <w:ins w:id="701"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statement</w:t>
        </w:r>
        <w:proofErr w:type="gramEnd"/>
        <w:r w:rsidRPr="001547A3">
          <w:rPr>
            <w:rFonts w:ascii="Courier New" w:eastAsia="Times New Roman" w:hAnsi="Courier New" w:cs="Courier New"/>
            <w:color w:val="A31515"/>
            <w:sz w:val="18"/>
            <w:szCs w:val="18"/>
            <w:lang w:val="en-CA" w:eastAsia="en-CA"/>
          </w:rPr>
          <w:t>_no</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2076198312</w:t>
        </w:r>
        <w:r w:rsidRPr="001547A3">
          <w:rPr>
            <w:rFonts w:ascii="Courier New" w:eastAsia="Times New Roman" w:hAnsi="Courier New" w:cs="Courier New"/>
            <w:color w:val="000000"/>
            <w:sz w:val="18"/>
            <w:szCs w:val="18"/>
            <w:lang w:val="en-CA" w:eastAsia="en-CA"/>
          </w:rPr>
          <w:t>,</w:t>
        </w:r>
      </w:ins>
    </w:p>
    <w:p w14:paraId="66F653F9" w14:textId="77777777" w:rsidR="001547A3" w:rsidRPr="001547A3" w:rsidRDefault="001547A3">
      <w:pPr>
        <w:shd w:val="clear" w:color="auto" w:fill="FFFFFE"/>
        <w:spacing w:line="270" w:lineRule="atLeast"/>
        <w:ind w:left="2520"/>
        <w:rPr>
          <w:ins w:id="702" w:author="Sarayu Belliraj" w:date="2022-04-04T11:50:00Z"/>
          <w:rFonts w:ascii="Courier New" w:eastAsia="Times New Roman" w:hAnsi="Courier New" w:cs="Courier New"/>
          <w:color w:val="000000"/>
          <w:sz w:val="18"/>
          <w:szCs w:val="18"/>
          <w:lang w:val="en-CA" w:eastAsia="en-CA"/>
        </w:rPr>
        <w:pPrChange w:id="703" w:author="Sarayu Belliraj" w:date="2022-04-04T11:50:00Z">
          <w:pPr>
            <w:shd w:val="clear" w:color="auto" w:fill="FFFFFE"/>
            <w:spacing w:line="270" w:lineRule="atLeast"/>
          </w:pPr>
        </w:pPrChange>
      </w:pPr>
      <w:ins w:id="704"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create</w:t>
        </w:r>
        <w:proofErr w:type="gramEnd"/>
        <w:r w:rsidRPr="001547A3">
          <w:rPr>
            <w:rFonts w:ascii="Courier New" w:eastAsia="Times New Roman" w:hAnsi="Courier New" w:cs="Courier New"/>
            <w:color w:val="A31515"/>
            <w:sz w:val="18"/>
            <w:szCs w:val="18"/>
            <w:lang w:val="en-CA" w:eastAsia="en-CA"/>
          </w:rPr>
          <w:t>_date</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"2022-03-16"</w:t>
        </w:r>
        <w:r w:rsidRPr="001547A3">
          <w:rPr>
            <w:rFonts w:ascii="Courier New" w:eastAsia="Times New Roman" w:hAnsi="Courier New" w:cs="Courier New"/>
            <w:color w:val="000000"/>
            <w:sz w:val="18"/>
            <w:szCs w:val="18"/>
            <w:lang w:val="en-CA" w:eastAsia="en-CA"/>
          </w:rPr>
          <w:t>,</w:t>
        </w:r>
      </w:ins>
    </w:p>
    <w:p w14:paraId="13005D10" w14:textId="77777777" w:rsidR="001547A3" w:rsidRPr="001547A3" w:rsidRDefault="001547A3">
      <w:pPr>
        <w:shd w:val="clear" w:color="auto" w:fill="FFFFFE"/>
        <w:spacing w:line="270" w:lineRule="atLeast"/>
        <w:ind w:left="2520"/>
        <w:rPr>
          <w:ins w:id="705" w:author="Sarayu Belliraj" w:date="2022-04-04T11:50:00Z"/>
          <w:rFonts w:ascii="Courier New" w:eastAsia="Times New Roman" w:hAnsi="Courier New" w:cs="Courier New"/>
          <w:color w:val="000000"/>
          <w:sz w:val="18"/>
          <w:szCs w:val="18"/>
          <w:lang w:val="en-CA" w:eastAsia="en-CA"/>
        </w:rPr>
        <w:pPrChange w:id="706" w:author="Sarayu Belliraj" w:date="2022-04-04T11:50:00Z">
          <w:pPr>
            <w:shd w:val="clear" w:color="auto" w:fill="FFFFFE"/>
            <w:spacing w:line="270" w:lineRule="atLeast"/>
          </w:pPr>
        </w:pPrChange>
      </w:pPr>
      <w:ins w:id="707"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currency</w:t>
        </w:r>
        <w:proofErr w:type="gramEnd"/>
        <w:r w:rsidRPr="001547A3">
          <w:rPr>
            <w:rFonts w:ascii="Courier New" w:eastAsia="Times New Roman" w:hAnsi="Courier New" w:cs="Courier New"/>
            <w:color w:val="A31515"/>
            <w:sz w:val="18"/>
            <w:szCs w:val="18"/>
            <w:lang w:val="en-CA" w:eastAsia="en-CA"/>
          </w:rPr>
          <w:t>_cd</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w:t>
        </w:r>
        <w:proofErr w:type="spellStart"/>
        <w:r w:rsidRPr="001547A3">
          <w:rPr>
            <w:rFonts w:ascii="Courier New" w:eastAsia="Times New Roman" w:hAnsi="Courier New" w:cs="Courier New"/>
            <w:color w:val="0451A5"/>
            <w:sz w:val="18"/>
            <w:szCs w:val="18"/>
            <w:lang w:val="en-CA" w:eastAsia="en-CA"/>
          </w:rPr>
          <w:t>usd</w:t>
        </w:r>
        <w:proofErr w:type="spellEnd"/>
        <w:r w:rsidRPr="001547A3">
          <w:rPr>
            <w:rFonts w:ascii="Courier New" w:eastAsia="Times New Roman" w:hAnsi="Courier New" w:cs="Courier New"/>
            <w:color w:val="0451A5"/>
            <w:sz w:val="18"/>
            <w:szCs w:val="18"/>
            <w:lang w:val="en-CA" w:eastAsia="en-CA"/>
          </w:rPr>
          <w:t>"</w:t>
        </w:r>
        <w:r w:rsidRPr="001547A3">
          <w:rPr>
            <w:rFonts w:ascii="Courier New" w:eastAsia="Times New Roman" w:hAnsi="Courier New" w:cs="Courier New"/>
            <w:color w:val="000000"/>
            <w:sz w:val="18"/>
            <w:szCs w:val="18"/>
            <w:lang w:val="en-CA" w:eastAsia="en-CA"/>
          </w:rPr>
          <w:t>,</w:t>
        </w:r>
      </w:ins>
    </w:p>
    <w:p w14:paraId="0FFEEDFB" w14:textId="77777777" w:rsidR="001547A3" w:rsidRPr="001547A3" w:rsidRDefault="001547A3">
      <w:pPr>
        <w:shd w:val="clear" w:color="auto" w:fill="FFFFFE"/>
        <w:spacing w:line="270" w:lineRule="atLeast"/>
        <w:ind w:left="2520"/>
        <w:rPr>
          <w:ins w:id="708" w:author="Sarayu Belliraj" w:date="2022-04-04T11:50:00Z"/>
          <w:rFonts w:ascii="Courier New" w:eastAsia="Times New Roman" w:hAnsi="Courier New" w:cs="Courier New"/>
          <w:color w:val="000000"/>
          <w:sz w:val="18"/>
          <w:szCs w:val="18"/>
          <w:lang w:val="en-CA" w:eastAsia="en-CA"/>
        </w:rPr>
        <w:pPrChange w:id="709" w:author="Sarayu Belliraj" w:date="2022-04-04T11:50:00Z">
          <w:pPr>
            <w:shd w:val="clear" w:color="auto" w:fill="FFFFFE"/>
            <w:spacing w:line="270" w:lineRule="atLeast"/>
          </w:pPr>
        </w:pPrChange>
      </w:pPr>
      <w:ins w:id="710"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due</w:t>
        </w:r>
        <w:proofErr w:type="gramEnd"/>
        <w:r w:rsidRPr="001547A3">
          <w:rPr>
            <w:rFonts w:ascii="Courier New" w:eastAsia="Times New Roman" w:hAnsi="Courier New" w:cs="Courier New"/>
            <w:color w:val="A31515"/>
            <w:sz w:val="18"/>
            <w:szCs w:val="18"/>
            <w:lang w:val="en-CA" w:eastAsia="en-CA"/>
          </w:rPr>
          <w:t>_date</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"2022-04-15"</w:t>
        </w:r>
        <w:r w:rsidRPr="001547A3">
          <w:rPr>
            <w:rFonts w:ascii="Courier New" w:eastAsia="Times New Roman" w:hAnsi="Courier New" w:cs="Courier New"/>
            <w:color w:val="000000"/>
            <w:sz w:val="18"/>
            <w:szCs w:val="18"/>
            <w:lang w:val="en-CA" w:eastAsia="en-CA"/>
          </w:rPr>
          <w:t>,</w:t>
        </w:r>
      </w:ins>
    </w:p>
    <w:p w14:paraId="41FC6E61" w14:textId="77777777" w:rsidR="001547A3" w:rsidRPr="001547A3" w:rsidRDefault="001547A3">
      <w:pPr>
        <w:shd w:val="clear" w:color="auto" w:fill="FFFFFE"/>
        <w:spacing w:line="270" w:lineRule="atLeast"/>
        <w:ind w:left="2520"/>
        <w:rPr>
          <w:ins w:id="711" w:author="Sarayu Belliraj" w:date="2022-04-04T11:50:00Z"/>
          <w:rFonts w:ascii="Courier New" w:eastAsia="Times New Roman" w:hAnsi="Courier New" w:cs="Courier New"/>
          <w:color w:val="000000"/>
          <w:sz w:val="18"/>
          <w:szCs w:val="18"/>
          <w:lang w:val="en-CA" w:eastAsia="en-CA"/>
        </w:rPr>
        <w:pPrChange w:id="712" w:author="Sarayu Belliraj" w:date="2022-04-04T11:50:00Z">
          <w:pPr>
            <w:shd w:val="clear" w:color="auto" w:fill="FFFFFE"/>
            <w:spacing w:line="270" w:lineRule="atLeast"/>
          </w:pPr>
        </w:pPrChange>
      </w:pPr>
      <w:ins w:id="713"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due</w:t>
        </w:r>
        <w:proofErr w:type="gramEnd"/>
        <w:r w:rsidRPr="001547A3">
          <w:rPr>
            <w:rFonts w:ascii="Courier New" w:eastAsia="Times New Roman" w:hAnsi="Courier New" w:cs="Courier New"/>
            <w:color w:val="A31515"/>
            <w:sz w:val="18"/>
            <w:szCs w:val="18"/>
            <w:lang w:val="en-CA" w:eastAsia="en-CA"/>
          </w:rPr>
          <w:t>_date_plus_grace_period</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"2022-04-15"</w:t>
        </w:r>
        <w:r w:rsidRPr="001547A3">
          <w:rPr>
            <w:rFonts w:ascii="Courier New" w:eastAsia="Times New Roman" w:hAnsi="Courier New" w:cs="Courier New"/>
            <w:color w:val="000000"/>
            <w:sz w:val="18"/>
            <w:szCs w:val="18"/>
            <w:lang w:val="en-CA" w:eastAsia="en-CA"/>
          </w:rPr>
          <w:t>,</w:t>
        </w:r>
      </w:ins>
    </w:p>
    <w:p w14:paraId="0C2361EC" w14:textId="77777777" w:rsidR="001547A3" w:rsidRPr="001547A3" w:rsidRDefault="001547A3">
      <w:pPr>
        <w:shd w:val="clear" w:color="auto" w:fill="FFFFFE"/>
        <w:spacing w:line="270" w:lineRule="atLeast"/>
        <w:ind w:left="2520"/>
        <w:rPr>
          <w:ins w:id="714" w:author="Sarayu Belliraj" w:date="2022-04-04T11:50:00Z"/>
          <w:rFonts w:ascii="Courier New" w:eastAsia="Times New Roman" w:hAnsi="Courier New" w:cs="Courier New"/>
          <w:color w:val="000000"/>
          <w:sz w:val="18"/>
          <w:szCs w:val="18"/>
          <w:lang w:val="en-CA" w:eastAsia="en-CA"/>
        </w:rPr>
        <w:pPrChange w:id="715" w:author="Sarayu Belliraj" w:date="2022-04-04T11:50:00Z">
          <w:pPr>
            <w:shd w:val="clear" w:color="auto" w:fill="FFFFFE"/>
            <w:spacing w:line="270" w:lineRule="atLeast"/>
          </w:pPr>
        </w:pPrChange>
      </w:pPr>
      <w:ins w:id="716"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new</w:t>
        </w:r>
        <w:proofErr w:type="gramEnd"/>
        <w:r w:rsidRPr="001547A3">
          <w:rPr>
            <w:rFonts w:ascii="Courier New" w:eastAsia="Times New Roman" w:hAnsi="Courier New" w:cs="Courier New"/>
            <w:color w:val="A31515"/>
            <w:sz w:val="18"/>
            <w:szCs w:val="18"/>
            <w:lang w:val="en-CA" w:eastAsia="en-CA"/>
          </w:rPr>
          <w:t>_charges_amount</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20833.33</w:t>
        </w:r>
        <w:r w:rsidRPr="001547A3">
          <w:rPr>
            <w:rFonts w:ascii="Courier New" w:eastAsia="Times New Roman" w:hAnsi="Courier New" w:cs="Courier New"/>
            <w:color w:val="000000"/>
            <w:sz w:val="18"/>
            <w:szCs w:val="18"/>
            <w:lang w:val="en-CA" w:eastAsia="en-CA"/>
          </w:rPr>
          <w:t>,</w:t>
        </w:r>
      </w:ins>
    </w:p>
    <w:p w14:paraId="447056AD" w14:textId="77777777" w:rsidR="001547A3" w:rsidRPr="001547A3" w:rsidRDefault="001547A3">
      <w:pPr>
        <w:shd w:val="clear" w:color="auto" w:fill="FFFFFE"/>
        <w:spacing w:line="270" w:lineRule="atLeast"/>
        <w:ind w:left="2520"/>
        <w:rPr>
          <w:ins w:id="717" w:author="Sarayu Belliraj" w:date="2022-04-04T11:50:00Z"/>
          <w:rFonts w:ascii="Courier New" w:eastAsia="Times New Roman" w:hAnsi="Courier New" w:cs="Courier New"/>
          <w:color w:val="000000"/>
          <w:sz w:val="18"/>
          <w:szCs w:val="18"/>
          <w:lang w:val="en-CA" w:eastAsia="en-CA"/>
        </w:rPr>
        <w:pPrChange w:id="718" w:author="Sarayu Belliraj" w:date="2022-04-04T11:50:00Z">
          <w:pPr>
            <w:shd w:val="clear" w:color="auto" w:fill="FFFFFE"/>
            <w:spacing w:line="270" w:lineRule="atLeast"/>
          </w:pPr>
        </w:pPrChange>
      </w:pPr>
      <w:ins w:id="719"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new</w:t>
        </w:r>
        <w:proofErr w:type="gramEnd"/>
        <w:r w:rsidRPr="001547A3">
          <w:rPr>
            <w:rFonts w:ascii="Courier New" w:eastAsia="Times New Roman" w:hAnsi="Courier New" w:cs="Courier New"/>
            <w:color w:val="A31515"/>
            <w:sz w:val="18"/>
            <w:szCs w:val="18"/>
            <w:lang w:val="en-CA" w:eastAsia="en-CA"/>
          </w:rPr>
          <w:t>_payments_amount</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20833.33</w:t>
        </w:r>
        <w:r w:rsidRPr="001547A3">
          <w:rPr>
            <w:rFonts w:ascii="Courier New" w:eastAsia="Times New Roman" w:hAnsi="Courier New" w:cs="Courier New"/>
            <w:color w:val="000000"/>
            <w:sz w:val="18"/>
            <w:szCs w:val="18"/>
            <w:lang w:val="en-CA" w:eastAsia="en-CA"/>
          </w:rPr>
          <w:t>,</w:t>
        </w:r>
      </w:ins>
    </w:p>
    <w:p w14:paraId="24BA10AD" w14:textId="77777777" w:rsidR="001547A3" w:rsidRPr="001547A3" w:rsidRDefault="001547A3">
      <w:pPr>
        <w:shd w:val="clear" w:color="auto" w:fill="FFFFFE"/>
        <w:spacing w:line="270" w:lineRule="atLeast"/>
        <w:ind w:left="2520"/>
        <w:rPr>
          <w:ins w:id="720" w:author="Sarayu Belliraj" w:date="2022-04-04T11:50:00Z"/>
          <w:rFonts w:ascii="Courier New" w:eastAsia="Times New Roman" w:hAnsi="Courier New" w:cs="Courier New"/>
          <w:color w:val="000000"/>
          <w:sz w:val="18"/>
          <w:szCs w:val="18"/>
          <w:lang w:val="en-CA" w:eastAsia="en-CA"/>
        </w:rPr>
        <w:pPrChange w:id="721" w:author="Sarayu Belliraj" w:date="2022-04-04T11:50:00Z">
          <w:pPr>
            <w:shd w:val="clear" w:color="auto" w:fill="FFFFFE"/>
            <w:spacing w:line="270" w:lineRule="atLeast"/>
          </w:pPr>
        </w:pPrChange>
      </w:pPr>
      <w:ins w:id="722"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balance</w:t>
        </w:r>
        <w:proofErr w:type="gramEnd"/>
        <w:r w:rsidRPr="001547A3">
          <w:rPr>
            <w:rFonts w:ascii="Courier New" w:eastAsia="Times New Roman" w:hAnsi="Courier New" w:cs="Courier New"/>
            <w:color w:val="A31515"/>
            <w:sz w:val="18"/>
            <w:szCs w:val="18"/>
            <w:lang w:val="en-CA" w:eastAsia="en-CA"/>
          </w:rPr>
          <w:t>_forward_amount</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52549.33</w:t>
        </w:r>
        <w:r w:rsidRPr="001547A3">
          <w:rPr>
            <w:rFonts w:ascii="Courier New" w:eastAsia="Times New Roman" w:hAnsi="Courier New" w:cs="Courier New"/>
            <w:color w:val="000000"/>
            <w:sz w:val="18"/>
            <w:szCs w:val="18"/>
            <w:lang w:val="en-CA" w:eastAsia="en-CA"/>
          </w:rPr>
          <w:t>,</w:t>
        </w:r>
      </w:ins>
    </w:p>
    <w:p w14:paraId="111E90EC" w14:textId="77777777" w:rsidR="001547A3" w:rsidRPr="001547A3" w:rsidRDefault="001547A3">
      <w:pPr>
        <w:shd w:val="clear" w:color="auto" w:fill="FFFFFE"/>
        <w:spacing w:line="270" w:lineRule="atLeast"/>
        <w:ind w:left="2520"/>
        <w:rPr>
          <w:ins w:id="723" w:author="Sarayu Belliraj" w:date="2022-04-04T11:50:00Z"/>
          <w:rFonts w:ascii="Courier New" w:eastAsia="Times New Roman" w:hAnsi="Courier New" w:cs="Courier New"/>
          <w:color w:val="000000"/>
          <w:sz w:val="18"/>
          <w:szCs w:val="18"/>
          <w:lang w:val="en-CA" w:eastAsia="en-CA"/>
        </w:rPr>
        <w:pPrChange w:id="724" w:author="Sarayu Belliraj" w:date="2022-04-04T11:50:00Z">
          <w:pPr>
            <w:shd w:val="clear" w:color="auto" w:fill="FFFFFE"/>
            <w:spacing w:line="270" w:lineRule="atLeast"/>
          </w:pPr>
        </w:pPrChange>
      </w:pPr>
      <w:ins w:id="725"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total</w:t>
        </w:r>
        <w:proofErr w:type="gramEnd"/>
        <w:r w:rsidRPr="001547A3">
          <w:rPr>
            <w:rFonts w:ascii="Courier New" w:eastAsia="Times New Roman" w:hAnsi="Courier New" w:cs="Courier New"/>
            <w:color w:val="A31515"/>
            <w:sz w:val="18"/>
            <w:szCs w:val="18"/>
            <w:lang w:val="en-CA" w:eastAsia="en-CA"/>
          </w:rPr>
          <w:t>_amount</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52549.33</w:t>
        </w:r>
        <w:r w:rsidRPr="001547A3">
          <w:rPr>
            <w:rFonts w:ascii="Courier New" w:eastAsia="Times New Roman" w:hAnsi="Courier New" w:cs="Courier New"/>
            <w:color w:val="000000"/>
            <w:sz w:val="18"/>
            <w:szCs w:val="18"/>
            <w:lang w:val="en-CA" w:eastAsia="en-CA"/>
          </w:rPr>
          <w:t>,</w:t>
        </w:r>
      </w:ins>
    </w:p>
    <w:p w14:paraId="5CAA5991" w14:textId="77777777" w:rsidR="001547A3" w:rsidRPr="001547A3" w:rsidRDefault="001547A3">
      <w:pPr>
        <w:shd w:val="clear" w:color="auto" w:fill="FFFFFE"/>
        <w:spacing w:line="270" w:lineRule="atLeast"/>
        <w:ind w:left="2520"/>
        <w:rPr>
          <w:ins w:id="726" w:author="Sarayu Belliraj" w:date="2022-04-04T11:50:00Z"/>
          <w:rFonts w:ascii="Courier New" w:eastAsia="Times New Roman" w:hAnsi="Courier New" w:cs="Courier New"/>
          <w:color w:val="000000"/>
          <w:sz w:val="18"/>
          <w:szCs w:val="18"/>
          <w:lang w:val="en-CA" w:eastAsia="en-CA"/>
        </w:rPr>
        <w:pPrChange w:id="727" w:author="Sarayu Belliraj" w:date="2022-04-04T11:50:00Z">
          <w:pPr>
            <w:shd w:val="clear" w:color="auto" w:fill="FFFFFE"/>
            <w:spacing w:line="270" w:lineRule="atLeast"/>
          </w:pPr>
        </w:pPrChange>
      </w:pPr>
      <w:ins w:id="728"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is</w:t>
        </w:r>
        <w:proofErr w:type="gramEnd"/>
        <w:r w:rsidRPr="001547A3">
          <w:rPr>
            <w:rFonts w:ascii="Courier New" w:eastAsia="Times New Roman" w:hAnsi="Courier New" w:cs="Courier New"/>
            <w:color w:val="A31515"/>
            <w:sz w:val="18"/>
            <w:szCs w:val="18"/>
            <w:lang w:val="en-CA" w:eastAsia="en-CA"/>
          </w:rPr>
          <w:t>_paid_ind</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0</w:t>
        </w:r>
        <w:r w:rsidRPr="001547A3">
          <w:rPr>
            <w:rFonts w:ascii="Courier New" w:eastAsia="Times New Roman" w:hAnsi="Courier New" w:cs="Courier New"/>
            <w:color w:val="000000"/>
            <w:sz w:val="18"/>
            <w:szCs w:val="18"/>
            <w:lang w:val="en-CA" w:eastAsia="en-CA"/>
          </w:rPr>
          <w:t>,</w:t>
        </w:r>
      </w:ins>
    </w:p>
    <w:p w14:paraId="0E3AF37C" w14:textId="77777777" w:rsidR="001547A3" w:rsidRPr="001547A3" w:rsidRDefault="001547A3">
      <w:pPr>
        <w:shd w:val="clear" w:color="auto" w:fill="FFFFFE"/>
        <w:spacing w:line="270" w:lineRule="atLeast"/>
        <w:ind w:left="2520"/>
        <w:rPr>
          <w:ins w:id="729" w:author="Sarayu Belliraj" w:date="2022-04-04T11:50:00Z"/>
          <w:rFonts w:ascii="Courier New" w:eastAsia="Times New Roman" w:hAnsi="Courier New" w:cs="Courier New"/>
          <w:color w:val="000000"/>
          <w:sz w:val="18"/>
          <w:szCs w:val="18"/>
          <w:lang w:val="en-CA" w:eastAsia="en-CA"/>
        </w:rPr>
        <w:pPrChange w:id="730" w:author="Sarayu Belliraj" w:date="2022-04-04T11:50:00Z">
          <w:pPr>
            <w:shd w:val="clear" w:color="auto" w:fill="FFFFFE"/>
            <w:spacing w:line="270" w:lineRule="atLeast"/>
          </w:pPr>
        </w:pPrChange>
      </w:pPr>
      <w:ins w:id="731"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seq</w:t>
        </w:r>
        <w:proofErr w:type="gramEnd"/>
        <w:r w:rsidRPr="001547A3">
          <w:rPr>
            <w:rFonts w:ascii="Courier New" w:eastAsia="Times New Roman" w:hAnsi="Courier New" w:cs="Courier New"/>
            <w:color w:val="A31515"/>
            <w:sz w:val="18"/>
            <w:szCs w:val="18"/>
            <w:lang w:val="en-CA" w:eastAsia="en-CA"/>
          </w:rPr>
          <w:t>_statement_id</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"03600000020"</w:t>
        </w:r>
        <w:r w:rsidRPr="001547A3">
          <w:rPr>
            <w:rFonts w:ascii="Courier New" w:eastAsia="Times New Roman" w:hAnsi="Courier New" w:cs="Courier New"/>
            <w:color w:val="000000"/>
            <w:sz w:val="18"/>
            <w:szCs w:val="18"/>
            <w:lang w:val="en-CA" w:eastAsia="en-CA"/>
          </w:rPr>
          <w:t>,</w:t>
        </w:r>
      </w:ins>
    </w:p>
    <w:p w14:paraId="069B8D6E" w14:textId="77777777" w:rsidR="001547A3" w:rsidRPr="001547A3" w:rsidRDefault="001547A3">
      <w:pPr>
        <w:shd w:val="clear" w:color="auto" w:fill="FFFFFE"/>
        <w:spacing w:line="270" w:lineRule="atLeast"/>
        <w:ind w:left="2520"/>
        <w:rPr>
          <w:ins w:id="732" w:author="Sarayu Belliraj" w:date="2022-04-04T11:50:00Z"/>
          <w:rFonts w:ascii="Courier New" w:eastAsia="Times New Roman" w:hAnsi="Courier New" w:cs="Courier New"/>
          <w:color w:val="000000"/>
          <w:sz w:val="18"/>
          <w:szCs w:val="18"/>
          <w:lang w:val="en-CA" w:eastAsia="en-CA"/>
        </w:rPr>
        <w:pPrChange w:id="733" w:author="Sarayu Belliraj" w:date="2022-04-04T11:50:00Z">
          <w:pPr>
            <w:shd w:val="clear" w:color="auto" w:fill="FFFFFE"/>
            <w:spacing w:line="270" w:lineRule="atLeast"/>
          </w:pPr>
        </w:pPrChange>
      </w:pPr>
      <w:ins w:id="734"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statement</w:t>
        </w:r>
        <w:proofErr w:type="gramEnd"/>
        <w:r w:rsidRPr="001547A3">
          <w:rPr>
            <w:rFonts w:ascii="Courier New" w:eastAsia="Times New Roman" w:hAnsi="Courier New" w:cs="Courier New"/>
            <w:color w:val="A31515"/>
            <w:sz w:val="18"/>
            <w:szCs w:val="18"/>
            <w:lang w:val="en-CA" w:eastAsia="en-CA"/>
          </w:rPr>
          <w:t>_master_plan_instances</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ins>
    </w:p>
    <w:p w14:paraId="188D5CFA" w14:textId="77777777" w:rsidR="001547A3" w:rsidRPr="001547A3" w:rsidRDefault="001547A3">
      <w:pPr>
        <w:shd w:val="clear" w:color="auto" w:fill="FFFFFE"/>
        <w:spacing w:line="270" w:lineRule="atLeast"/>
        <w:ind w:left="2520"/>
        <w:rPr>
          <w:ins w:id="735" w:author="Sarayu Belliraj" w:date="2022-04-04T11:50:00Z"/>
          <w:rFonts w:ascii="Courier New" w:eastAsia="Times New Roman" w:hAnsi="Courier New" w:cs="Courier New"/>
          <w:color w:val="000000"/>
          <w:sz w:val="18"/>
          <w:szCs w:val="18"/>
          <w:lang w:val="en-CA" w:eastAsia="en-CA"/>
        </w:rPr>
        <w:pPrChange w:id="736" w:author="Sarayu Belliraj" w:date="2022-04-04T11:50:00Z">
          <w:pPr>
            <w:shd w:val="clear" w:color="auto" w:fill="FFFFFE"/>
            <w:spacing w:line="270" w:lineRule="atLeast"/>
          </w:pPr>
        </w:pPrChange>
      </w:pPr>
      <w:ins w:id="737" w:author="Sarayu Belliraj" w:date="2022-04-04T11:50:00Z">
        <w:r w:rsidRPr="001547A3">
          <w:rPr>
            <w:rFonts w:ascii="Courier New" w:eastAsia="Times New Roman" w:hAnsi="Courier New" w:cs="Courier New"/>
            <w:color w:val="000000"/>
            <w:sz w:val="18"/>
            <w:szCs w:val="18"/>
            <w:lang w:val="en-CA" w:eastAsia="en-CA"/>
          </w:rPr>
          <w:t>                {</w:t>
        </w:r>
      </w:ins>
    </w:p>
    <w:p w14:paraId="02349626" w14:textId="77777777" w:rsidR="001547A3" w:rsidRPr="001547A3" w:rsidRDefault="001547A3">
      <w:pPr>
        <w:shd w:val="clear" w:color="auto" w:fill="FFFFFE"/>
        <w:spacing w:line="270" w:lineRule="atLeast"/>
        <w:ind w:left="2520"/>
        <w:rPr>
          <w:ins w:id="738" w:author="Sarayu Belliraj" w:date="2022-04-04T11:50:00Z"/>
          <w:rFonts w:ascii="Courier New" w:eastAsia="Times New Roman" w:hAnsi="Courier New" w:cs="Courier New"/>
          <w:color w:val="000000"/>
          <w:sz w:val="18"/>
          <w:szCs w:val="18"/>
          <w:lang w:val="en-CA" w:eastAsia="en-CA"/>
        </w:rPr>
        <w:pPrChange w:id="739" w:author="Sarayu Belliraj" w:date="2022-04-04T11:50:00Z">
          <w:pPr>
            <w:shd w:val="clear" w:color="auto" w:fill="FFFFFE"/>
            <w:spacing w:line="270" w:lineRule="atLeast"/>
          </w:pPr>
        </w:pPrChange>
      </w:pPr>
      <w:ins w:id="740"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master</w:t>
        </w:r>
        <w:proofErr w:type="gramEnd"/>
        <w:r w:rsidRPr="001547A3">
          <w:rPr>
            <w:rFonts w:ascii="Courier New" w:eastAsia="Times New Roman" w:hAnsi="Courier New" w:cs="Courier New"/>
            <w:color w:val="A31515"/>
            <w:sz w:val="18"/>
            <w:szCs w:val="18"/>
            <w:lang w:val="en-CA" w:eastAsia="en-CA"/>
          </w:rPr>
          <w:t>_plan_instance_no</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1708274</w:t>
        </w:r>
        <w:r w:rsidRPr="001547A3">
          <w:rPr>
            <w:rFonts w:ascii="Courier New" w:eastAsia="Times New Roman" w:hAnsi="Courier New" w:cs="Courier New"/>
            <w:color w:val="000000"/>
            <w:sz w:val="18"/>
            <w:szCs w:val="18"/>
            <w:lang w:val="en-CA" w:eastAsia="en-CA"/>
          </w:rPr>
          <w:t>,</w:t>
        </w:r>
      </w:ins>
    </w:p>
    <w:p w14:paraId="3670F38A" w14:textId="77777777" w:rsidR="001547A3" w:rsidRPr="001547A3" w:rsidRDefault="001547A3">
      <w:pPr>
        <w:shd w:val="clear" w:color="auto" w:fill="FFFFFE"/>
        <w:spacing w:line="270" w:lineRule="atLeast"/>
        <w:ind w:left="2520"/>
        <w:rPr>
          <w:ins w:id="741" w:author="Sarayu Belliraj" w:date="2022-04-04T11:50:00Z"/>
          <w:rFonts w:ascii="Courier New" w:eastAsia="Times New Roman" w:hAnsi="Courier New" w:cs="Courier New"/>
          <w:color w:val="000000"/>
          <w:sz w:val="18"/>
          <w:szCs w:val="18"/>
          <w:lang w:val="en-CA" w:eastAsia="en-CA"/>
        </w:rPr>
        <w:pPrChange w:id="742" w:author="Sarayu Belliraj" w:date="2022-04-04T11:50:00Z">
          <w:pPr>
            <w:shd w:val="clear" w:color="auto" w:fill="FFFFFE"/>
            <w:spacing w:line="270" w:lineRule="atLeast"/>
          </w:pPr>
        </w:pPrChange>
      </w:pPr>
      <w:ins w:id="743"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client</w:t>
        </w:r>
        <w:proofErr w:type="gramEnd"/>
        <w:r w:rsidRPr="001547A3">
          <w:rPr>
            <w:rFonts w:ascii="Courier New" w:eastAsia="Times New Roman" w:hAnsi="Courier New" w:cs="Courier New"/>
            <w:color w:val="A31515"/>
            <w:sz w:val="18"/>
            <w:szCs w:val="18"/>
            <w:lang w:val="en-CA" w:eastAsia="en-CA"/>
          </w:rPr>
          <w:t>_master_plan_instance_id</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"1708274"</w:t>
        </w:r>
      </w:ins>
    </w:p>
    <w:p w14:paraId="263BD6C5" w14:textId="77777777" w:rsidR="001547A3" w:rsidRPr="001547A3" w:rsidRDefault="001547A3">
      <w:pPr>
        <w:shd w:val="clear" w:color="auto" w:fill="FFFFFE"/>
        <w:spacing w:line="270" w:lineRule="atLeast"/>
        <w:ind w:left="2520"/>
        <w:rPr>
          <w:ins w:id="744" w:author="Sarayu Belliraj" w:date="2022-04-04T11:50:00Z"/>
          <w:rFonts w:ascii="Courier New" w:eastAsia="Times New Roman" w:hAnsi="Courier New" w:cs="Courier New"/>
          <w:color w:val="000000"/>
          <w:sz w:val="18"/>
          <w:szCs w:val="18"/>
          <w:lang w:val="en-CA" w:eastAsia="en-CA"/>
        </w:rPr>
        <w:pPrChange w:id="745" w:author="Sarayu Belliraj" w:date="2022-04-04T11:50:00Z">
          <w:pPr>
            <w:shd w:val="clear" w:color="auto" w:fill="FFFFFE"/>
            <w:spacing w:line="270" w:lineRule="atLeast"/>
          </w:pPr>
        </w:pPrChange>
      </w:pPr>
      <w:ins w:id="746" w:author="Sarayu Belliraj" w:date="2022-04-04T11:50:00Z">
        <w:r w:rsidRPr="001547A3">
          <w:rPr>
            <w:rFonts w:ascii="Courier New" w:eastAsia="Times New Roman" w:hAnsi="Courier New" w:cs="Courier New"/>
            <w:color w:val="000000"/>
            <w:sz w:val="18"/>
            <w:szCs w:val="18"/>
            <w:lang w:val="en-CA" w:eastAsia="en-CA"/>
          </w:rPr>
          <w:t>                }</w:t>
        </w:r>
      </w:ins>
    </w:p>
    <w:p w14:paraId="60AB01AE" w14:textId="77777777" w:rsidR="001547A3" w:rsidRPr="001547A3" w:rsidRDefault="001547A3">
      <w:pPr>
        <w:shd w:val="clear" w:color="auto" w:fill="FFFFFE"/>
        <w:spacing w:line="270" w:lineRule="atLeast"/>
        <w:ind w:left="2520"/>
        <w:rPr>
          <w:ins w:id="747" w:author="Sarayu Belliraj" w:date="2022-04-04T11:50:00Z"/>
          <w:rFonts w:ascii="Courier New" w:eastAsia="Times New Roman" w:hAnsi="Courier New" w:cs="Courier New"/>
          <w:color w:val="000000"/>
          <w:sz w:val="18"/>
          <w:szCs w:val="18"/>
          <w:lang w:val="en-CA" w:eastAsia="en-CA"/>
        </w:rPr>
        <w:pPrChange w:id="748" w:author="Sarayu Belliraj" w:date="2022-04-04T11:50:00Z">
          <w:pPr>
            <w:shd w:val="clear" w:color="auto" w:fill="FFFFFE"/>
            <w:spacing w:line="270" w:lineRule="atLeast"/>
          </w:pPr>
        </w:pPrChange>
      </w:pPr>
      <w:ins w:id="749" w:author="Sarayu Belliraj" w:date="2022-04-04T11:50:00Z">
        <w:r w:rsidRPr="001547A3">
          <w:rPr>
            <w:rFonts w:ascii="Courier New" w:eastAsia="Times New Roman" w:hAnsi="Courier New" w:cs="Courier New"/>
            <w:color w:val="000000"/>
            <w:sz w:val="18"/>
            <w:szCs w:val="18"/>
            <w:lang w:val="en-CA" w:eastAsia="en-CA"/>
          </w:rPr>
          <w:t>            ],</w:t>
        </w:r>
      </w:ins>
    </w:p>
    <w:p w14:paraId="1B6C604E" w14:textId="77777777" w:rsidR="001547A3" w:rsidRPr="001547A3" w:rsidRDefault="001547A3">
      <w:pPr>
        <w:shd w:val="clear" w:color="auto" w:fill="FFFFFE"/>
        <w:spacing w:line="270" w:lineRule="atLeast"/>
        <w:ind w:left="2520"/>
        <w:rPr>
          <w:ins w:id="750" w:author="Sarayu Belliraj" w:date="2022-04-04T11:50:00Z"/>
          <w:rFonts w:ascii="Courier New" w:eastAsia="Times New Roman" w:hAnsi="Courier New" w:cs="Courier New"/>
          <w:color w:val="000000"/>
          <w:sz w:val="18"/>
          <w:szCs w:val="18"/>
          <w:lang w:val="en-CA" w:eastAsia="en-CA"/>
        </w:rPr>
        <w:pPrChange w:id="751" w:author="Sarayu Belliraj" w:date="2022-04-04T11:50:00Z">
          <w:pPr>
            <w:shd w:val="clear" w:color="auto" w:fill="FFFFFE"/>
            <w:spacing w:line="270" w:lineRule="atLeast"/>
          </w:pPr>
        </w:pPrChange>
      </w:pPr>
      <w:ins w:id="752"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invoice</w:t>
        </w:r>
        <w:proofErr w:type="gramEnd"/>
        <w:r w:rsidRPr="001547A3">
          <w:rPr>
            <w:rFonts w:ascii="Courier New" w:eastAsia="Times New Roman" w:hAnsi="Courier New" w:cs="Courier New"/>
            <w:color w:val="A31515"/>
            <w:sz w:val="18"/>
            <w:szCs w:val="18"/>
            <w:lang w:val="en-CA" w:eastAsia="en-CA"/>
          </w:rPr>
          <w:t>_no</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1190293371</w:t>
        </w:r>
        <w:r w:rsidRPr="001547A3">
          <w:rPr>
            <w:rFonts w:ascii="Courier New" w:eastAsia="Times New Roman" w:hAnsi="Courier New" w:cs="Courier New"/>
            <w:color w:val="000000"/>
            <w:sz w:val="18"/>
            <w:szCs w:val="18"/>
            <w:lang w:val="en-CA" w:eastAsia="en-CA"/>
          </w:rPr>
          <w:t>,</w:t>
        </w:r>
      </w:ins>
    </w:p>
    <w:p w14:paraId="27B75FFD" w14:textId="77777777" w:rsidR="001547A3" w:rsidRPr="001547A3" w:rsidRDefault="001547A3">
      <w:pPr>
        <w:shd w:val="clear" w:color="auto" w:fill="FFFFFE"/>
        <w:spacing w:line="270" w:lineRule="atLeast"/>
        <w:ind w:left="2520"/>
        <w:rPr>
          <w:ins w:id="753" w:author="Sarayu Belliraj" w:date="2022-04-04T11:50:00Z"/>
          <w:rFonts w:ascii="Courier New" w:eastAsia="Times New Roman" w:hAnsi="Courier New" w:cs="Courier New"/>
          <w:color w:val="000000"/>
          <w:sz w:val="18"/>
          <w:szCs w:val="18"/>
          <w:lang w:val="en-CA" w:eastAsia="en-CA"/>
        </w:rPr>
        <w:pPrChange w:id="754" w:author="Sarayu Belliraj" w:date="2022-04-04T11:50:00Z">
          <w:pPr>
            <w:shd w:val="clear" w:color="auto" w:fill="FFFFFE"/>
            <w:spacing w:line="270" w:lineRule="atLeast"/>
          </w:pPr>
        </w:pPrChange>
      </w:pPr>
      <w:ins w:id="755"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unapplied</w:t>
        </w:r>
        <w:proofErr w:type="gramEnd"/>
        <w:r w:rsidRPr="001547A3">
          <w:rPr>
            <w:rFonts w:ascii="Courier New" w:eastAsia="Times New Roman" w:hAnsi="Courier New" w:cs="Courier New"/>
            <w:color w:val="A31515"/>
            <w:sz w:val="18"/>
            <w:szCs w:val="18"/>
            <w:lang w:val="en-CA" w:eastAsia="en-CA"/>
          </w:rPr>
          <w:t>_payment_summary</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0</w:t>
        </w:r>
        <w:r w:rsidRPr="001547A3">
          <w:rPr>
            <w:rFonts w:ascii="Courier New" w:eastAsia="Times New Roman" w:hAnsi="Courier New" w:cs="Courier New"/>
            <w:color w:val="000000"/>
            <w:sz w:val="18"/>
            <w:szCs w:val="18"/>
            <w:lang w:val="en-CA" w:eastAsia="en-CA"/>
          </w:rPr>
          <w:t>,</w:t>
        </w:r>
      </w:ins>
    </w:p>
    <w:p w14:paraId="40EA239C" w14:textId="77777777" w:rsidR="001547A3" w:rsidRPr="001547A3" w:rsidRDefault="001547A3">
      <w:pPr>
        <w:shd w:val="clear" w:color="auto" w:fill="FFFFFE"/>
        <w:spacing w:line="270" w:lineRule="atLeast"/>
        <w:ind w:left="2520"/>
        <w:rPr>
          <w:ins w:id="756" w:author="Sarayu Belliraj" w:date="2022-04-04T11:50:00Z"/>
          <w:rFonts w:ascii="Courier New" w:eastAsia="Times New Roman" w:hAnsi="Courier New" w:cs="Courier New"/>
          <w:color w:val="000000"/>
          <w:sz w:val="18"/>
          <w:szCs w:val="18"/>
          <w:lang w:val="en-CA" w:eastAsia="en-CA"/>
        </w:rPr>
        <w:pPrChange w:id="757" w:author="Sarayu Belliraj" w:date="2022-04-04T11:50:00Z">
          <w:pPr>
            <w:shd w:val="clear" w:color="auto" w:fill="FFFFFE"/>
            <w:spacing w:line="270" w:lineRule="atLeast"/>
          </w:pPr>
        </w:pPrChange>
      </w:pPr>
      <w:ins w:id="758"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account</w:t>
        </w:r>
        <w:proofErr w:type="gramEnd"/>
        <w:r w:rsidRPr="001547A3">
          <w:rPr>
            <w:rFonts w:ascii="Courier New" w:eastAsia="Times New Roman" w:hAnsi="Courier New" w:cs="Courier New"/>
            <w:color w:val="A31515"/>
            <w:sz w:val="18"/>
            <w:szCs w:val="18"/>
            <w:lang w:val="en-CA" w:eastAsia="en-CA"/>
          </w:rPr>
          <w:t>_balance</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98658"/>
            <w:sz w:val="18"/>
            <w:szCs w:val="18"/>
            <w:lang w:val="en-CA" w:eastAsia="en-CA"/>
          </w:rPr>
          <w:t>52549.33</w:t>
        </w:r>
        <w:r w:rsidRPr="001547A3">
          <w:rPr>
            <w:rFonts w:ascii="Courier New" w:eastAsia="Times New Roman" w:hAnsi="Courier New" w:cs="Courier New"/>
            <w:color w:val="000000"/>
            <w:sz w:val="18"/>
            <w:szCs w:val="18"/>
            <w:lang w:val="en-CA" w:eastAsia="en-CA"/>
          </w:rPr>
          <w:t>,</w:t>
        </w:r>
      </w:ins>
    </w:p>
    <w:p w14:paraId="7164E213" w14:textId="77777777" w:rsidR="001547A3" w:rsidRPr="001547A3" w:rsidRDefault="001547A3">
      <w:pPr>
        <w:shd w:val="clear" w:color="auto" w:fill="FFFFFE"/>
        <w:spacing w:line="270" w:lineRule="atLeast"/>
        <w:ind w:left="2520"/>
        <w:rPr>
          <w:ins w:id="759" w:author="Sarayu Belliraj" w:date="2022-04-04T11:50:00Z"/>
          <w:rFonts w:ascii="Courier New" w:eastAsia="Times New Roman" w:hAnsi="Courier New" w:cs="Courier New"/>
          <w:color w:val="000000"/>
          <w:sz w:val="18"/>
          <w:szCs w:val="18"/>
          <w:lang w:val="en-CA" w:eastAsia="en-CA"/>
        </w:rPr>
        <w:pPrChange w:id="760" w:author="Sarayu Belliraj" w:date="2022-04-04T11:50:00Z">
          <w:pPr>
            <w:shd w:val="clear" w:color="auto" w:fill="FFFFFE"/>
            <w:spacing w:line="270" w:lineRule="atLeast"/>
          </w:pPr>
        </w:pPrChange>
      </w:pPr>
      <w:ins w:id="761"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sent</w:t>
        </w:r>
        <w:proofErr w:type="gramEnd"/>
        <w:r w:rsidRPr="001547A3">
          <w:rPr>
            <w:rFonts w:ascii="Courier New" w:eastAsia="Times New Roman" w:hAnsi="Courier New" w:cs="Courier New"/>
            <w:color w:val="A31515"/>
            <w:sz w:val="18"/>
            <w:szCs w:val="18"/>
            <w:lang w:val="en-CA" w:eastAsia="en-CA"/>
          </w:rPr>
          <w:t>_status</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"Sent"</w:t>
        </w:r>
        <w:r w:rsidRPr="001547A3">
          <w:rPr>
            <w:rFonts w:ascii="Courier New" w:eastAsia="Times New Roman" w:hAnsi="Courier New" w:cs="Courier New"/>
            <w:color w:val="000000"/>
            <w:sz w:val="18"/>
            <w:szCs w:val="18"/>
            <w:lang w:val="en-CA" w:eastAsia="en-CA"/>
          </w:rPr>
          <w:t>,</w:t>
        </w:r>
      </w:ins>
    </w:p>
    <w:p w14:paraId="4641DAE7" w14:textId="77777777" w:rsidR="001547A3" w:rsidRPr="001547A3" w:rsidRDefault="001547A3">
      <w:pPr>
        <w:shd w:val="clear" w:color="auto" w:fill="FFFFFE"/>
        <w:spacing w:line="270" w:lineRule="atLeast"/>
        <w:ind w:left="2520"/>
        <w:rPr>
          <w:ins w:id="762" w:author="Sarayu Belliraj" w:date="2022-04-04T11:50:00Z"/>
          <w:rFonts w:ascii="Courier New" w:eastAsia="Times New Roman" w:hAnsi="Courier New" w:cs="Courier New"/>
          <w:color w:val="000000"/>
          <w:sz w:val="18"/>
          <w:szCs w:val="18"/>
          <w:lang w:val="en-CA" w:eastAsia="en-CA"/>
        </w:rPr>
        <w:pPrChange w:id="763" w:author="Sarayu Belliraj" w:date="2022-04-04T11:50:00Z">
          <w:pPr>
            <w:shd w:val="clear" w:color="auto" w:fill="FFFFFE"/>
            <w:spacing w:line="270" w:lineRule="atLeast"/>
          </w:pPr>
        </w:pPrChange>
      </w:pPr>
      <w:ins w:id="764" w:author="Sarayu Belliraj" w:date="2022-04-04T11:50:00Z">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A31515"/>
            <w:sz w:val="18"/>
            <w:szCs w:val="18"/>
            <w:lang w:val="en-CA" w:eastAsia="en-CA"/>
          </w:rPr>
          <w:t>"</w:t>
        </w:r>
        <w:proofErr w:type="spellStart"/>
        <w:proofErr w:type="gramStart"/>
        <w:r w:rsidRPr="001547A3">
          <w:rPr>
            <w:rFonts w:ascii="Courier New" w:eastAsia="Times New Roman" w:hAnsi="Courier New" w:cs="Courier New"/>
            <w:color w:val="A31515"/>
            <w:sz w:val="18"/>
            <w:szCs w:val="18"/>
            <w:lang w:val="en-CA" w:eastAsia="en-CA"/>
          </w:rPr>
          <w:t>date</w:t>
        </w:r>
        <w:proofErr w:type="gramEnd"/>
        <w:r w:rsidRPr="001547A3">
          <w:rPr>
            <w:rFonts w:ascii="Courier New" w:eastAsia="Times New Roman" w:hAnsi="Courier New" w:cs="Courier New"/>
            <w:color w:val="A31515"/>
            <w:sz w:val="18"/>
            <w:szCs w:val="18"/>
            <w:lang w:val="en-CA" w:eastAsia="en-CA"/>
          </w:rPr>
          <w:t>_sent</w:t>
        </w:r>
        <w:proofErr w:type="spellEnd"/>
        <w:r w:rsidRPr="001547A3">
          <w:rPr>
            <w:rFonts w:ascii="Courier New" w:eastAsia="Times New Roman" w:hAnsi="Courier New" w:cs="Courier New"/>
            <w:color w:val="A31515"/>
            <w:sz w:val="18"/>
            <w:szCs w:val="18"/>
            <w:lang w:val="en-CA" w:eastAsia="en-CA"/>
          </w:rPr>
          <w:t>"</w:t>
        </w:r>
        <w:r w:rsidRPr="001547A3">
          <w:rPr>
            <w:rFonts w:ascii="Courier New" w:eastAsia="Times New Roman" w:hAnsi="Courier New" w:cs="Courier New"/>
            <w:color w:val="000000"/>
            <w:sz w:val="18"/>
            <w:szCs w:val="18"/>
            <w:lang w:val="en-CA" w:eastAsia="en-CA"/>
          </w:rPr>
          <w:t>: </w:t>
        </w:r>
        <w:r w:rsidRPr="001547A3">
          <w:rPr>
            <w:rFonts w:ascii="Courier New" w:eastAsia="Times New Roman" w:hAnsi="Courier New" w:cs="Courier New"/>
            <w:color w:val="0451A5"/>
            <w:sz w:val="18"/>
            <w:szCs w:val="18"/>
            <w:lang w:val="en-CA" w:eastAsia="en-CA"/>
          </w:rPr>
          <w:t>"2022-03-16"</w:t>
        </w:r>
      </w:ins>
    </w:p>
    <w:p w14:paraId="7CC12569" w14:textId="78C47C86" w:rsidR="001547A3" w:rsidRPr="001547A3" w:rsidRDefault="001547A3">
      <w:pPr>
        <w:shd w:val="clear" w:color="auto" w:fill="FFFFFE"/>
        <w:spacing w:line="270" w:lineRule="atLeast"/>
        <w:ind w:left="2520"/>
        <w:rPr>
          <w:ins w:id="765" w:author="Sarayu Belliraj" w:date="2022-04-04T11:50:00Z"/>
          <w:rFonts w:ascii="Courier New" w:eastAsia="Times New Roman" w:hAnsi="Courier New" w:cs="Courier New"/>
          <w:color w:val="000000"/>
          <w:sz w:val="18"/>
          <w:szCs w:val="18"/>
          <w:lang w:val="en-CA" w:eastAsia="en-CA"/>
        </w:rPr>
        <w:pPrChange w:id="766" w:author="Sarayu Belliraj" w:date="2022-04-04T11:52:00Z">
          <w:pPr>
            <w:shd w:val="clear" w:color="auto" w:fill="FFFFFE"/>
            <w:spacing w:line="270" w:lineRule="atLeast"/>
          </w:pPr>
        </w:pPrChange>
      </w:pPr>
      <w:ins w:id="767" w:author="Sarayu Belliraj" w:date="2022-04-04T11:50:00Z">
        <w:r w:rsidRPr="001547A3">
          <w:rPr>
            <w:rFonts w:ascii="Courier New" w:eastAsia="Times New Roman" w:hAnsi="Courier New" w:cs="Courier New"/>
            <w:color w:val="000000"/>
            <w:sz w:val="18"/>
            <w:szCs w:val="18"/>
            <w:lang w:val="en-CA" w:eastAsia="en-CA"/>
          </w:rPr>
          <w:t>        }</w:t>
        </w:r>
      </w:ins>
      <w:ins w:id="768" w:author="Sarayu Belliraj" w:date="2022-04-04T11:52:00Z">
        <w:r w:rsidR="00B632A7">
          <w:rPr>
            <w:rFonts w:ascii="Courier New" w:eastAsia="Times New Roman" w:hAnsi="Courier New" w:cs="Courier New"/>
            <w:color w:val="000000"/>
            <w:sz w:val="18"/>
            <w:szCs w:val="18"/>
            <w:lang w:val="en-CA" w:eastAsia="en-CA"/>
          </w:rPr>
          <w:t>,</w:t>
        </w:r>
      </w:ins>
    </w:p>
    <w:p w14:paraId="67F4FCD9" w14:textId="77777777" w:rsidR="001547A3" w:rsidRPr="001547A3" w:rsidRDefault="001547A3">
      <w:pPr>
        <w:shd w:val="clear" w:color="auto" w:fill="FFFFFE"/>
        <w:spacing w:line="270" w:lineRule="atLeast"/>
        <w:ind w:left="2520"/>
        <w:rPr>
          <w:ins w:id="769" w:author="Sarayu Belliraj" w:date="2022-04-04T11:50:00Z"/>
          <w:rFonts w:ascii="Courier New" w:eastAsia="Times New Roman" w:hAnsi="Courier New" w:cs="Courier New"/>
          <w:color w:val="000000"/>
          <w:sz w:val="18"/>
          <w:szCs w:val="18"/>
          <w:lang w:val="en-CA" w:eastAsia="en-CA"/>
        </w:rPr>
        <w:pPrChange w:id="770" w:author="Sarayu Belliraj" w:date="2022-04-04T11:50:00Z">
          <w:pPr>
            <w:shd w:val="clear" w:color="auto" w:fill="FFFFFE"/>
            <w:spacing w:line="270" w:lineRule="atLeast"/>
          </w:pPr>
        </w:pPrChange>
      </w:pPr>
      <w:ins w:id="771" w:author="Sarayu Belliraj" w:date="2022-04-04T11:50:00Z">
        <w:r w:rsidRPr="001547A3">
          <w:rPr>
            <w:rFonts w:ascii="Courier New" w:eastAsia="Times New Roman" w:hAnsi="Courier New" w:cs="Courier New"/>
            <w:color w:val="000000"/>
            <w:sz w:val="18"/>
            <w:szCs w:val="18"/>
            <w:lang w:val="en-CA" w:eastAsia="en-CA"/>
          </w:rPr>
          <w:t>    ]</w:t>
        </w:r>
      </w:ins>
    </w:p>
    <w:p w14:paraId="3C950293" w14:textId="77777777" w:rsidR="001547A3" w:rsidRPr="001547A3" w:rsidRDefault="001547A3">
      <w:pPr>
        <w:shd w:val="clear" w:color="auto" w:fill="FFFFFE"/>
        <w:spacing w:line="270" w:lineRule="atLeast"/>
        <w:ind w:left="2520"/>
        <w:rPr>
          <w:ins w:id="772" w:author="Sarayu Belliraj" w:date="2022-04-04T11:50:00Z"/>
          <w:rFonts w:ascii="Courier New" w:eastAsia="Times New Roman" w:hAnsi="Courier New" w:cs="Courier New"/>
          <w:color w:val="000000"/>
          <w:sz w:val="18"/>
          <w:szCs w:val="18"/>
          <w:lang w:val="en-CA" w:eastAsia="en-CA"/>
        </w:rPr>
        <w:pPrChange w:id="773" w:author="Sarayu Belliraj" w:date="2022-04-04T11:50:00Z">
          <w:pPr>
            <w:shd w:val="clear" w:color="auto" w:fill="FFFFFE"/>
            <w:spacing w:line="270" w:lineRule="atLeast"/>
          </w:pPr>
        </w:pPrChange>
      </w:pPr>
      <w:ins w:id="774" w:author="Sarayu Belliraj" w:date="2022-04-04T11:50:00Z">
        <w:r w:rsidRPr="001547A3">
          <w:rPr>
            <w:rFonts w:ascii="Courier New" w:eastAsia="Times New Roman" w:hAnsi="Courier New" w:cs="Courier New"/>
            <w:color w:val="000000"/>
            <w:sz w:val="18"/>
            <w:szCs w:val="18"/>
            <w:lang w:val="en-CA" w:eastAsia="en-CA"/>
          </w:rPr>
          <w:t>}</w:t>
        </w:r>
      </w:ins>
    </w:p>
    <w:p w14:paraId="639DC43D" w14:textId="77777777" w:rsidR="00E403F5" w:rsidRDefault="00E403F5" w:rsidP="003300B7">
      <w:pPr>
        <w:shd w:val="clear" w:color="auto" w:fill="FFFFFE"/>
        <w:spacing w:line="270" w:lineRule="atLeast"/>
        <w:ind w:left="2520"/>
        <w:rPr>
          <w:rFonts w:ascii="Courier New" w:eastAsia="Times New Roman" w:hAnsi="Courier New" w:cs="Courier New"/>
          <w:color w:val="000000"/>
          <w:sz w:val="18"/>
          <w:szCs w:val="18"/>
          <w:lang w:val="en-CA" w:eastAsia="en-CA"/>
        </w:rPr>
      </w:pPr>
    </w:p>
    <w:p w14:paraId="45A9D8E6" w14:textId="1F1125E7" w:rsidR="003300B7" w:rsidRDefault="00534DA5" w:rsidP="00534DA5">
      <w:pPr>
        <w:shd w:val="clear" w:color="auto" w:fill="FFFFFE"/>
        <w:spacing w:line="270" w:lineRule="atLeast"/>
        <w:ind w:left="1800" w:firstLine="720"/>
        <w:rPr>
          <w:rFonts w:ascii="Courier New" w:eastAsia="Times New Roman" w:hAnsi="Courier New" w:cs="Courier New"/>
          <w:color w:val="000000"/>
          <w:sz w:val="18"/>
          <w:szCs w:val="18"/>
          <w:lang w:val="en-CA" w:eastAsia="en-CA"/>
        </w:rPr>
      </w:pPr>
      <w:r w:rsidRPr="00534DA5">
        <w:rPr>
          <w:rFonts w:ascii="Calibri" w:hAnsi="Calibri" w:cs="Calibri"/>
          <w:i/>
          <w:iCs/>
        </w:rPr>
        <w:t xml:space="preserve">Filter by </w:t>
      </w:r>
      <w:proofErr w:type="spellStart"/>
      <w:r w:rsidRPr="00534DA5">
        <w:rPr>
          <w:rFonts w:ascii="Calibri" w:hAnsi="Calibri" w:cs="Calibri"/>
          <w:i/>
          <w:iCs/>
        </w:rPr>
        <w:t>is_paid_ind</w:t>
      </w:r>
      <w:proofErr w:type="spellEnd"/>
      <w:r w:rsidR="00BF2603">
        <w:rPr>
          <w:rFonts w:ascii="Calibri" w:hAnsi="Calibri" w:cs="Calibri"/>
          <w:i/>
          <w:iCs/>
        </w:rPr>
        <w:t xml:space="preserve"> = 0</w:t>
      </w:r>
      <w:del w:id="775" w:author="Sarayu Belliraj" w:date="2022-04-18T09:42:00Z">
        <w:r w:rsidRPr="00534DA5" w:rsidDel="002769CE">
          <w:rPr>
            <w:rFonts w:ascii="Calibri" w:hAnsi="Calibri" w:cs="Calibri"/>
            <w:i/>
            <w:iCs/>
          </w:rPr>
          <w:delText xml:space="preserve"> and due_date</w:delText>
        </w:r>
        <w:r w:rsidR="00BF2603" w:rsidDel="002769CE">
          <w:rPr>
            <w:rFonts w:ascii="Calibri" w:hAnsi="Calibri" w:cs="Calibri"/>
            <w:i/>
            <w:iCs/>
          </w:rPr>
          <w:delText xml:space="preserve"> </w:delText>
        </w:r>
        <w:r w:rsidR="00B835AB" w:rsidDel="002769CE">
          <w:rPr>
            <w:rFonts w:ascii="Calibri" w:hAnsi="Calibri" w:cs="Calibri"/>
            <w:i/>
            <w:iCs/>
          </w:rPr>
          <w:delText>&lt; current</w:delText>
        </w:r>
        <w:r w:rsidR="00BF2603" w:rsidDel="002769CE">
          <w:rPr>
            <w:rFonts w:ascii="Calibri" w:hAnsi="Calibri" w:cs="Calibri"/>
            <w:i/>
            <w:iCs/>
          </w:rPr>
          <w:delText>_date</w:delText>
        </w:r>
      </w:del>
      <w:r>
        <w:rPr>
          <w:rFonts w:ascii="Courier New" w:eastAsia="Times New Roman" w:hAnsi="Courier New" w:cs="Courier New"/>
          <w:color w:val="000000"/>
          <w:sz w:val="18"/>
          <w:szCs w:val="18"/>
          <w:lang w:val="en-CA" w:eastAsia="en-CA"/>
        </w:rPr>
        <w:t>.</w:t>
      </w:r>
    </w:p>
    <w:p w14:paraId="0E18BEE0" w14:textId="77777777" w:rsidR="00534DA5" w:rsidRPr="003300B7" w:rsidRDefault="00534DA5" w:rsidP="00534DA5">
      <w:pPr>
        <w:shd w:val="clear" w:color="auto" w:fill="FFFFFE"/>
        <w:spacing w:line="270" w:lineRule="atLeast"/>
        <w:rPr>
          <w:rFonts w:ascii="Courier New" w:eastAsia="Times New Roman" w:hAnsi="Courier New" w:cs="Courier New"/>
          <w:color w:val="000000"/>
          <w:sz w:val="18"/>
          <w:szCs w:val="18"/>
          <w:lang w:val="en-CA" w:eastAsia="en-CA"/>
        </w:rPr>
      </w:pPr>
    </w:p>
    <w:p w14:paraId="17A9D8FF" w14:textId="0D7A3CE9" w:rsidR="0017053B" w:rsidRDefault="003D6C15" w:rsidP="008B5B41">
      <w:pPr>
        <w:pStyle w:val="ListParagraph"/>
        <w:numPr>
          <w:ilvl w:val="0"/>
          <w:numId w:val="7"/>
        </w:numPr>
        <w:spacing w:line="360" w:lineRule="auto"/>
        <w:rPr>
          <w:b/>
          <w:bCs/>
          <w:i/>
          <w:iCs/>
        </w:rPr>
      </w:pPr>
      <w:r w:rsidRPr="000622E0">
        <w:rPr>
          <w:b/>
          <w:bCs/>
          <w:i/>
          <w:iCs/>
        </w:rPr>
        <w:t xml:space="preserve">Send </w:t>
      </w:r>
      <w:r w:rsidR="00AF5379">
        <w:rPr>
          <w:b/>
          <w:bCs/>
          <w:i/>
          <w:iCs/>
        </w:rPr>
        <w:t>Dunning Notification</w:t>
      </w:r>
    </w:p>
    <w:p w14:paraId="4001934F" w14:textId="22DF221C" w:rsidR="008714BE" w:rsidRPr="000622E0" w:rsidRDefault="008714BE" w:rsidP="008714BE">
      <w:pPr>
        <w:pStyle w:val="ListParagraph"/>
        <w:spacing w:line="360" w:lineRule="auto"/>
        <w:ind w:left="2160"/>
        <w:rPr>
          <w:b/>
          <w:bCs/>
          <w:i/>
          <w:iCs/>
        </w:rPr>
      </w:pPr>
      <w:r>
        <w:rPr>
          <w:b/>
          <w:bCs/>
          <w:i/>
          <w:iCs/>
        </w:rPr>
        <w:t>Automated email notification</w:t>
      </w:r>
    </w:p>
    <w:p w14:paraId="00CF8D30" w14:textId="3E65A707" w:rsidR="00531A6F" w:rsidRDefault="103ED070" w:rsidP="008D1527">
      <w:pPr>
        <w:pStyle w:val="ListParagraph"/>
        <w:numPr>
          <w:ilvl w:val="3"/>
          <w:numId w:val="9"/>
        </w:numPr>
        <w:spacing w:line="360" w:lineRule="auto"/>
        <w:rPr>
          <w:ins w:id="776" w:author="Sarayu Belliraj" w:date="2022-04-04T11:14:00Z"/>
          <w:i/>
          <w:iCs/>
        </w:rPr>
      </w:pPr>
      <w:r w:rsidRPr="008714BE">
        <w:rPr>
          <w:i/>
          <w:iCs/>
        </w:rPr>
        <w:t xml:space="preserve">Send </w:t>
      </w:r>
      <w:r w:rsidR="00F1798E">
        <w:rPr>
          <w:i/>
          <w:iCs/>
        </w:rPr>
        <w:t xml:space="preserve">dunning notification </w:t>
      </w:r>
      <w:del w:id="777" w:author="Sarayu Belliraj" w:date="2022-04-04T11:09:00Z">
        <w:r w:rsidR="0B62B468" w:rsidRPr="008714BE" w:rsidDel="001E37C3">
          <w:rPr>
            <w:i/>
            <w:iCs/>
          </w:rPr>
          <w:delText xml:space="preserve">email </w:delText>
        </w:r>
      </w:del>
      <w:r w:rsidR="0B62B468" w:rsidRPr="008714BE">
        <w:rPr>
          <w:i/>
          <w:iCs/>
        </w:rPr>
        <w:t>to customers</w:t>
      </w:r>
      <w:ins w:id="778" w:author="Sarayu Belliraj" w:date="2022-04-04T11:09:00Z">
        <w:r w:rsidR="001E37C3">
          <w:rPr>
            <w:i/>
            <w:iCs/>
          </w:rPr>
          <w:t xml:space="preserve"> statement contact email</w:t>
        </w:r>
      </w:ins>
      <w:ins w:id="779" w:author="Sarayu Belliraj" w:date="2022-04-04T11:14:00Z">
        <w:r w:rsidR="00EB09BF" w:rsidRPr="00EB09BF">
          <w:rPr>
            <w:i/>
            <w:iCs/>
            <w:rPrChange w:id="780" w:author="Sarayu Belliraj" w:date="2022-04-04T11:14:00Z">
              <w:rPr>
                <w:rStyle w:val="CommentReference"/>
                <w:rFonts w:asciiTheme="minorHAnsi" w:hAnsiTheme="minorHAnsi" w:cstheme="minorBidi"/>
              </w:rPr>
            </w:rPrChange>
          </w:rPr>
          <w:t>. Fetch</w:t>
        </w:r>
      </w:ins>
      <w:del w:id="781" w:author="Sarayu Belliraj" w:date="2022-04-04T11:14:00Z">
        <w:r w:rsidR="00AF5379" w:rsidDel="001E37C3">
          <w:rPr>
            <w:i/>
            <w:iCs/>
          </w:rPr>
          <w:delText>.</w:delText>
        </w:r>
      </w:del>
      <w:ins w:id="782" w:author="Sarayu Belliraj" w:date="2022-04-04T11:14:00Z">
        <w:r w:rsidR="001E37C3" w:rsidRPr="00EB09BF" w:rsidDel="001E37C3">
          <w:rPr>
            <w:i/>
            <w:iCs/>
            <w:rPrChange w:id="783" w:author="Sarayu Belliraj" w:date="2022-04-04T11:14:00Z">
              <w:rPr>
                <w:rStyle w:val="CommentReference"/>
                <w:rFonts w:asciiTheme="minorHAnsi" w:hAnsiTheme="minorHAnsi" w:cstheme="minorBidi"/>
              </w:rPr>
            </w:rPrChange>
          </w:rPr>
          <w:t xml:space="preserve"> </w:t>
        </w:r>
        <w:r w:rsidR="00EB09BF" w:rsidRPr="00EB09BF">
          <w:rPr>
            <w:i/>
            <w:iCs/>
            <w:rPrChange w:id="784" w:author="Sarayu Belliraj" w:date="2022-04-04T11:14:00Z">
              <w:rPr>
                <w:rStyle w:val="CommentReference"/>
                <w:rFonts w:asciiTheme="minorHAnsi" w:hAnsiTheme="minorHAnsi" w:cstheme="minorBidi"/>
              </w:rPr>
            </w:rPrChange>
          </w:rPr>
          <w:t>statement email</w:t>
        </w:r>
      </w:ins>
      <w:ins w:id="785" w:author="Sarayu Belliraj" w:date="2022-04-04T11:16:00Z">
        <w:r w:rsidR="00EB09BF">
          <w:rPr>
            <w:i/>
            <w:iCs/>
          </w:rPr>
          <w:t xml:space="preserve"> (</w:t>
        </w:r>
        <w:proofErr w:type="spellStart"/>
        <w:r w:rsidR="00EB09BF">
          <w:rPr>
            <w:i/>
            <w:iCs/>
          </w:rPr>
          <w:t>sta</w:t>
        </w:r>
      </w:ins>
      <w:ins w:id="786" w:author="Sarayu Belliraj" w:date="2022-04-04T11:17:00Z">
        <w:r w:rsidR="00EB09BF">
          <w:rPr>
            <w:i/>
            <w:iCs/>
          </w:rPr>
          <w:t>tement_contacts</w:t>
        </w:r>
        <w:proofErr w:type="spellEnd"/>
        <w:r w:rsidR="00EB09BF">
          <w:rPr>
            <w:i/>
            <w:iCs/>
          </w:rPr>
          <w:t>/</w:t>
        </w:r>
        <w:proofErr w:type="spellStart"/>
        <w:r w:rsidR="00EB09BF" w:rsidRPr="00EB09BF">
          <w:rPr>
            <w:i/>
            <w:iCs/>
          </w:rPr>
          <w:t>stat_email</w:t>
        </w:r>
      </w:ins>
      <w:proofErr w:type="spellEnd"/>
      <w:ins w:id="787" w:author="Sarayu Belliraj" w:date="2022-04-04T11:16:00Z">
        <w:r w:rsidR="00EB09BF">
          <w:rPr>
            <w:i/>
            <w:iCs/>
          </w:rPr>
          <w:t>)</w:t>
        </w:r>
      </w:ins>
      <w:ins w:id="788" w:author="Sarayu Belliraj" w:date="2022-04-04T11:14:00Z">
        <w:r w:rsidR="00EB09BF" w:rsidRPr="00EB09BF">
          <w:rPr>
            <w:i/>
            <w:iCs/>
            <w:rPrChange w:id="789" w:author="Sarayu Belliraj" w:date="2022-04-04T11:14:00Z">
              <w:rPr>
                <w:rStyle w:val="CommentReference"/>
                <w:rFonts w:asciiTheme="minorHAnsi" w:hAnsiTheme="minorHAnsi" w:cstheme="minorBidi"/>
              </w:rPr>
            </w:rPrChange>
          </w:rPr>
          <w:t xml:space="preserve"> from Aria.</w:t>
        </w:r>
      </w:ins>
    </w:p>
    <w:p w14:paraId="5EBC438C" w14:textId="774910DA" w:rsidR="00EB09BF" w:rsidRDefault="00EB09BF" w:rsidP="00EB09BF">
      <w:pPr>
        <w:pStyle w:val="ListParagraph"/>
        <w:spacing w:line="360" w:lineRule="auto"/>
        <w:ind w:left="2880"/>
        <w:rPr>
          <w:ins w:id="790" w:author="Sarayu Belliraj" w:date="2022-04-04T11:15:00Z"/>
          <w:i/>
          <w:iCs/>
        </w:rPr>
      </w:pPr>
      <w:ins w:id="791" w:author="Sarayu Belliraj" w:date="2022-04-04T11:15:00Z">
        <w:r>
          <w:rPr>
            <w:i/>
            <w:iCs/>
          </w:rPr>
          <w:t>Request:</w:t>
        </w:r>
      </w:ins>
    </w:p>
    <w:p w14:paraId="29F4CE1D" w14:textId="77777777" w:rsidR="00EB09BF" w:rsidRPr="00EB09BF" w:rsidRDefault="00EB09BF">
      <w:pPr>
        <w:shd w:val="clear" w:color="auto" w:fill="FFFFFE"/>
        <w:spacing w:line="270" w:lineRule="atLeast"/>
        <w:ind w:left="2880"/>
        <w:rPr>
          <w:ins w:id="792" w:author="Sarayu Belliraj" w:date="2022-04-04T11:15:00Z"/>
          <w:rFonts w:ascii="Courier New" w:eastAsia="Times New Roman" w:hAnsi="Courier New" w:cs="Courier New"/>
          <w:color w:val="000000"/>
          <w:sz w:val="18"/>
          <w:szCs w:val="18"/>
          <w:lang w:val="en-CA" w:eastAsia="en-CA"/>
        </w:rPr>
        <w:pPrChange w:id="793" w:author="Sarayu Belliraj" w:date="2022-04-04T11:15:00Z">
          <w:pPr>
            <w:shd w:val="clear" w:color="auto" w:fill="FFFFFE"/>
            <w:spacing w:line="270" w:lineRule="atLeast"/>
          </w:pPr>
        </w:pPrChange>
      </w:pPr>
      <w:ins w:id="794" w:author="Sarayu Belliraj" w:date="2022-04-04T11:15:00Z">
        <w:r w:rsidRPr="00EB09BF">
          <w:rPr>
            <w:rFonts w:ascii="Courier New" w:eastAsia="Times New Roman" w:hAnsi="Courier New" w:cs="Courier New"/>
            <w:color w:val="000000"/>
            <w:sz w:val="18"/>
            <w:szCs w:val="18"/>
            <w:lang w:val="en-CA" w:eastAsia="en-CA"/>
          </w:rPr>
          <w:t>{</w:t>
        </w:r>
      </w:ins>
    </w:p>
    <w:p w14:paraId="2F93EC81" w14:textId="77777777" w:rsidR="00EB09BF" w:rsidRPr="00EB09BF" w:rsidRDefault="00EB09BF">
      <w:pPr>
        <w:shd w:val="clear" w:color="auto" w:fill="FFFFFE"/>
        <w:spacing w:line="270" w:lineRule="atLeast"/>
        <w:ind w:left="2880"/>
        <w:rPr>
          <w:ins w:id="795" w:author="Sarayu Belliraj" w:date="2022-04-04T11:15:00Z"/>
          <w:rFonts w:ascii="Courier New" w:eastAsia="Times New Roman" w:hAnsi="Courier New" w:cs="Courier New"/>
          <w:color w:val="000000"/>
          <w:sz w:val="18"/>
          <w:szCs w:val="18"/>
          <w:lang w:val="en-CA" w:eastAsia="en-CA"/>
        </w:rPr>
        <w:pPrChange w:id="796" w:author="Sarayu Belliraj" w:date="2022-04-04T11:15:00Z">
          <w:pPr>
            <w:shd w:val="clear" w:color="auto" w:fill="FFFFFE"/>
            <w:spacing w:line="270" w:lineRule="atLeast"/>
          </w:pPr>
        </w:pPrChange>
      </w:pPr>
      <w:ins w:id="797" w:author="Sarayu Belliraj" w:date="2022-04-04T11:15:00Z">
        <w:r w:rsidRPr="00EB09BF">
          <w:rPr>
            <w:rFonts w:ascii="Courier New" w:eastAsia="Times New Roman" w:hAnsi="Courier New" w:cs="Courier New"/>
            <w:color w:val="000000"/>
            <w:sz w:val="18"/>
            <w:szCs w:val="18"/>
            <w:lang w:val="en-CA" w:eastAsia="en-CA"/>
          </w:rPr>
          <w:t>    </w:t>
        </w:r>
        <w:r w:rsidRPr="00EB09BF">
          <w:rPr>
            <w:rFonts w:ascii="Courier New" w:eastAsia="Times New Roman" w:hAnsi="Courier New" w:cs="Courier New"/>
            <w:color w:val="A31515"/>
            <w:sz w:val="18"/>
            <w:szCs w:val="18"/>
            <w:lang w:val="en-CA" w:eastAsia="en-CA"/>
          </w:rPr>
          <w:t>"</w:t>
        </w:r>
        <w:proofErr w:type="spellStart"/>
        <w:proofErr w:type="gramStart"/>
        <w:r w:rsidRPr="00EB09BF">
          <w:rPr>
            <w:rFonts w:ascii="Courier New" w:eastAsia="Times New Roman" w:hAnsi="Courier New" w:cs="Courier New"/>
            <w:color w:val="A31515"/>
            <w:sz w:val="18"/>
            <w:szCs w:val="18"/>
            <w:lang w:val="en-CA" w:eastAsia="en-CA"/>
          </w:rPr>
          <w:t>rest</w:t>
        </w:r>
        <w:proofErr w:type="gramEnd"/>
        <w:r w:rsidRPr="00EB09BF">
          <w:rPr>
            <w:rFonts w:ascii="Courier New" w:eastAsia="Times New Roman" w:hAnsi="Courier New" w:cs="Courier New"/>
            <w:color w:val="A31515"/>
            <w:sz w:val="18"/>
            <w:szCs w:val="18"/>
            <w:lang w:val="en-CA" w:eastAsia="en-CA"/>
          </w:rPr>
          <w:t>_call</w:t>
        </w:r>
        <w:proofErr w:type="spellEnd"/>
        <w:r w:rsidRPr="00EB09BF">
          <w:rPr>
            <w:rFonts w:ascii="Courier New" w:eastAsia="Times New Roman" w:hAnsi="Courier New" w:cs="Courier New"/>
            <w:color w:val="A31515"/>
            <w:sz w:val="18"/>
            <w:szCs w:val="18"/>
            <w:lang w:val="en-CA" w:eastAsia="en-CA"/>
          </w:rPr>
          <w:t>"</w:t>
        </w:r>
        <w:r w:rsidRPr="00EB09BF">
          <w:rPr>
            <w:rFonts w:ascii="Courier New" w:eastAsia="Times New Roman" w:hAnsi="Courier New" w:cs="Courier New"/>
            <w:color w:val="000000"/>
            <w:sz w:val="18"/>
            <w:szCs w:val="18"/>
            <w:lang w:val="en-CA" w:eastAsia="en-CA"/>
          </w:rPr>
          <w:t>: </w:t>
        </w:r>
        <w:r w:rsidRPr="00EB09BF">
          <w:rPr>
            <w:rFonts w:ascii="Courier New" w:eastAsia="Times New Roman" w:hAnsi="Courier New" w:cs="Courier New"/>
            <w:color w:val="0451A5"/>
            <w:sz w:val="18"/>
            <w:szCs w:val="18"/>
            <w:lang w:val="en-CA" w:eastAsia="en-CA"/>
          </w:rPr>
          <w:t>"</w:t>
        </w:r>
        <w:proofErr w:type="spellStart"/>
        <w:r w:rsidRPr="00EB09BF">
          <w:rPr>
            <w:rFonts w:ascii="Courier New" w:eastAsia="Times New Roman" w:hAnsi="Courier New" w:cs="Courier New"/>
            <w:color w:val="0451A5"/>
            <w:sz w:val="18"/>
            <w:szCs w:val="18"/>
            <w:lang w:val="en-CA" w:eastAsia="en-CA"/>
          </w:rPr>
          <w:t>get_acct_contacts_m</w:t>
        </w:r>
        <w:proofErr w:type="spellEnd"/>
        <w:r w:rsidRPr="00EB09BF">
          <w:rPr>
            <w:rFonts w:ascii="Courier New" w:eastAsia="Times New Roman" w:hAnsi="Courier New" w:cs="Courier New"/>
            <w:color w:val="0451A5"/>
            <w:sz w:val="18"/>
            <w:szCs w:val="18"/>
            <w:lang w:val="en-CA" w:eastAsia="en-CA"/>
          </w:rPr>
          <w:t>"</w:t>
        </w:r>
        <w:r w:rsidRPr="00EB09BF">
          <w:rPr>
            <w:rFonts w:ascii="Courier New" w:eastAsia="Times New Roman" w:hAnsi="Courier New" w:cs="Courier New"/>
            <w:color w:val="000000"/>
            <w:sz w:val="18"/>
            <w:szCs w:val="18"/>
            <w:lang w:val="en-CA" w:eastAsia="en-CA"/>
          </w:rPr>
          <w:t>,</w:t>
        </w:r>
      </w:ins>
    </w:p>
    <w:p w14:paraId="58E4CCA8" w14:textId="77777777" w:rsidR="00EB09BF" w:rsidRPr="00EB09BF" w:rsidRDefault="00EB09BF">
      <w:pPr>
        <w:shd w:val="clear" w:color="auto" w:fill="FFFFFE"/>
        <w:spacing w:line="270" w:lineRule="atLeast"/>
        <w:ind w:left="2880"/>
        <w:rPr>
          <w:ins w:id="798" w:author="Sarayu Belliraj" w:date="2022-04-04T11:15:00Z"/>
          <w:rFonts w:ascii="Courier New" w:eastAsia="Times New Roman" w:hAnsi="Courier New" w:cs="Courier New"/>
          <w:color w:val="000000"/>
          <w:sz w:val="18"/>
          <w:szCs w:val="18"/>
          <w:lang w:val="en-CA" w:eastAsia="en-CA"/>
        </w:rPr>
        <w:pPrChange w:id="799" w:author="Sarayu Belliraj" w:date="2022-04-04T11:15:00Z">
          <w:pPr>
            <w:shd w:val="clear" w:color="auto" w:fill="FFFFFE"/>
            <w:spacing w:line="270" w:lineRule="atLeast"/>
          </w:pPr>
        </w:pPrChange>
      </w:pPr>
      <w:ins w:id="800" w:author="Sarayu Belliraj" w:date="2022-04-04T11:15:00Z">
        <w:r w:rsidRPr="00EB09BF">
          <w:rPr>
            <w:rFonts w:ascii="Courier New" w:eastAsia="Times New Roman" w:hAnsi="Courier New" w:cs="Courier New"/>
            <w:color w:val="000000"/>
            <w:sz w:val="18"/>
            <w:szCs w:val="18"/>
            <w:lang w:val="en-CA" w:eastAsia="en-CA"/>
          </w:rPr>
          <w:t>    </w:t>
        </w:r>
        <w:r w:rsidRPr="00EB09BF">
          <w:rPr>
            <w:rFonts w:ascii="Courier New" w:eastAsia="Times New Roman" w:hAnsi="Courier New" w:cs="Courier New"/>
            <w:color w:val="A31515"/>
            <w:sz w:val="18"/>
            <w:szCs w:val="18"/>
            <w:lang w:val="en-CA" w:eastAsia="en-CA"/>
          </w:rPr>
          <w:t>"</w:t>
        </w:r>
        <w:proofErr w:type="spellStart"/>
        <w:proofErr w:type="gramStart"/>
        <w:r w:rsidRPr="00EB09BF">
          <w:rPr>
            <w:rFonts w:ascii="Courier New" w:eastAsia="Times New Roman" w:hAnsi="Courier New" w:cs="Courier New"/>
            <w:color w:val="A31515"/>
            <w:sz w:val="18"/>
            <w:szCs w:val="18"/>
            <w:lang w:val="en-CA" w:eastAsia="en-CA"/>
          </w:rPr>
          <w:t>output</w:t>
        </w:r>
        <w:proofErr w:type="gramEnd"/>
        <w:r w:rsidRPr="00EB09BF">
          <w:rPr>
            <w:rFonts w:ascii="Courier New" w:eastAsia="Times New Roman" w:hAnsi="Courier New" w:cs="Courier New"/>
            <w:color w:val="A31515"/>
            <w:sz w:val="18"/>
            <w:szCs w:val="18"/>
            <w:lang w:val="en-CA" w:eastAsia="en-CA"/>
          </w:rPr>
          <w:t>_format</w:t>
        </w:r>
        <w:proofErr w:type="spellEnd"/>
        <w:r w:rsidRPr="00EB09BF">
          <w:rPr>
            <w:rFonts w:ascii="Courier New" w:eastAsia="Times New Roman" w:hAnsi="Courier New" w:cs="Courier New"/>
            <w:color w:val="A31515"/>
            <w:sz w:val="18"/>
            <w:szCs w:val="18"/>
            <w:lang w:val="en-CA" w:eastAsia="en-CA"/>
          </w:rPr>
          <w:t>"</w:t>
        </w:r>
        <w:r w:rsidRPr="00EB09BF">
          <w:rPr>
            <w:rFonts w:ascii="Courier New" w:eastAsia="Times New Roman" w:hAnsi="Courier New" w:cs="Courier New"/>
            <w:color w:val="000000"/>
            <w:sz w:val="18"/>
            <w:szCs w:val="18"/>
            <w:lang w:val="en-CA" w:eastAsia="en-CA"/>
          </w:rPr>
          <w:t>: </w:t>
        </w:r>
        <w:r w:rsidRPr="00EB09BF">
          <w:rPr>
            <w:rFonts w:ascii="Courier New" w:eastAsia="Times New Roman" w:hAnsi="Courier New" w:cs="Courier New"/>
            <w:color w:val="0451A5"/>
            <w:sz w:val="18"/>
            <w:szCs w:val="18"/>
            <w:lang w:val="en-CA" w:eastAsia="en-CA"/>
          </w:rPr>
          <w:t>"</w:t>
        </w:r>
        <w:proofErr w:type="spellStart"/>
        <w:r w:rsidRPr="00EB09BF">
          <w:rPr>
            <w:rFonts w:ascii="Courier New" w:eastAsia="Times New Roman" w:hAnsi="Courier New" w:cs="Courier New"/>
            <w:color w:val="0451A5"/>
            <w:sz w:val="18"/>
            <w:szCs w:val="18"/>
            <w:lang w:val="en-CA" w:eastAsia="en-CA"/>
          </w:rPr>
          <w:t>json</w:t>
        </w:r>
        <w:proofErr w:type="spellEnd"/>
        <w:r w:rsidRPr="00EB09BF">
          <w:rPr>
            <w:rFonts w:ascii="Courier New" w:eastAsia="Times New Roman" w:hAnsi="Courier New" w:cs="Courier New"/>
            <w:color w:val="0451A5"/>
            <w:sz w:val="18"/>
            <w:szCs w:val="18"/>
            <w:lang w:val="en-CA" w:eastAsia="en-CA"/>
          </w:rPr>
          <w:t>"</w:t>
        </w:r>
        <w:r w:rsidRPr="00EB09BF">
          <w:rPr>
            <w:rFonts w:ascii="Courier New" w:eastAsia="Times New Roman" w:hAnsi="Courier New" w:cs="Courier New"/>
            <w:color w:val="000000"/>
            <w:sz w:val="18"/>
            <w:szCs w:val="18"/>
            <w:lang w:val="en-CA" w:eastAsia="en-CA"/>
          </w:rPr>
          <w:t>,</w:t>
        </w:r>
      </w:ins>
    </w:p>
    <w:p w14:paraId="5C8C20EC" w14:textId="77777777" w:rsidR="00EB09BF" w:rsidRPr="00EB09BF" w:rsidRDefault="00EB09BF">
      <w:pPr>
        <w:shd w:val="clear" w:color="auto" w:fill="FFFFFE"/>
        <w:spacing w:line="270" w:lineRule="atLeast"/>
        <w:ind w:left="2880"/>
        <w:rPr>
          <w:ins w:id="801" w:author="Sarayu Belliraj" w:date="2022-04-04T11:15:00Z"/>
          <w:rFonts w:ascii="Courier New" w:eastAsia="Times New Roman" w:hAnsi="Courier New" w:cs="Courier New"/>
          <w:color w:val="000000"/>
          <w:sz w:val="18"/>
          <w:szCs w:val="18"/>
          <w:lang w:val="en-CA" w:eastAsia="en-CA"/>
        </w:rPr>
        <w:pPrChange w:id="802" w:author="Sarayu Belliraj" w:date="2022-04-04T11:15:00Z">
          <w:pPr>
            <w:shd w:val="clear" w:color="auto" w:fill="FFFFFE"/>
            <w:spacing w:line="270" w:lineRule="atLeast"/>
          </w:pPr>
        </w:pPrChange>
      </w:pPr>
      <w:ins w:id="803" w:author="Sarayu Belliraj" w:date="2022-04-04T11:15:00Z">
        <w:r w:rsidRPr="00EB09BF">
          <w:rPr>
            <w:rFonts w:ascii="Courier New" w:eastAsia="Times New Roman" w:hAnsi="Courier New" w:cs="Courier New"/>
            <w:color w:val="000000"/>
            <w:sz w:val="18"/>
            <w:szCs w:val="18"/>
            <w:lang w:val="en-CA" w:eastAsia="en-CA"/>
          </w:rPr>
          <w:t>    </w:t>
        </w:r>
        <w:r w:rsidRPr="00EB09BF">
          <w:rPr>
            <w:rFonts w:ascii="Courier New" w:eastAsia="Times New Roman" w:hAnsi="Courier New" w:cs="Courier New"/>
            <w:color w:val="A31515"/>
            <w:sz w:val="18"/>
            <w:szCs w:val="18"/>
            <w:lang w:val="en-CA" w:eastAsia="en-CA"/>
          </w:rPr>
          <w:t>"</w:t>
        </w:r>
        <w:proofErr w:type="spellStart"/>
        <w:proofErr w:type="gramStart"/>
        <w:r w:rsidRPr="00EB09BF">
          <w:rPr>
            <w:rFonts w:ascii="Courier New" w:eastAsia="Times New Roman" w:hAnsi="Courier New" w:cs="Courier New"/>
            <w:color w:val="A31515"/>
            <w:sz w:val="18"/>
            <w:szCs w:val="18"/>
            <w:lang w:val="en-CA" w:eastAsia="en-CA"/>
          </w:rPr>
          <w:t>client</w:t>
        </w:r>
        <w:proofErr w:type="gramEnd"/>
        <w:r w:rsidRPr="00EB09BF">
          <w:rPr>
            <w:rFonts w:ascii="Courier New" w:eastAsia="Times New Roman" w:hAnsi="Courier New" w:cs="Courier New"/>
            <w:color w:val="A31515"/>
            <w:sz w:val="18"/>
            <w:szCs w:val="18"/>
            <w:lang w:val="en-CA" w:eastAsia="en-CA"/>
          </w:rPr>
          <w:t>_no</w:t>
        </w:r>
        <w:proofErr w:type="spellEnd"/>
        <w:r w:rsidRPr="00EB09BF">
          <w:rPr>
            <w:rFonts w:ascii="Courier New" w:eastAsia="Times New Roman" w:hAnsi="Courier New" w:cs="Courier New"/>
            <w:color w:val="A31515"/>
            <w:sz w:val="18"/>
            <w:szCs w:val="18"/>
            <w:lang w:val="en-CA" w:eastAsia="en-CA"/>
          </w:rPr>
          <w:t>"</w:t>
        </w:r>
        <w:r w:rsidRPr="00EB09BF">
          <w:rPr>
            <w:rFonts w:ascii="Courier New" w:eastAsia="Times New Roman" w:hAnsi="Courier New" w:cs="Courier New"/>
            <w:color w:val="000000"/>
            <w:sz w:val="18"/>
            <w:szCs w:val="18"/>
            <w:lang w:val="en-CA" w:eastAsia="en-CA"/>
          </w:rPr>
          <w:t>: </w:t>
        </w:r>
        <w:r w:rsidRPr="00EB09BF">
          <w:rPr>
            <w:rFonts w:ascii="Courier New" w:eastAsia="Times New Roman" w:hAnsi="Courier New" w:cs="Courier New"/>
            <w:color w:val="098658"/>
            <w:sz w:val="18"/>
            <w:szCs w:val="18"/>
            <w:lang w:val="en-CA" w:eastAsia="en-CA"/>
          </w:rPr>
          <w:t>5025555</w:t>
        </w:r>
        <w:r w:rsidRPr="00EB09BF">
          <w:rPr>
            <w:rFonts w:ascii="Courier New" w:eastAsia="Times New Roman" w:hAnsi="Courier New" w:cs="Courier New"/>
            <w:color w:val="000000"/>
            <w:sz w:val="18"/>
            <w:szCs w:val="18"/>
            <w:lang w:val="en-CA" w:eastAsia="en-CA"/>
          </w:rPr>
          <w:t>,</w:t>
        </w:r>
      </w:ins>
    </w:p>
    <w:p w14:paraId="06D7DA0D" w14:textId="047F6F8D" w:rsidR="00EB09BF" w:rsidRPr="00EB09BF" w:rsidRDefault="00EB09BF">
      <w:pPr>
        <w:shd w:val="clear" w:color="auto" w:fill="FFFFFE"/>
        <w:spacing w:line="270" w:lineRule="atLeast"/>
        <w:ind w:left="2880"/>
        <w:rPr>
          <w:ins w:id="804" w:author="Sarayu Belliraj" w:date="2022-04-04T11:15:00Z"/>
          <w:rFonts w:ascii="Courier New" w:eastAsia="Times New Roman" w:hAnsi="Courier New" w:cs="Courier New"/>
          <w:color w:val="000000"/>
          <w:sz w:val="18"/>
          <w:szCs w:val="18"/>
          <w:lang w:val="en-CA" w:eastAsia="en-CA"/>
        </w:rPr>
        <w:pPrChange w:id="805" w:author="Sarayu Belliraj" w:date="2022-04-04T11:15:00Z">
          <w:pPr>
            <w:shd w:val="clear" w:color="auto" w:fill="FFFFFE"/>
            <w:spacing w:line="270" w:lineRule="atLeast"/>
          </w:pPr>
        </w:pPrChange>
      </w:pPr>
      <w:ins w:id="806" w:author="Sarayu Belliraj" w:date="2022-04-04T11:15:00Z">
        <w:r w:rsidRPr="00EB09BF">
          <w:rPr>
            <w:rFonts w:ascii="Courier New" w:eastAsia="Times New Roman" w:hAnsi="Courier New" w:cs="Courier New"/>
            <w:color w:val="000000"/>
            <w:sz w:val="18"/>
            <w:szCs w:val="18"/>
            <w:lang w:val="en-CA" w:eastAsia="en-CA"/>
          </w:rPr>
          <w:lastRenderedPageBreak/>
          <w:t>    </w:t>
        </w:r>
        <w:r w:rsidRPr="00EB09BF">
          <w:rPr>
            <w:rFonts w:ascii="Courier New" w:eastAsia="Times New Roman" w:hAnsi="Courier New" w:cs="Courier New"/>
            <w:color w:val="A31515"/>
            <w:sz w:val="18"/>
            <w:szCs w:val="18"/>
            <w:lang w:val="en-CA" w:eastAsia="en-CA"/>
          </w:rPr>
          <w:t>"</w:t>
        </w:r>
        <w:proofErr w:type="spellStart"/>
        <w:proofErr w:type="gramStart"/>
        <w:r w:rsidRPr="00EB09BF">
          <w:rPr>
            <w:rFonts w:ascii="Courier New" w:eastAsia="Times New Roman" w:hAnsi="Courier New" w:cs="Courier New"/>
            <w:color w:val="A31515"/>
            <w:sz w:val="18"/>
            <w:szCs w:val="18"/>
            <w:lang w:val="en-CA" w:eastAsia="en-CA"/>
          </w:rPr>
          <w:t>auth</w:t>
        </w:r>
        <w:proofErr w:type="gramEnd"/>
        <w:r w:rsidRPr="00EB09BF">
          <w:rPr>
            <w:rFonts w:ascii="Courier New" w:eastAsia="Times New Roman" w:hAnsi="Courier New" w:cs="Courier New"/>
            <w:color w:val="A31515"/>
            <w:sz w:val="18"/>
            <w:szCs w:val="18"/>
            <w:lang w:val="en-CA" w:eastAsia="en-CA"/>
          </w:rPr>
          <w:t>_key</w:t>
        </w:r>
        <w:proofErr w:type="spellEnd"/>
        <w:r w:rsidRPr="00EB09BF">
          <w:rPr>
            <w:rFonts w:ascii="Courier New" w:eastAsia="Times New Roman" w:hAnsi="Courier New" w:cs="Courier New"/>
            <w:color w:val="A31515"/>
            <w:sz w:val="18"/>
            <w:szCs w:val="18"/>
            <w:lang w:val="en-CA" w:eastAsia="en-CA"/>
          </w:rPr>
          <w:t>"</w:t>
        </w:r>
        <w:r w:rsidRPr="00EB09BF">
          <w:rPr>
            <w:rFonts w:ascii="Courier New" w:eastAsia="Times New Roman" w:hAnsi="Courier New" w:cs="Courier New"/>
            <w:color w:val="000000"/>
            <w:sz w:val="18"/>
            <w:szCs w:val="18"/>
            <w:lang w:val="en-CA" w:eastAsia="en-CA"/>
          </w:rPr>
          <w:t>: </w:t>
        </w:r>
        <w:r w:rsidRPr="00EB09BF">
          <w:rPr>
            <w:rFonts w:ascii="Courier New" w:eastAsia="Times New Roman" w:hAnsi="Courier New" w:cs="Courier New"/>
            <w:color w:val="0451A5"/>
            <w:sz w:val="18"/>
            <w:szCs w:val="18"/>
            <w:lang w:val="en-CA" w:eastAsia="en-CA"/>
          </w:rPr>
          <w:t>"</w:t>
        </w:r>
        <w:r>
          <w:rPr>
            <w:rFonts w:ascii="Courier New" w:eastAsia="Times New Roman" w:hAnsi="Courier New" w:cs="Courier New"/>
            <w:color w:val="0451A5"/>
            <w:sz w:val="18"/>
            <w:szCs w:val="18"/>
            <w:lang w:val="en-CA" w:eastAsia="en-CA"/>
          </w:rPr>
          <w:t>redacted</w:t>
        </w:r>
        <w:r w:rsidRPr="00EB09BF">
          <w:rPr>
            <w:rFonts w:ascii="Courier New" w:eastAsia="Times New Roman" w:hAnsi="Courier New" w:cs="Courier New"/>
            <w:color w:val="0451A5"/>
            <w:sz w:val="18"/>
            <w:szCs w:val="18"/>
            <w:lang w:val="en-CA" w:eastAsia="en-CA"/>
          </w:rPr>
          <w:t>"</w:t>
        </w:r>
        <w:r w:rsidRPr="00EB09BF">
          <w:rPr>
            <w:rFonts w:ascii="Courier New" w:eastAsia="Times New Roman" w:hAnsi="Courier New" w:cs="Courier New"/>
            <w:color w:val="000000"/>
            <w:sz w:val="18"/>
            <w:szCs w:val="18"/>
            <w:lang w:val="en-CA" w:eastAsia="en-CA"/>
          </w:rPr>
          <w:t>,</w:t>
        </w:r>
      </w:ins>
    </w:p>
    <w:p w14:paraId="21D4CFCF" w14:textId="77777777" w:rsidR="00EB09BF" w:rsidRPr="00EB09BF" w:rsidRDefault="00EB09BF">
      <w:pPr>
        <w:shd w:val="clear" w:color="auto" w:fill="FFFFFE"/>
        <w:spacing w:line="270" w:lineRule="atLeast"/>
        <w:ind w:left="2880"/>
        <w:rPr>
          <w:ins w:id="807" w:author="Sarayu Belliraj" w:date="2022-04-04T11:15:00Z"/>
          <w:rFonts w:ascii="Courier New" w:eastAsia="Times New Roman" w:hAnsi="Courier New" w:cs="Courier New"/>
          <w:color w:val="000000"/>
          <w:sz w:val="18"/>
          <w:szCs w:val="18"/>
          <w:lang w:val="en-CA" w:eastAsia="en-CA"/>
        </w:rPr>
        <w:pPrChange w:id="808" w:author="Sarayu Belliraj" w:date="2022-04-04T11:15:00Z">
          <w:pPr>
            <w:shd w:val="clear" w:color="auto" w:fill="FFFFFE"/>
            <w:spacing w:line="270" w:lineRule="atLeast"/>
          </w:pPr>
        </w:pPrChange>
      </w:pPr>
      <w:ins w:id="809" w:author="Sarayu Belliraj" w:date="2022-04-04T11:15:00Z">
        <w:r w:rsidRPr="00EB09BF">
          <w:rPr>
            <w:rFonts w:ascii="Courier New" w:eastAsia="Times New Roman" w:hAnsi="Courier New" w:cs="Courier New"/>
            <w:color w:val="000000"/>
            <w:sz w:val="18"/>
            <w:szCs w:val="18"/>
            <w:lang w:val="en-CA" w:eastAsia="en-CA"/>
          </w:rPr>
          <w:t>    </w:t>
        </w:r>
        <w:r w:rsidRPr="00EB09BF">
          <w:rPr>
            <w:rFonts w:ascii="Courier New" w:eastAsia="Times New Roman" w:hAnsi="Courier New" w:cs="Courier New"/>
            <w:color w:val="A31515"/>
            <w:sz w:val="18"/>
            <w:szCs w:val="18"/>
            <w:lang w:val="en-CA" w:eastAsia="en-CA"/>
          </w:rPr>
          <w:t>"</w:t>
        </w:r>
        <w:proofErr w:type="spellStart"/>
        <w:proofErr w:type="gramStart"/>
        <w:r w:rsidRPr="00EB09BF">
          <w:rPr>
            <w:rFonts w:ascii="Courier New" w:eastAsia="Times New Roman" w:hAnsi="Courier New" w:cs="Courier New"/>
            <w:color w:val="A31515"/>
            <w:sz w:val="18"/>
            <w:szCs w:val="18"/>
            <w:lang w:val="en-CA" w:eastAsia="en-CA"/>
          </w:rPr>
          <w:t>acct</w:t>
        </w:r>
        <w:proofErr w:type="gramEnd"/>
        <w:r w:rsidRPr="00EB09BF">
          <w:rPr>
            <w:rFonts w:ascii="Courier New" w:eastAsia="Times New Roman" w:hAnsi="Courier New" w:cs="Courier New"/>
            <w:color w:val="A31515"/>
            <w:sz w:val="18"/>
            <w:szCs w:val="18"/>
            <w:lang w:val="en-CA" w:eastAsia="en-CA"/>
          </w:rPr>
          <w:t>_no</w:t>
        </w:r>
        <w:proofErr w:type="spellEnd"/>
        <w:r w:rsidRPr="00EB09BF">
          <w:rPr>
            <w:rFonts w:ascii="Courier New" w:eastAsia="Times New Roman" w:hAnsi="Courier New" w:cs="Courier New"/>
            <w:color w:val="A31515"/>
            <w:sz w:val="18"/>
            <w:szCs w:val="18"/>
            <w:lang w:val="en-CA" w:eastAsia="en-CA"/>
          </w:rPr>
          <w:t>"</w:t>
        </w:r>
        <w:r w:rsidRPr="00EB09BF">
          <w:rPr>
            <w:rFonts w:ascii="Courier New" w:eastAsia="Times New Roman" w:hAnsi="Courier New" w:cs="Courier New"/>
            <w:color w:val="000000"/>
            <w:sz w:val="18"/>
            <w:szCs w:val="18"/>
            <w:lang w:val="en-CA" w:eastAsia="en-CA"/>
          </w:rPr>
          <w:t>: </w:t>
        </w:r>
        <w:r w:rsidRPr="00EB09BF">
          <w:rPr>
            <w:rFonts w:ascii="Courier New" w:eastAsia="Times New Roman" w:hAnsi="Courier New" w:cs="Courier New"/>
            <w:color w:val="0451A5"/>
            <w:sz w:val="18"/>
            <w:szCs w:val="18"/>
            <w:lang w:val="en-CA" w:eastAsia="en-CA"/>
          </w:rPr>
          <w:t>"32255196"</w:t>
        </w:r>
      </w:ins>
    </w:p>
    <w:p w14:paraId="49186226" w14:textId="6407E946" w:rsidR="00EB09BF" w:rsidRDefault="00EB09BF" w:rsidP="00EB09BF">
      <w:pPr>
        <w:shd w:val="clear" w:color="auto" w:fill="FFFFFE"/>
        <w:spacing w:line="270" w:lineRule="atLeast"/>
        <w:ind w:left="2880"/>
        <w:rPr>
          <w:ins w:id="810" w:author="Sarayu Belliraj" w:date="2022-04-04T11:21:00Z"/>
          <w:rFonts w:ascii="Courier New" w:eastAsia="Times New Roman" w:hAnsi="Courier New" w:cs="Courier New"/>
          <w:color w:val="000000"/>
          <w:sz w:val="18"/>
          <w:szCs w:val="18"/>
          <w:lang w:val="en-CA" w:eastAsia="en-CA"/>
        </w:rPr>
      </w:pPr>
      <w:ins w:id="811" w:author="Sarayu Belliraj" w:date="2022-04-04T11:15:00Z">
        <w:r w:rsidRPr="00EB09BF">
          <w:rPr>
            <w:rFonts w:ascii="Courier New" w:eastAsia="Times New Roman" w:hAnsi="Courier New" w:cs="Courier New"/>
            <w:color w:val="000000"/>
            <w:sz w:val="18"/>
            <w:szCs w:val="18"/>
            <w:lang w:val="en-CA" w:eastAsia="en-CA"/>
          </w:rPr>
          <w:t>}</w:t>
        </w:r>
      </w:ins>
    </w:p>
    <w:p w14:paraId="1E8D21A9" w14:textId="77777777" w:rsidR="00E403F5" w:rsidRDefault="00E403F5" w:rsidP="00EB09BF">
      <w:pPr>
        <w:shd w:val="clear" w:color="auto" w:fill="FFFFFE"/>
        <w:spacing w:line="270" w:lineRule="atLeast"/>
        <w:ind w:left="2880"/>
        <w:rPr>
          <w:ins w:id="812" w:author="Sarayu Belliraj" w:date="2022-04-04T11:20:00Z"/>
          <w:rFonts w:ascii="Courier New" w:eastAsia="Times New Roman" w:hAnsi="Courier New" w:cs="Courier New"/>
          <w:color w:val="000000"/>
          <w:sz w:val="18"/>
          <w:szCs w:val="18"/>
          <w:lang w:val="en-CA" w:eastAsia="en-CA"/>
        </w:rPr>
      </w:pPr>
    </w:p>
    <w:p w14:paraId="3A116553" w14:textId="27511435" w:rsidR="00E403F5" w:rsidRDefault="00E403F5" w:rsidP="00EB09BF">
      <w:pPr>
        <w:shd w:val="clear" w:color="auto" w:fill="FFFFFE"/>
        <w:spacing w:line="270" w:lineRule="atLeast"/>
        <w:ind w:left="2880"/>
        <w:rPr>
          <w:ins w:id="813" w:author="Sarayu Belliraj" w:date="2022-04-04T11:21:00Z"/>
          <w:rFonts w:ascii="Calibri" w:hAnsi="Calibri" w:cs="Calibri"/>
          <w:i/>
          <w:iCs/>
        </w:rPr>
      </w:pPr>
      <w:ins w:id="814" w:author="Sarayu Belliraj" w:date="2022-04-04T11:20:00Z">
        <w:r w:rsidRPr="00E403F5">
          <w:rPr>
            <w:rFonts w:ascii="Calibri" w:hAnsi="Calibri" w:cs="Calibri"/>
            <w:i/>
            <w:iCs/>
            <w:rPrChange w:id="815" w:author="Sarayu Belliraj" w:date="2022-04-04T11:20:00Z">
              <w:rPr>
                <w:rFonts w:ascii="Courier New" w:eastAsia="Times New Roman" w:hAnsi="Courier New" w:cs="Courier New"/>
                <w:color w:val="000000"/>
                <w:sz w:val="18"/>
                <w:szCs w:val="18"/>
                <w:lang w:val="en-CA" w:eastAsia="en-CA"/>
              </w:rPr>
            </w:rPrChange>
          </w:rPr>
          <w:t>Response:</w:t>
        </w:r>
      </w:ins>
    </w:p>
    <w:p w14:paraId="6C80F77D" w14:textId="77777777" w:rsidR="00E403F5" w:rsidRPr="00E403F5" w:rsidRDefault="00E403F5" w:rsidP="00EB09BF">
      <w:pPr>
        <w:shd w:val="clear" w:color="auto" w:fill="FFFFFE"/>
        <w:spacing w:line="270" w:lineRule="atLeast"/>
        <w:ind w:left="2880"/>
        <w:rPr>
          <w:ins w:id="816" w:author="Sarayu Belliraj" w:date="2022-04-04T11:20:00Z"/>
          <w:rFonts w:ascii="Calibri" w:hAnsi="Calibri" w:cs="Calibri"/>
          <w:i/>
          <w:iCs/>
          <w:rPrChange w:id="817" w:author="Sarayu Belliraj" w:date="2022-04-04T11:20:00Z">
            <w:rPr>
              <w:ins w:id="818" w:author="Sarayu Belliraj" w:date="2022-04-04T11:20:00Z"/>
              <w:rFonts w:ascii="Courier New" w:eastAsia="Times New Roman" w:hAnsi="Courier New" w:cs="Courier New"/>
              <w:color w:val="000000"/>
              <w:sz w:val="18"/>
              <w:szCs w:val="18"/>
              <w:lang w:val="en-CA" w:eastAsia="en-CA"/>
            </w:rPr>
          </w:rPrChange>
        </w:rPr>
      </w:pPr>
    </w:p>
    <w:p w14:paraId="71961D6C" w14:textId="77777777" w:rsidR="00E403F5" w:rsidRPr="00E403F5" w:rsidRDefault="00E403F5">
      <w:pPr>
        <w:shd w:val="clear" w:color="auto" w:fill="FFFFFE"/>
        <w:spacing w:line="270" w:lineRule="atLeast"/>
        <w:ind w:left="2880"/>
        <w:rPr>
          <w:ins w:id="819" w:author="Sarayu Belliraj" w:date="2022-04-04T11:20:00Z"/>
          <w:rFonts w:ascii="Courier New" w:eastAsia="Times New Roman" w:hAnsi="Courier New" w:cs="Courier New"/>
          <w:color w:val="000000"/>
          <w:sz w:val="18"/>
          <w:szCs w:val="18"/>
          <w:lang w:val="en-CA" w:eastAsia="en-CA"/>
        </w:rPr>
        <w:pPrChange w:id="820" w:author="Sarayu Belliraj" w:date="2022-04-04T11:20:00Z">
          <w:pPr>
            <w:shd w:val="clear" w:color="auto" w:fill="FFFFFE"/>
            <w:spacing w:line="270" w:lineRule="atLeast"/>
          </w:pPr>
        </w:pPrChange>
      </w:pPr>
      <w:ins w:id="821" w:author="Sarayu Belliraj" w:date="2022-04-04T11:20:00Z">
        <w:r w:rsidRPr="00E403F5">
          <w:rPr>
            <w:rFonts w:ascii="Courier New" w:eastAsia="Times New Roman" w:hAnsi="Courier New" w:cs="Courier New"/>
            <w:color w:val="000000"/>
            <w:sz w:val="18"/>
            <w:szCs w:val="18"/>
            <w:lang w:val="en-CA" w:eastAsia="en-CA"/>
          </w:rPr>
          <w:t>{</w:t>
        </w:r>
      </w:ins>
    </w:p>
    <w:p w14:paraId="26F3BF2F" w14:textId="77777777" w:rsidR="00E403F5" w:rsidRPr="00E403F5" w:rsidRDefault="00E403F5">
      <w:pPr>
        <w:shd w:val="clear" w:color="auto" w:fill="FFFFFE"/>
        <w:spacing w:line="270" w:lineRule="atLeast"/>
        <w:ind w:left="2880"/>
        <w:rPr>
          <w:ins w:id="822" w:author="Sarayu Belliraj" w:date="2022-04-04T11:20:00Z"/>
          <w:rFonts w:ascii="Courier New" w:eastAsia="Times New Roman" w:hAnsi="Courier New" w:cs="Courier New"/>
          <w:color w:val="000000"/>
          <w:sz w:val="18"/>
          <w:szCs w:val="18"/>
          <w:lang w:val="en-CA" w:eastAsia="en-CA"/>
        </w:rPr>
        <w:pPrChange w:id="823" w:author="Sarayu Belliraj" w:date="2022-04-04T11:20:00Z">
          <w:pPr>
            <w:shd w:val="clear" w:color="auto" w:fill="FFFFFE"/>
            <w:spacing w:line="270" w:lineRule="atLeast"/>
          </w:pPr>
        </w:pPrChange>
      </w:pPr>
      <w:ins w:id="824"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account</w:t>
        </w:r>
        <w:proofErr w:type="gramEnd"/>
        <w:r w:rsidRPr="00E403F5">
          <w:rPr>
            <w:rFonts w:ascii="Courier New" w:eastAsia="Times New Roman" w:hAnsi="Courier New" w:cs="Courier New"/>
            <w:color w:val="A31515"/>
            <w:sz w:val="18"/>
            <w:szCs w:val="18"/>
            <w:lang w:val="en-CA" w:eastAsia="en-CA"/>
          </w:rPr>
          <w:t>_contact</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ins>
    </w:p>
    <w:p w14:paraId="6FFA26CB" w14:textId="77777777" w:rsidR="00E403F5" w:rsidRPr="00E403F5" w:rsidRDefault="00E403F5">
      <w:pPr>
        <w:shd w:val="clear" w:color="auto" w:fill="FFFFFE"/>
        <w:spacing w:line="270" w:lineRule="atLeast"/>
        <w:ind w:left="2880"/>
        <w:rPr>
          <w:ins w:id="825" w:author="Sarayu Belliraj" w:date="2022-04-04T11:20:00Z"/>
          <w:rFonts w:ascii="Courier New" w:eastAsia="Times New Roman" w:hAnsi="Courier New" w:cs="Courier New"/>
          <w:color w:val="000000"/>
          <w:sz w:val="18"/>
          <w:szCs w:val="18"/>
          <w:lang w:val="en-CA" w:eastAsia="en-CA"/>
        </w:rPr>
        <w:pPrChange w:id="826" w:author="Sarayu Belliraj" w:date="2022-04-04T11:20:00Z">
          <w:pPr>
            <w:shd w:val="clear" w:color="auto" w:fill="FFFFFE"/>
            <w:spacing w:line="270" w:lineRule="atLeast"/>
          </w:pPr>
        </w:pPrChange>
      </w:pPr>
      <w:ins w:id="827" w:author="Sarayu Belliraj" w:date="2022-04-04T11:20:00Z">
        <w:r w:rsidRPr="00E403F5">
          <w:rPr>
            <w:rFonts w:ascii="Courier New" w:eastAsia="Times New Roman" w:hAnsi="Courier New" w:cs="Courier New"/>
            <w:color w:val="000000"/>
            <w:sz w:val="18"/>
            <w:szCs w:val="18"/>
            <w:lang w:val="en-CA" w:eastAsia="en-CA"/>
          </w:rPr>
          <w:t>        {</w:t>
        </w:r>
      </w:ins>
    </w:p>
    <w:p w14:paraId="6AAF26D7" w14:textId="77777777" w:rsidR="00E403F5" w:rsidRPr="00E403F5" w:rsidRDefault="00E403F5">
      <w:pPr>
        <w:shd w:val="clear" w:color="auto" w:fill="FFFFFE"/>
        <w:spacing w:line="270" w:lineRule="atLeast"/>
        <w:ind w:left="2880"/>
        <w:rPr>
          <w:ins w:id="828" w:author="Sarayu Belliraj" w:date="2022-04-04T11:20:00Z"/>
          <w:rFonts w:ascii="Courier New" w:eastAsia="Times New Roman" w:hAnsi="Courier New" w:cs="Courier New"/>
          <w:color w:val="000000"/>
          <w:sz w:val="18"/>
          <w:szCs w:val="18"/>
          <w:lang w:val="en-CA" w:eastAsia="en-CA"/>
        </w:rPr>
        <w:pPrChange w:id="829" w:author="Sarayu Belliraj" w:date="2022-04-04T11:20:00Z">
          <w:pPr>
            <w:shd w:val="clear" w:color="auto" w:fill="FFFFFE"/>
            <w:spacing w:line="270" w:lineRule="atLeast"/>
          </w:pPr>
        </w:pPrChange>
      </w:pPr>
      <w:ins w:id="830"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contact</w:t>
        </w:r>
        <w:proofErr w:type="gramEnd"/>
        <w:r w:rsidRPr="00E403F5">
          <w:rPr>
            <w:rFonts w:ascii="Courier New" w:eastAsia="Times New Roman" w:hAnsi="Courier New" w:cs="Courier New"/>
            <w:color w:val="A31515"/>
            <w:sz w:val="18"/>
            <w:szCs w:val="18"/>
            <w:lang w:val="en-CA" w:eastAsia="en-CA"/>
          </w:rPr>
          <w:t>_no</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98658"/>
            <w:sz w:val="18"/>
            <w:szCs w:val="18"/>
            <w:lang w:val="en-CA" w:eastAsia="en-CA"/>
          </w:rPr>
          <w:t>37649870</w:t>
        </w:r>
        <w:r w:rsidRPr="00E403F5">
          <w:rPr>
            <w:rFonts w:ascii="Courier New" w:eastAsia="Times New Roman" w:hAnsi="Courier New" w:cs="Courier New"/>
            <w:color w:val="000000"/>
            <w:sz w:val="18"/>
            <w:szCs w:val="18"/>
            <w:lang w:val="en-CA" w:eastAsia="en-CA"/>
          </w:rPr>
          <w:t>,</w:t>
        </w:r>
      </w:ins>
    </w:p>
    <w:p w14:paraId="5C71F1ED" w14:textId="77777777" w:rsidR="00E403F5" w:rsidRPr="00E403F5" w:rsidRDefault="00E403F5">
      <w:pPr>
        <w:shd w:val="clear" w:color="auto" w:fill="FFFFFE"/>
        <w:spacing w:line="270" w:lineRule="atLeast"/>
        <w:ind w:left="2880"/>
        <w:rPr>
          <w:ins w:id="831" w:author="Sarayu Belliraj" w:date="2022-04-04T11:20:00Z"/>
          <w:rFonts w:ascii="Courier New" w:eastAsia="Times New Roman" w:hAnsi="Courier New" w:cs="Courier New"/>
          <w:color w:val="000000"/>
          <w:sz w:val="18"/>
          <w:szCs w:val="18"/>
          <w:lang w:val="en-CA" w:eastAsia="en-CA"/>
        </w:rPr>
        <w:pPrChange w:id="832" w:author="Sarayu Belliraj" w:date="2022-04-04T11:20:00Z">
          <w:pPr>
            <w:shd w:val="clear" w:color="auto" w:fill="FFFFFE"/>
            <w:spacing w:line="270" w:lineRule="atLeast"/>
          </w:pPr>
        </w:pPrChange>
      </w:pPr>
      <w:ins w:id="833"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first</w:t>
        </w:r>
        <w:proofErr w:type="gramEnd"/>
        <w:r w:rsidRPr="00E403F5">
          <w:rPr>
            <w:rFonts w:ascii="Courier New" w:eastAsia="Times New Roman" w:hAnsi="Courier New" w:cs="Courier New"/>
            <w:color w:val="A31515"/>
            <w:sz w:val="18"/>
            <w:szCs w:val="18"/>
            <w:lang w:val="en-CA" w:eastAsia="en-CA"/>
          </w:rPr>
          <w:t>_name</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451A5"/>
            <w:sz w:val="18"/>
            <w:szCs w:val="18"/>
            <w:lang w:val="en-CA" w:eastAsia="en-CA"/>
          </w:rPr>
          <w:t>"Mathias"</w:t>
        </w:r>
        <w:r w:rsidRPr="00E403F5">
          <w:rPr>
            <w:rFonts w:ascii="Courier New" w:eastAsia="Times New Roman" w:hAnsi="Courier New" w:cs="Courier New"/>
            <w:color w:val="000000"/>
            <w:sz w:val="18"/>
            <w:szCs w:val="18"/>
            <w:lang w:val="en-CA" w:eastAsia="en-CA"/>
          </w:rPr>
          <w:t>,</w:t>
        </w:r>
      </w:ins>
    </w:p>
    <w:p w14:paraId="1A5AF98D" w14:textId="77777777" w:rsidR="00E403F5" w:rsidRPr="00E403F5" w:rsidRDefault="00E403F5">
      <w:pPr>
        <w:shd w:val="clear" w:color="auto" w:fill="FFFFFE"/>
        <w:spacing w:line="270" w:lineRule="atLeast"/>
        <w:ind w:left="2880"/>
        <w:rPr>
          <w:ins w:id="834" w:author="Sarayu Belliraj" w:date="2022-04-04T11:20:00Z"/>
          <w:rFonts w:ascii="Courier New" w:eastAsia="Times New Roman" w:hAnsi="Courier New" w:cs="Courier New"/>
          <w:color w:val="000000"/>
          <w:sz w:val="18"/>
          <w:szCs w:val="18"/>
          <w:lang w:val="en-CA" w:eastAsia="en-CA"/>
        </w:rPr>
        <w:pPrChange w:id="835" w:author="Sarayu Belliraj" w:date="2022-04-04T11:20:00Z">
          <w:pPr>
            <w:shd w:val="clear" w:color="auto" w:fill="FFFFFE"/>
            <w:spacing w:line="270" w:lineRule="atLeast"/>
          </w:pPr>
        </w:pPrChange>
      </w:pPr>
      <w:ins w:id="836"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last</w:t>
        </w:r>
        <w:proofErr w:type="gramEnd"/>
        <w:r w:rsidRPr="00E403F5">
          <w:rPr>
            <w:rFonts w:ascii="Courier New" w:eastAsia="Times New Roman" w:hAnsi="Courier New" w:cs="Courier New"/>
            <w:color w:val="A31515"/>
            <w:sz w:val="18"/>
            <w:szCs w:val="18"/>
            <w:lang w:val="en-CA" w:eastAsia="en-CA"/>
          </w:rPr>
          <w:t>_name</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451A5"/>
            <w:sz w:val="18"/>
            <w:szCs w:val="18"/>
            <w:lang w:val="en-CA" w:eastAsia="en-CA"/>
          </w:rPr>
          <w:t>"</w:t>
        </w:r>
        <w:proofErr w:type="spellStart"/>
        <w:r w:rsidRPr="00E403F5">
          <w:rPr>
            <w:rFonts w:ascii="Courier New" w:eastAsia="Times New Roman" w:hAnsi="Courier New" w:cs="Courier New"/>
            <w:color w:val="0451A5"/>
            <w:sz w:val="18"/>
            <w:szCs w:val="18"/>
            <w:lang w:val="en-CA" w:eastAsia="en-CA"/>
          </w:rPr>
          <w:t>Brunckhorst</w:t>
        </w:r>
        <w:proofErr w:type="spellEnd"/>
        <w:r w:rsidRPr="00E403F5">
          <w:rPr>
            <w:rFonts w:ascii="Courier New" w:eastAsia="Times New Roman" w:hAnsi="Courier New" w:cs="Courier New"/>
            <w:color w:val="0451A5"/>
            <w:sz w:val="18"/>
            <w:szCs w:val="18"/>
            <w:lang w:val="en-CA" w:eastAsia="en-CA"/>
          </w:rPr>
          <w:t>"</w:t>
        </w:r>
        <w:r w:rsidRPr="00E403F5">
          <w:rPr>
            <w:rFonts w:ascii="Courier New" w:eastAsia="Times New Roman" w:hAnsi="Courier New" w:cs="Courier New"/>
            <w:color w:val="000000"/>
            <w:sz w:val="18"/>
            <w:szCs w:val="18"/>
            <w:lang w:val="en-CA" w:eastAsia="en-CA"/>
          </w:rPr>
          <w:t>,</w:t>
        </w:r>
      </w:ins>
    </w:p>
    <w:p w14:paraId="2F2451A4" w14:textId="77777777" w:rsidR="00E403F5" w:rsidRPr="00E403F5" w:rsidRDefault="00E403F5">
      <w:pPr>
        <w:shd w:val="clear" w:color="auto" w:fill="FFFFFE"/>
        <w:spacing w:line="270" w:lineRule="atLeast"/>
        <w:ind w:left="2880"/>
        <w:rPr>
          <w:ins w:id="837" w:author="Sarayu Belliraj" w:date="2022-04-04T11:20:00Z"/>
          <w:rFonts w:ascii="Courier New" w:eastAsia="Times New Roman" w:hAnsi="Courier New" w:cs="Courier New"/>
          <w:color w:val="000000"/>
          <w:sz w:val="18"/>
          <w:szCs w:val="18"/>
          <w:lang w:val="en-CA" w:eastAsia="en-CA"/>
        </w:rPr>
        <w:pPrChange w:id="838" w:author="Sarayu Belliraj" w:date="2022-04-04T11:20:00Z">
          <w:pPr>
            <w:shd w:val="clear" w:color="auto" w:fill="FFFFFE"/>
            <w:spacing w:line="270" w:lineRule="atLeast"/>
          </w:pPr>
        </w:pPrChange>
      </w:pPr>
      <w:ins w:id="839"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company</w:t>
        </w:r>
        <w:proofErr w:type="gramEnd"/>
        <w:r w:rsidRPr="00E403F5">
          <w:rPr>
            <w:rFonts w:ascii="Courier New" w:eastAsia="Times New Roman" w:hAnsi="Courier New" w:cs="Courier New"/>
            <w:color w:val="A31515"/>
            <w:sz w:val="18"/>
            <w:szCs w:val="18"/>
            <w:lang w:val="en-CA" w:eastAsia="en-CA"/>
          </w:rPr>
          <w:t>_name</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451A5"/>
            <w:sz w:val="18"/>
            <w:szCs w:val="18"/>
            <w:lang w:val="en-CA" w:eastAsia="en-CA"/>
          </w:rPr>
          <w:t>"Honor Technology, Inc."</w:t>
        </w:r>
        <w:r w:rsidRPr="00E403F5">
          <w:rPr>
            <w:rFonts w:ascii="Courier New" w:eastAsia="Times New Roman" w:hAnsi="Courier New" w:cs="Courier New"/>
            <w:color w:val="000000"/>
            <w:sz w:val="18"/>
            <w:szCs w:val="18"/>
            <w:lang w:val="en-CA" w:eastAsia="en-CA"/>
          </w:rPr>
          <w:t>,</w:t>
        </w:r>
      </w:ins>
    </w:p>
    <w:p w14:paraId="1F5CDBFE" w14:textId="77777777" w:rsidR="00E403F5" w:rsidRPr="00E403F5" w:rsidRDefault="00E403F5">
      <w:pPr>
        <w:shd w:val="clear" w:color="auto" w:fill="FFFFFE"/>
        <w:spacing w:line="270" w:lineRule="atLeast"/>
        <w:ind w:left="2880"/>
        <w:rPr>
          <w:ins w:id="840" w:author="Sarayu Belliraj" w:date="2022-04-04T11:20:00Z"/>
          <w:rFonts w:ascii="Courier New" w:eastAsia="Times New Roman" w:hAnsi="Courier New" w:cs="Courier New"/>
          <w:color w:val="000000"/>
          <w:sz w:val="18"/>
          <w:szCs w:val="18"/>
          <w:lang w:val="en-CA" w:eastAsia="en-CA"/>
        </w:rPr>
        <w:pPrChange w:id="841" w:author="Sarayu Belliraj" w:date="2022-04-04T11:20:00Z">
          <w:pPr>
            <w:shd w:val="clear" w:color="auto" w:fill="FFFFFE"/>
            <w:spacing w:line="270" w:lineRule="atLeast"/>
          </w:pPr>
        </w:pPrChange>
      </w:pPr>
      <w:ins w:id="842"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"address1"</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451A5"/>
            <w:sz w:val="18"/>
            <w:szCs w:val="18"/>
            <w:lang w:val="en-CA" w:eastAsia="en-CA"/>
          </w:rPr>
          <w:t>"2151 </w:t>
        </w:r>
        <w:proofErr w:type="spellStart"/>
        <w:r w:rsidRPr="00E403F5">
          <w:rPr>
            <w:rFonts w:ascii="Courier New" w:eastAsia="Times New Roman" w:hAnsi="Courier New" w:cs="Courier New"/>
            <w:color w:val="0451A5"/>
            <w:sz w:val="18"/>
            <w:szCs w:val="18"/>
            <w:lang w:val="en-CA" w:eastAsia="en-CA"/>
          </w:rPr>
          <w:t>Salvio</w:t>
        </w:r>
        <w:proofErr w:type="spellEnd"/>
        <w:r w:rsidRPr="00E403F5">
          <w:rPr>
            <w:rFonts w:ascii="Courier New" w:eastAsia="Times New Roman" w:hAnsi="Courier New" w:cs="Courier New"/>
            <w:color w:val="0451A5"/>
            <w:sz w:val="18"/>
            <w:szCs w:val="18"/>
            <w:lang w:val="en-CA" w:eastAsia="en-CA"/>
          </w:rPr>
          <w:t> St Ste 310 "</w:t>
        </w:r>
        <w:r w:rsidRPr="00E403F5">
          <w:rPr>
            <w:rFonts w:ascii="Courier New" w:eastAsia="Times New Roman" w:hAnsi="Courier New" w:cs="Courier New"/>
            <w:color w:val="000000"/>
            <w:sz w:val="18"/>
            <w:szCs w:val="18"/>
            <w:lang w:val="en-CA" w:eastAsia="en-CA"/>
          </w:rPr>
          <w:t>,</w:t>
        </w:r>
      </w:ins>
    </w:p>
    <w:p w14:paraId="487069D4" w14:textId="77777777" w:rsidR="00E403F5" w:rsidRPr="00E403F5" w:rsidRDefault="00E403F5">
      <w:pPr>
        <w:shd w:val="clear" w:color="auto" w:fill="FFFFFE"/>
        <w:spacing w:line="270" w:lineRule="atLeast"/>
        <w:ind w:left="2880"/>
        <w:rPr>
          <w:ins w:id="843" w:author="Sarayu Belliraj" w:date="2022-04-04T11:20:00Z"/>
          <w:rFonts w:ascii="Courier New" w:eastAsia="Times New Roman" w:hAnsi="Courier New" w:cs="Courier New"/>
          <w:color w:val="000000"/>
          <w:sz w:val="18"/>
          <w:szCs w:val="18"/>
          <w:lang w:val="en-CA" w:eastAsia="en-CA"/>
        </w:rPr>
        <w:pPrChange w:id="844" w:author="Sarayu Belliraj" w:date="2022-04-04T11:20:00Z">
          <w:pPr>
            <w:shd w:val="clear" w:color="auto" w:fill="FFFFFE"/>
            <w:spacing w:line="270" w:lineRule="atLeast"/>
          </w:pPr>
        </w:pPrChange>
      </w:pPr>
      <w:ins w:id="845"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"city"</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451A5"/>
            <w:sz w:val="18"/>
            <w:szCs w:val="18"/>
            <w:lang w:val="en-CA" w:eastAsia="en-CA"/>
          </w:rPr>
          <w:t>"Concord"</w:t>
        </w:r>
        <w:r w:rsidRPr="00E403F5">
          <w:rPr>
            <w:rFonts w:ascii="Courier New" w:eastAsia="Times New Roman" w:hAnsi="Courier New" w:cs="Courier New"/>
            <w:color w:val="000000"/>
            <w:sz w:val="18"/>
            <w:szCs w:val="18"/>
            <w:lang w:val="en-CA" w:eastAsia="en-CA"/>
          </w:rPr>
          <w:t>,</w:t>
        </w:r>
      </w:ins>
    </w:p>
    <w:p w14:paraId="1B98B998" w14:textId="77777777" w:rsidR="00E403F5" w:rsidRPr="00E403F5" w:rsidRDefault="00E403F5">
      <w:pPr>
        <w:shd w:val="clear" w:color="auto" w:fill="FFFFFE"/>
        <w:spacing w:line="270" w:lineRule="atLeast"/>
        <w:ind w:left="2880"/>
        <w:rPr>
          <w:ins w:id="846" w:author="Sarayu Belliraj" w:date="2022-04-04T11:20:00Z"/>
          <w:rFonts w:ascii="Courier New" w:eastAsia="Times New Roman" w:hAnsi="Courier New" w:cs="Courier New"/>
          <w:color w:val="000000"/>
          <w:sz w:val="18"/>
          <w:szCs w:val="18"/>
          <w:lang w:val="en-CA" w:eastAsia="en-CA"/>
        </w:rPr>
        <w:pPrChange w:id="847" w:author="Sarayu Belliraj" w:date="2022-04-04T11:20:00Z">
          <w:pPr>
            <w:shd w:val="clear" w:color="auto" w:fill="FFFFFE"/>
            <w:spacing w:line="270" w:lineRule="atLeast"/>
          </w:pPr>
        </w:pPrChange>
      </w:pPr>
      <w:ins w:id="848"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state</w:t>
        </w:r>
        <w:proofErr w:type="gramEnd"/>
        <w:r w:rsidRPr="00E403F5">
          <w:rPr>
            <w:rFonts w:ascii="Courier New" w:eastAsia="Times New Roman" w:hAnsi="Courier New" w:cs="Courier New"/>
            <w:color w:val="A31515"/>
            <w:sz w:val="18"/>
            <w:szCs w:val="18"/>
            <w:lang w:val="en-CA" w:eastAsia="en-CA"/>
          </w:rPr>
          <w:t>_prov</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451A5"/>
            <w:sz w:val="18"/>
            <w:szCs w:val="18"/>
            <w:lang w:val="en-CA" w:eastAsia="en-CA"/>
          </w:rPr>
          <w:t>"CA"</w:t>
        </w:r>
        <w:r w:rsidRPr="00E403F5">
          <w:rPr>
            <w:rFonts w:ascii="Courier New" w:eastAsia="Times New Roman" w:hAnsi="Courier New" w:cs="Courier New"/>
            <w:color w:val="000000"/>
            <w:sz w:val="18"/>
            <w:szCs w:val="18"/>
            <w:lang w:val="en-CA" w:eastAsia="en-CA"/>
          </w:rPr>
          <w:t>,</w:t>
        </w:r>
      </w:ins>
    </w:p>
    <w:p w14:paraId="4D14ABF3" w14:textId="77777777" w:rsidR="00E403F5" w:rsidRPr="00E403F5" w:rsidRDefault="00E403F5">
      <w:pPr>
        <w:shd w:val="clear" w:color="auto" w:fill="FFFFFE"/>
        <w:spacing w:line="270" w:lineRule="atLeast"/>
        <w:ind w:left="2880"/>
        <w:rPr>
          <w:ins w:id="849" w:author="Sarayu Belliraj" w:date="2022-04-04T11:20:00Z"/>
          <w:rFonts w:ascii="Courier New" w:eastAsia="Times New Roman" w:hAnsi="Courier New" w:cs="Courier New"/>
          <w:color w:val="000000"/>
          <w:sz w:val="18"/>
          <w:szCs w:val="18"/>
          <w:lang w:val="en-CA" w:eastAsia="en-CA"/>
        </w:rPr>
        <w:pPrChange w:id="850" w:author="Sarayu Belliraj" w:date="2022-04-04T11:20:00Z">
          <w:pPr>
            <w:shd w:val="clear" w:color="auto" w:fill="FFFFFE"/>
            <w:spacing w:line="270" w:lineRule="atLeast"/>
          </w:pPr>
        </w:pPrChange>
      </w:pPr>
      <w:ins w:id="851"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country</w:t>
        </w:r>
        <w:proofErr w:type="gramEnd"/>
        <w:r w:rsidRPr="00E403F5">
          <w:rPr>
            <w:rFonts w:ascii="Courier New" w:eastAsia="Times New Roman" w:hAnsi="Courier New" w:cs="Courier New"/>
            <w:color w:val="A31515"/>
            <w:sz w:val="18"/>
            <w:szCs w:val="18"/>
            <w:lang w:val="en-CA" w:eastAsia="en-CA"/>
          </w:rPr>
          <w:t>_cd</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451A5"/>
            <w:sz w:val="18"/>
            <w:szCs w:val="18"/>
            <w:lang w:val="en-CA" w:eastAsia="en-CA"/>
          </w:rPr>
          <w:t>"US"</w:t>
        </w:r>
        <w:r w:rsidRPr="00E403F5">
          <w:rPr>
            <w:rFonts w:ascii="Courier New" w:eastAsia="Times New Roman" w:hAnsi="Courier New" w:cs="Courier New"/>
            <w:color w:val="000000"/>
            <w:sz w:val="18"/>
            <w:szCs w:val="18"/>
            <w:lang w:val="en-CA" w:eastAsia="en-CA"/>
          </w:rPr>
          <w:t>,</w:t>
        </w:r>
      </w:ins>
    </w:p>
    <w:p w14:paraId="2D1557CE" w14:textId="77777777" w:rsidR="00E403F5" w:rsidRPr="00E403F5" w:rsidRDefault="00E403F5">
      <w:pPr>
        <w:shd w:val="clear" w:color="auto" w:fill="FFFFFE"/>
        <w:spacing w:line="270" w:lineRule="atLeast"/>
        <w:ind w:left="2880"/>
        <w:rPr>
          <w:ins w:id="852" w:author="Sarayu Belliraj" w:date="2022-04-04T11:20:00Z"/>
          <w:rFonts w:ascii="Courier New" w:eastAsia="Times New Roman" w:hAnsi="Courier New" w:cs="Courier New"/>
          <w:color w:val="000000"/>
          <w:sz w:val="18"/>
          <w:szCs w:val="18"/>
          <w:lang w:val="en-CA" w:eastAsia="en-CA"/>
        </w:rPr>
        <w:pPrChange w:id="853" w:author="Sarayu Belliraj" w:date="2022-04-04T11:20:00Z">
          <w:pPr>
            <w:shd w:val="clear" w:color="auto" w:fill="FFFFFE"/>
            <w:spacing w:line="270" w:lineRule="atLeast"/>
          </w:pPr>
        </w:pPrChange>
      </w:pPr>
      <w:ins w:id="854"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postal</w:t>
        </w:r>
        <w:proofErr w:type="gramEnd"/>
        <w:r w:rsidRPr="00E403F5">
          <w:rPr>
            <w:rFonts w:ascii="Courier New" w:eastAsia="Times New Roman" w:hAnsi="Courier New" w:cs="Courier New"/>
            <w:color w:val="A31515"/>
            <w:sz w:val="18"/>
            <w:szCs w:val="18"/>
            <w:lang w:val="en-CA" w:eastAsia="en-CA"/>
          </w:rPr>
          <w:t>_cd</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451A5"/>
            <w:sz w:val="18"/>
            <w:szCs w:val="18"/>
            <w:lang w:val="en-CA" w:eastAsia="en-CA"/>
          </w:rPr>
          <w:t>"94520"</w:t>
        </w:r>
        <w:r w:rsidRPr="00E403F5">
          <w:rPr>
            <w:rFonts w:ascii="Courier New" w:eastAsia="Times New Roman" w:hAnsi="Courier New" w:cs="Courier New"/>
            <w:color w:val="000000"/>
            <w:sz w:val="18"/>
            <w:szCs w:val="18"/>
            <w:lang w:val="en-CA" w:eastAsia="en-CA"/>
          </w:rPr>
          <w:t>,</w:t>
        </w:r>
      </w:ins>
    </w:p>
    <w:p w14:paraId="26D63B1A" w14:textId="77777777" w:rsidR="00E403F5" w:rsidRPr="00E403F5" w:rsidRDefault="00E403F5">
      <w:pPr>
        <w:shd w:val="clear" w:color="auto" w:fill="FFFFFE"/>
        <w:spacing w:line="270" w:lineRule="atLeast"/>
        <w:ind w:left="2880"/>
        <w:rPr>
          <w:ins w:id="855" w:author="Sarayu Belliraj" w:date="2022-04-04T11:20:00Z"/>
          <w:rFonts w:ascii="Courier New" w:eastAsia="Times New Roman" w:hAnsi="Courier New" w:cs="Courier New"/>
          <w:color w:val="000000"/>
          <w:sz w:val="18"/>
          <w:szCs w:val="18"/>
          <w:lang w:val="en-CA" w:eastAsia="en-CA"/>
        </w:rPr>
        <w:pPrChange w:id="856" w:author="Sarayu Belliraj" w:date="2022-04-04T11:20:00Z">
          <w:pPr>
            <w:shd w:val="clear" w:color="auto" w:fill="FFFFFE"/>
            <w:spacing w:line="270" w:lineRule="atLeast"/>
          </w:pPr>
        </w:pPrChange>
      </w:pPr>
      <w:ins w:id="857"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work</w:t>
        </w:r>
        <w:proofErr w:type="gramEnd"/>
        <w:r w:rsidRPr="00E403F5">
          <w:rPr>
            <w:rFonts w:ascii="Courier New" w:eastAsia="Times New Roman" w:hAnsi="Courier New" w:cs="Courier New"/>
            <w:color w:val="A31515"/>
            <w:sz w:val="18"/>
            <w:szCs w:val="18"/>
            <w:lang w:val="en-CA" w:eastAsia="en-CA"/>
          </w:rPr>
          <w:t>_phone</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451A5"/>
            <w:sz w:val="18"/>
            <w:szCs w:val="18"/>
            <w:lang w:val="en-CA" w:eastAsia="en-CA"/>
          </w:rPr>
          <w:t>"1800 999 1212"</w:t>
        </w:r>
        <w:r w:rsidRPr="00E403F5">
          <w:rPr>
            <w:rFonts w:ascii="Courier New" w:eastAsia="Times New Roman" w:hAnsi="Courier New" w:cs="Courier New"/>
            <w:color w:val="000000"/>
            <w:sz w:val="18"/>
            <w:szCs w:val="18"/>
            <w:lang w:val="en-CA" w:eastAsia="en-CA"/>
          </w:rPr>
          <w:t>,</w:t>
        </w:r>
      </w:ins>
    </w:p>
    <w:p w14:paraId="03A60FF1" w14:textId="77777777" w:rsidR="00E403F5" w:rsidRPr="00E403F5" w:rsidRDefault="00E403F5">
      <w:pPr>
        <w:shd w:val="clear" w:color="auto" w:fill="FFFFFE"/>
        <w:spacing w:line="270" w:lineRule="atLeast"/>
        <w:ind w:left="2880"/>
        <w:rPr>
          <w:ins w:id="858" w:author="Sarayu Belliraj" w:date="2022-04-04T11:20:00Z"/>
          <w:rFonts w:ascii="Courier New" w:eastAsia="Times New Roman" w:hAnsi="Courier New" w:cs="Courier New"/>
          <w:color w:val="000000"/>
          <w:sz w:val="18"/>
          <w:szCs w:val="18"/>
          <w:lang w:val="en-CA" w:eastAsia="en-CA"/>
        </w:rPr>
        <w:pPrChange w:id="859" w:author="Sarayu Belliraj" w:date="2022-04-04T11:20:00Z">
          <w:pPr>
            <w:shd w:val="clear" w:color="auto" w:fill="FFFFFE"/>
            <w:spacing w:line="270" w:lineRule="atLeast"/>
          </w:pPr>
        </w:pPrChange>
      </w:pPr>
      <w:ins w:id="860"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"email"</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451A5"/>
            <w:sz w:val="18"/>
            <w:szCs w:val="18"/>
            <w:lang w:val="en-CA" w:eastAsia="en-CA"/>
          </w:rPr>
          <w:t>"mathias.brunckhorst@intel.com"</w:t>
        </w:r>
      </w:ins>
    </w:p>
    <w:p w14:paraId="14BE4C92" w14:textId="77777777" w:rsidR="00E403F5" w:rsidRPr="00E403F5" w:rsidRDefault="00E403F5">
      <w:pPr>
        <w:shd w:val="clear" w:color="auto" w:fill="FFFFFE"/>
        <w:spacing w:line="270" w:lineRule="atLeast"/>
        <w:ind w:left="2880"/>
        <w:rPr>
          <w:ins w:id="861" w:author="Sarayu Belliraj" w:date="2022-04-04T11:20:00Z"/>
          <w:rFonts w:ascii="Courier New" w:eastAsia="Times New Roman" w:hAnsi="Courier New" w:cs="Courier New"/>
          <w:color w:val="000000"/>
          <w:sz w:val="18"/>
          <w:szCs w:val="18"/>
          <w:lang w:val="en-CA" w:eastAsia="en-CA"/>
        </w:rPr>
        <w:pPrChange w:id="862" w:author="Sarayu Belliraj" w:date="2022-04-04T11:20:00Z">
          <w:pPr>
            <w:shd w:val="clear" w:color="auto" w:fill="FFFFFE"/>
            <w:spacing w:line="270" w:lineRule="atLeast"/>
          </w:pPr>
        </w:pPrChange>
      </w:pPr>
      <w:ins w:id="863" w:author="Sarayu Belliraj" w:date="2022-04-04T11:20:00Z">
        <w:r w:rsidRPr="00E403F5">
          <w:rPr>
            <w:rFonts w:ascii="Courier New" w:eastAsia="Times New Roman" w:hAnsi="Courier New" w:cs="Courier New"/>
            <w:color w:val="000000"/>
            <w:sz w:val="18"/>
            <w:szCs w:val="18"/>
            <w:lang w:val="en-CA" w:eastAsia="en-CA"/>
          </w:rPr>
          <w:t>        }</w:t>
        </w:r>
      </w:ins>
    </w:p>
    <w:p w14:paraId="638C4378" w14:textId="77777777" w:rsidR="00E403F5" w:rsidRPr="00E403F5" w:rsidRDefault="00E403F5">
      <w:pPr>
        <w:shd w:val="clear" w:color="auto" w:fill="FFFFFE"/>
        <w:spacing w:line="270" w:lineRule="atLeast"/>
        <w:ind w:left="2880"/>
        <w:rPr>
          <w:ins w:id="864" w:author="Sarayu Belliraj" w:date="2022-04-04T11:20:00Z"/>
          <w:rFonts w:ascii="Courier New" w:eastAsia="Times New Roman" w:hAnsi="Courier New" w:cs="Courier New"/>
          <w:color w:val="000000"/>
          <w:sz w:val="18"/>
          <w:szCs w:val="18"/>
          <w:lang w:val="en-CA" w:eastAsia="en-CA"/>
        </w:rPr>
        <w:pPrChange w:id="865" w:author="Sarayu Belliraj" w:date="2022-04-04T11:20:00Z">
          <w:pPr>
            <w:shd w:val="clear" w:color="auto" w:fill="FFFFFE"/>
            <w:spacing w:line="270" w:lineRule="atLeast"/>
          </w:pPr>
        </w:pPrChange>
      </w:pPr>
      <w:ins w:id="866" w:author="Sarayu Belliraj" w:date="2022-04-04T11:20:00Z">
        <w:r w:rsidRPr="00E403F5">
          <w:rPr>
            <w:rFonts w:ascii="Courier New" w:eastAsia="Times New Roman" w:hAnsi="Courier New" w:cs="Courier New"/>
            <w:color w:val="000000"/>
            <w:sz w:val="18"/>
            <w:szCs w:val="18"/>
            <w:lang w:val="en-CA" w:eastAsia="en-CA"/>
          </w:rPr>
          <w:t>    ],</w:t>
        </w:r>
      </w:ins>
    </w:p>
    <w:p w14:paraId="170548E9" w14:textId="77777777" w:rsidR="00E403F5" w:rsidRPr="00E403F5" w:rsidRDefault="00E403F5">
      <w:pPr>
        <w:shd w:val="clear" w:color="auto" w:fill="FFFFFE"/>
        <w:spacing w:line="270" w:lineRule="atLeast"/>
        <w:ind w:left="2880"/>
        <w:rPr>
          <w:ins w:id="867" w:author="Sarayu Belliraj" w:date="2022-04-04T11:20:00Z"/>
          <w:rFonts w:ascii="Courier New" w:eastAsia="Times New Roman" w:hAnsi="Courier New" w:cs="Courier New"/>
          <w:color w:val="000000"/>
          <w:sz w:val="18"/>
          <w:szCs w:val="18"/>
          <w:lang w:val="en-CA" w:eastAsia="en-CA"/>
        </w:rPr>
        <w:pPrChange w:id="868" w:author="Sarayu Belliraj" w:date="2022-04-04T11:20:00Z">
          <w:pPr>
            <w:shd w:val="clear" w:color="auto" w:fill="FFFFFE"/>
            <w:spacing w:line="270" w:lineRule="atLeast"/>
          </w:pPr>
        </w:pPrChange>
      </w:pPr>
      <w:ins w:id="869"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statement</w:t>
        </w:r>
        <w:proofErr w:type="gramEnd"/>
        <w:r w:rsidRPr="00E403F5">
          <w:rPr>
            <w:rFonts w:ascii="Courier New" w:eastAsia="Times New Roman" w:hAnsi="Courier New" w:cs="Courier New"/>
            <w:color w:val="A31515"/>
            <w:sz w:val="18"/>
            <w:szCs w:val="18"/>
            <w:lang w:val="en-CA" w:eastAsia="en-CA"/>
          </w:rPr>
          <w:t>_contacts</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ins>
    </w:p>
    <w:p w14:paraId="40CABEDA" w14:textId="77777777" w:rsidR="00E403F5" w:rsidRPr="00E403F5" w:rsidRDefault="00E403F5">
      <w:pPr>
        <w:shd w:val="clear" w:color="auto" w:fill="FFFFFE"/>
        <w:spacing w:line="270" w:lineRule="atLeast"/>
        <w:ind w:left="2880"/>
        <w:rPr>
          <w:ins w:id="870" w:author="Sarayu Belliraj" w:date="2022-04-04T11:20:00Z"/>
          <w:rFonts w:ascii="Courier New" w:eastAsia="Times New Roman" w:hAnsi="Courier New" w:cs="Courier New"/>
          <w:color w:val="000000"/>
          <w:sz w:val="18"/>
          <w:szCs w:val="18"/>
          <w:lang w:val="en-CA" w:eastAsia="en-CA"/>
        </w:rPr>
        <w:pPrChange w:id="871" w:author="Sarayu Belliraj" w:date="2022-04-04T11:20:00Z">
          <w:pPr>
            <w:shd w:val="clear" w:color="auto" w:fill="FFFFFE"/>
            <w:spacing w:line="270" w:lineRule="atLeast"/>
          </w:pPr>
        </w:pPrChange>
      </w:pPr>
      <w:ins w:id="872" w:author="Sarayu Belliraj" w:date="2022-04-04T11:20:00Z">
        <w:r w:rsidRPr="00E403F5">
          <w:rPr>
            <w:rFonts w:ascii="Courier New" w:eastAsia="Times New Roman" w:hAnsi="Courier New" w:cs="Courier New"/>
            <w:color w:val="000000"/>
            <w:sz w:val="18"/>
            <w:szCs w:val="18"/>
            <w:lang w:val="en-CA" w:eastAsia="en-CA"/>
          </w:rPr>
          <w:t>        {</w:t>
        </w:r>
      </w:ins>
    </w:p>
    <w:p w14:paraId="3D08917B" w14:textId="77777777" w:rsidR="00E403F5" w:rsidRPr="00E403F5" w:rsidRDefault="00E403F5">
      <w:pPr>
        <w:shd w:val="clear" w:color="auto" w:fill="FFFFFE"/>
        <w:spacing w:line="270" w:lineRule="atLeast"/>
        <w:ind w:left="2880"/>
        <w:rPr>
          <w:ins w:id="873" w:author="Sarayu Belliraj" w:date="2022-04-04T11:20:00Z"/>
          <w:rFonts w:ascii="Courier New" w:eastAsia="Times New Roman" w:hAnsi="Courier New" w:cs="Courier New"/>
          <w:color w:val="000000"/>
          <w:sz w:val="18"/>
          <w:szCs w:val="18"/>
          <w:lang w:val="en-CA" w:eastAsia="en-CA"/>
        </w:rPr>
        <w:pPrChange w:id="874" w:author="Sarayu Belliraj" w:date="2022-04-04T11:20:00Z">
          <w:pPr>
            <w:shd w:val="clear" w:color="auto" w:fill="FFFFFE"/>
            <w:spacing w:line="270" w:lineRule="atLeast"/>
          </w:pPr>
        </w:pPrChange>
      </w:pPr>
      <w:ins w:id="875"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stat</w:t>
        </w:r>
        <w:proofErr w:type="gramEnd"/>
        <w:r w:rsidRPr="00E403F5">
          <w:rPr>
            <w:rFonts w:ascii="Courier New" w:eastAsia="Times New Roman" w:hAnsi="Courier New" w:cs="Courier New"/>
            <w:color w:val="A31515"/>
            <w:sz w:val="18"/>
            <w:szCs w:val="18"/>
            <w:lang w:val="en-CA" w:eastAsia="en-CA"/>
          </w:rPr>
          <w:t>_contact_no</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98658"/>
            <w:sz w:val="18"/>
            <w:szCs w:val="18"/>
            <w:lang w:val="en-CA" w:eastAsia="en-CA"/>
          </w:rPr>
          <w:t>37729513</w:t>
        </w:r>
        <w:r w:rsidRPr="00E403F5">
          <w:rPr>
            <w:rFonts w:ascii="Courier New" w:eastAsia="Times New Roman" w:hAnsi="Courier New" w:cs="Courier New"/>
            <w:color w:val="000000"/>
            <w:sz w:val="18"/>
            <w:szCs w:val="18"/>
            <w:lang w:val="en-CA" w:eastAsia="en-CA"/>
          </w:rPr>
          <w:t>,</w:t>
        </w:r>
      </w:ins>
    </w:p>
    <w:p w14:paraId="0CC1DED3" w14:textId="77777777" w:rsidR="00E403F5" w:rsidRPr="00E403F5" w:rsidRDefault="00E403F5">
      <w:pPr>
        <w:shd w:val="clear" w:color="auto" w:fill="FFFFFE"/>
        <w:spacing w:line="270" w:lineRule="atLeast"/>
        <w:ind w:left="2880"/>
        <w:rPr>
          <w:ins w:id="876" w:author="Sarayu Belliraj" w:date="2022-04-04T11:20:00Z"/>
          <w:rFonts w:ascii="Courier New" w:eastAsia="Times New Roman" w:hAnsi="Courier New" w:cs="Courier New"/>
          <w:color w:val="000000"/>
          <w:sz w:val="18"/>
          <w:szCs w:val="18"/>
          <w:lang w:val="en-CA" w:eastAsia="en-CA"/>
        </w:rPr>
        <w:pPrChange w:id="877" w:author="Sarayu Belliraj" w:date="2022-04-04T11:20:00Z">
          <w:pPr>
            <w:shd w:val="clear" w:color="auto" w:fill="FFFFFE"/>
            <w:spacing w:line="270" w:lineRule="atLeast"/>
          </w:pPr>
        </w:pPrChange>
      </w:pPr>
      <w:ins w:id="878"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stat</w:t>
        </w:r>
        <w:proofErr w:type="gramEnd"/>
        <w:r w:rsidRPr="00E403F5">
          <w:rPr>
            <w:rFonts w:ascii="Courier New" w:eastAsia="Times New Roman" w:hAnsi="Courier New" w:cs="Courier New"/>
            <w:color w:val="A31515"/>
            <w:sz w:val="18"/>
            <w:szCs w:val="18"/>
            <w:lang w:val="en-CA" w:eastAsia="en-CA"/>
          </w:rPr>
          <w:t>_first_name</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451A5"/>
            <w:sz w:val="18"/>
            <w:szCs w:val="18"/>
            <w:lang w:val="en-CA" w:eastAsia="en-CA"/>
          </w:rPr>
          <w:t>"Matt"</w:t>
        </w:r>
        <w:r w:rsidRPr="00E403F5">
          <w:rPr>
            <w:rFonts w:ascii="Courier New" w:eastAsia="Times New Roman" w:hAnsi="Courier New" w:cs="Courier New"/>
            <w:color w:val="000000"/>
            <w:sz w:val="18"/>
            <w:szCs w:val="18"/>
            <w:lang w:val="en-CA" w:eastAsia="en-CA"/>
          </w:rPr>
          <w:t>,</w:t>
        </w:r>
      </w:ins>
    </w:p>
    <w:p w14:paraId="048DEE8B" w14:textId="77777777" w:rsidR="00E403F5" w:rsidRPr="00E403F5" w:rsidRDefault="00E403F5">
      <w:pPr>
        <w:shd w:val="clear" w:color="auto" w:fill="FFFFFE"/>
        <w:spacing w:line="270" w:lineRule="atLeast"/>
        <w:ind w:left="2880"/>
        <w:rPr>
          <w:ins w:id="879" w:author="Sarayu Belliraj" w:date="2022-04-04T11:20:00Z"/>
          <w:rFonts w:ascii="Courier New" w:eastAsia="Times New Roman" w:hAnsi="Courier New" w:cs="Courier New"/>
          <w:color w:val="000000"/>
          <w:sz w:val="18"/>
          <w:szCs w:val="18"/>
          <w:lang w:val="en-CA" w:eastAsia="en-CA"/>
        </w:rPr>
        <w:pPrChange w:id="880" w:author="Sarayu Belliraj" w:date="2022-04-04T11:20:00Z">
          <w:pPr>
            <w:shd w:val="clear" w:color="auto" w:fill="FFFFFE"/>
            <w:spacing w:line="270" w:lineRule="atLeast"/>
          </w:pPr>
        </w:pPrChange>
      </w:pPr>
      <w:ins w:id="881"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stat</w:t>
        </w:r>
        <w:proofErr w:type="gramEnd"/>
        <w:r w:rsidRPr="00E403F5">
          <w:rPr>
            <w:rFonts w:ascii="Courier New" w:eastAsia="Times New Roman" w:hAnsi="Courier New" w:cs="Courier New"/>
            <w:color w:val="A31515"/>
            <w:sz w:val="18"/>
            <w:szCs w:val="18"/>
            <w:lang w:val="en-CA" w:eastAsia="en-CA"/>
          </w:rPr>
          <w:t>_last_name</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451A5"/>
            <w:sz w:val="18"/>
            <w:szCs w:val="18"/>
            <w:lang w:val="en-CA" w:eastAsia="en-CA"/>
          </w:rPr>
          <w:t>"</w:t>
        </w:r>
        <w:proofErr w:type="spellStart"/>
        <w:r w:rsidRPr="00E403F5">
          <w:rPr>
            <w:rFonts w:ascii="Courier New" w:eastAsia="Times New Roman" w:hAnsi="Courier New" w:cs="Courier New"/>
            <w:color w:val="0451A5"/>
            <w:sz w:val="18"/>
            <w:szCs w:val="18"/>
            <w:lang w:val="en-CA" w:eastAsia="en-CA"/>
          </w:rPr>
          <w:t>Brunckhorst</w:t>
        </w:r>
        <w:proofErr w:type="spellEnd"/>
        <w:r w:rsidRPr="00E403F5">
          <w:rPr>
            <w:rFonts w:ascii="Courier New" w:eastAsia="Times New Roman" w:hAnsi="Courier New" w:cs="Courier New"/>
            <w:color w:val="0451A5"/>
            <w:sz w:val="18"/>
            <w:szCs w:val="18"/>
            <w:lang w:val="en-CA" w:eastAsia="en-CA"/>
          </w:rPr>
          <w:t>"</w:t>
        </w:r>
        <w:r w:rsidRPr="00E403F5">
          <w:rPr>
            <w:rFonts w:ascii="Courier New" w:eastAsia="Times New Roman" w:hAnsi="Courier New" w:cs="Courier New"/>
            <w:color w:val="000000"/>
            <w:sz w:val="18"/>
            <w:szCs w:val="18"/>
            <w:lang w:val="en-CA" w:eastAsia="en-CA"/>
          </w:rPr>
          <w:t>,</w:t>
        </w:r>
      </w:ins>
    </w:p>
    <w:p w14:paraId="5404EC37" w14:textId="77777777" w:rsidR="00E403F5" w:rsidRPr="00E403F5" w:rsidRDefault="00E403F5">
      <w:pPr>
        <w:shd w:val="clear" w:color="auto" w:fill="FFFFFE"/>
        <w:spacing w:line="270" w:lineRule="atLeast"/>
        <w:ind w:left="2880"/>
        <w:rPr>
          <w:ins w:id="882" w:author="Sarayu Belliraj" w:date="2022-04-04T11:20:00Z"/>
          <w:rFonts w:ascii="Courier New" w:eastAsia="Times New Roman" w:hAnsi="Courier New" w:cs="Courier New"/>
          <w:color w:val="000000"/>
          <w:sz w:val="18"/>
          <w:szCs w:val="18"/>
          <w:lang w:val="en-CA" w:eastAsia="en-CA"/>
        </w:rPr>
        <w:pPrChange w:id="883" w:author="Sarayu Belliraj" w:date="2022-04-04T11:20:00Z">
          <w:pPr>
            <w:shd w:val="clear" w:color="auto" w:fill="FFFFFE"/>
            <w:spacing w:line="270" w:lineRule="atLeast"/>
          </w:pPr>
        </w:pPrChange>
      </w:pPr>
      <w:ins w:id="884"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gramStart"/>
        <w:r w:rsidRPr="00E403F5">
          <w:rPr>
            <w:rFonts w:ascii="Courier New" w:eastAsia="Times New Roman" w:hAnsi="Courier New" w:cs="Courier New"/>
            <w:color w:val="A31515"/>
            <w:sz w:val="18"/>
            <w:szCs w:val="18"/>
            <w:lang w:val="en-CA" w:eastAsia="en-CA"/>
          </w:rPr>
          <w:t>stat</w:t>
        </w:r>
        <w:proofErr w:type="gramEnd"/>
        <w:r w:rsidRPr="00E403F5">
          <w:rPr>
            <w:rFonts w:ascii="Courier New" w:eastAsia="Times New Roman" w:hAnsi="Courier New" w:cs="Courier New"/>
            <w:color w:val="A31515"/>
            <w:sz w:val="18"/>
            <w:szCs w:val="18"/>
            <w:lang w:val="en-CA" w:eastAsia="en-CA"/>
          </w:rPr>
          <w:t>_company_name"</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451A5"/>
            <w:sz w:val="18"/>
            <w:szCs w:val="18"/>
            <w:lang w:val="en-CA" w:eastAsia="en-CA"/>
          </w:rPr>
          <w:t>"Honor Technology, Inc. Long name for testing the new change that was requested"</w:t>
        </w:r>
        <w:r w:rsidRPr="00E403F5">
          <w:rPr>
            <w:rFonts w:ascii="Courier New" w:eastAsia="Times New Roman" w:hAnsi="Courier New" w:cs="Courier New"/>
            <w:color w:val="000000"/>
            <w:sz w:val="18"/>
            <w:szCs w:val="18"/>
            <w:lang w:val="en-CA" w:eastAsia="en-CA"/>
          </w:rPr>
          <w:t>,</w:t>
        </w:r>
      </w:ins>
    </w:p>
    <w:p w14:paraId="5BE6C9C7" w14:textId="77777777" w:rsidR="00E403F5" w:rsidRPr="00E403F5" w:rsidRDefault="00E403F5">
      <w:pPr>
        <w:shd w:val="clear" w:color="auto" w:fill="FFFFFE"/>
        <w:spacing w:line="270" w:lineRule="atLeast"/>
        <w:ind w:left="2880"/>
        <w:rPr>
          <w:ins w:id="885" w:author="Sarayu Belliraj" w:date="2022-04-04T11:20:00Z"/>
          <w:rFonts w:ascii="Courier New" w:eastAsia="Times New Roman" w:hAnsi="Courier New" w:cs="Courier New"/>
          <w:color w:val="000000"/>
          <w:sz w:val="18"/>
          <w:szCs w:val="18"/>
          <w:lang w:val="en-CA" w:eastAsia="en-CA"/>
        </w:rPr>
        <w:pPrChange w:id="886" w:author="Sarayu Belliraj" w:date="2022-04-04T11:20:00Z">
          <w:pPr>
            <w:shd w:val="clear" w:color="auto" w:fill="FFFFFE"/>
            <w:spacing w:line="270" w:lineRule="atLeast"/>
          </w:pPr>
        </w:pPrChange>
      </w:pPr>
      <w:ins w:id="887"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gramStart"/>
        <w:r w:rsidRPr="00E403F5">
          <w:rPr>
            <w:rFonts w:ascii="Courier New" w:eastAsia="Times New Roman" w:hAnsi="Courier New" w:cs="Courier New"/>
            <w:color w:val="A31515"/>
            <w:sz w:val="18"/>
            <w:szCs w:val="18"/>
            <w:lang w:val="en-CA" w:eastAsia="en-CA"/>
          </w:rPr>
          <w:t>stat</w:t>
        </w:r>
        <w:proofErr w:type="gramEnd"/>
        <w:r w:rsidRPr="00E403F5">
          <w:rPr>
            <w:rFonts w:ascii="Courier New" w:eastAsia="Times New Roman" w:hAnsi="Courier New" w:cs="Courier New"/>
            <w:color w:val="A31515"/>
            <w:sz w:val="18"/>
            <w:szCs w:val="18"/>
            <w:lang w:val="en-CA" w:eastAsia="en-CA"/>
          </w:rPr>
          <w:t>_address1"</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451A5"/>
            <w:sz w:val="18"/>
            <w:szCs w:val="18"/>
            <w:lang w:val="en-CA" w:eastAsia="en-CA"/>
          </w:rPr>
          <w:t>"2151 </w:t>
        </w:r>
        <w:proofErr w:type="spellStart"/>
        <w:r w:rsidRPr="00E403F5">
          <w:rPr>
            <w:rFonts w:ascii="Courier New" w:eastAsia="Times New Roman" w:hAnsi="Courier New" w:cs="Courier New"/>
            <w:color w:val="0451A5"/>
            <w:sz w:val="18"/>
            <w:szCs w:val="18"/>
            <w:lang w:val="en-CA" w:eastAsia="en-CA"/>
          </w:rPr>
          <w:t>Salvio</w:t>
        </w:r>
        <w:proofErr w:type="spellEnd"/>
        <w:r w:rsidRPr="00E403F5">
          <w:rPr>
            <w:rFonts w:ascii="Courier New" w:eastAsia="Times New Roman" w:hAnsi="Courier New" w:cs="Courier New"/>
            <w:color w:val="0451A5"/>
            <w:sz w:val="18"/>
            <w:szCs w:val="18"/>
            <w:lang w:val="en-CA" w:eastAsia="en-CA"/>
          </w:rPr>
          <w:t> St Ste 310"</w:t>
        </w:r>
        <w:r w:rsidRPr="00E403F5">
          <w:rPr>
            <w:rFonts w:ascii="Courier New" w:eastAsia="Times New Roman" w:hAnsi="Courier New" w:cs="Courier New"/>
            <w:color w:val="000000"/>
            <w:sz w:val="18"/>
            <w:szCs w:val="18"/>
            <w:lang w:val="en-CA" w:eastAsia="en-CA"/>
          </w:rPr>
          <w:t>,</w:t>
        </w:r>
      </w:ins>
    </w:p>
    <w:p w14:paraId="3FD7C24A" w14:textId="77777777" w:rsidR="00E403F5" w:rsidRPr="00E403F5" w:rsidRDefault="00E403F5">
      <w:pPr>
        <w:shd w:val="clear" w:color="auto" w:fill="FFFFFE"/>
        <w:spacing w:line="270" w:lineRule="atLeast"/>
        <w:ind w:left="2880"/>
        <w:rPr>
          <w:ins w:id="888" w:author="Sarayu Belliraj" w:date="2022-04-04T11:20:00Z"/>
          <w:rFonts w:ascii="Courier New" w:eastAsia="Times New Roman" w:hAnsi="Courier New" w:cs="Courier New"/>
          <w:color w:val="000000"/>
          <w:sz w:val="18"/>
          <w:szCs w:val="18"/>
          <w:lang w:val="en-CA" w:eastAsia="en-CA"/>
        </w:rPr>
        <w:pPrChange w:id="889" w:author="Sarayu Belliraj" w:date="2022-04-04T11:20:00Z">
          <w:pPr>
            <w:shd w:val="clear" w:color="auto" w:fill="FFFFFE"/>
            <w:spacing w:line="270" w:lineRule="atLeast"/>
          </w:pPr>
        </w:pPrChange>
      </w:pPr>
      <w:ins w:id="890"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stat</w:t>
        </w:r>
        <w:proofErr w:type="gramEnd"/>
        <w:r w:rsidRPr="00E403F5">
          <w:rPr>
            <w:rFonts w:ascii="Courier New" w:eastAsia="Times New Roman" w:hAnsi="Courier New" w:cs="Courier New"/>
            <w:color w:val="A31515"/>
            <w:sz w:val="18"/>
            <w:szCs w:val="18"/>
            <w:lang w:val="en-CA" w:eastAsia="en-CA"/>
          </w:rPr>
          <w:t>_city</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451A5"/>
            <w:sz w:val="18"/>
            <w:szCs w:val="18"/>
            <w:lang w:val="en-CA" w:eastAsia="en-CA"/>
          </w:rPr>
          <w:t>"Concord"</w:t>
        </w:r>
        <w:r w:rsidRPr="00E403F5">
          <w:rPr>
            <w:rFonts w:ascii="Courier New" w:eastAsia="Times New Roman" w:hAnsi="Courier New" w:cs="Courier New"/>
            <w:color w:val="000000"/>
            <w:sz w:val="18"/>
            <w:szCs w:val="18"/>
            <w:lang w:val="en-CA" w:eastAsia="en-CA"/>
          </w:rPr>
          <w:t>,</w:t>
        </w:r>
      </w:ins>
    </w:p>
    <w:p w14:paraId="53457968" w14:textId="77777777" w:rsidR="00E403F5" w:rsidRPr="00E403F5" w:rsidRDefault="00E403F5">
      <w:pPr>
        <w:shd w:val="clear" w:color="auto" w:fill="FFFFFE"/>
        <w:spacing w:line="270" w:lineRule="atLeast"/>
        <w:ind w:left="2880"/>
        <w:rPr>
          <w:ins w:id="891" w:author="Sarayu Belliraj" w:date="2022-04-04T11:20:00Z"/>
          <w:rFonts w:ascii="Courier New" w:eastAsia="Times New Roman" w:hAnsi="Courier New" w:cs="Courier New"/>
          <w:color w:val="000000"/>
          <w:sz w:val="18"/>
          <w:szCs w:val="18"/>
          <w:lang w:val="en-CA" w:eastAsia="en-CA"/>
        </w:rPr>
        <w:pPrChange w:id="892" w:author="Sarayu Belliraj" w:date="2022-04-04T11:20:00Z">
          <w:pPr>
            <w:shd w:val="clear" w:color="auto" w:fill="FFFFFE"/>
            <w:spacing w:line="270" w:lineRule="atLeast"/>
          </w:pPr>
        </w:pPrChange>
      </w:pPr>
      <w:ins w:id="893"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stat</w:t>
        </w:r>
        <w:proofErr w:type="gramEnd"/>
        <w:r w:rsidRPr="00E403F5">
          <w:rPr>
            <w:rFonts w:ascii="Courier New" w:eastAsia="Times New Roman" w:hAnsi="Courier New" w:cs="Courier New"/>
            <w:color w:val="A31515"/>
            <w:sz w:val="18"/>
            <w:szCs w:val="18"/>
            <w:lang w:val="en-CA" w:eastAsia="en-CA"/>
          </w:rPr>
          <w:t>_state_prov</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451A5"/>
            <w:sz w:val="18"/>
            <w:szCs w:val="18"/>
            <w:lang w:val="en-CA" w:eastAsia="en-CA"/>
          </w:rPr>
          <w:t>"CA"</w:t>
        </w:r>
        <w:r w:rsidRPr="00E403F5">
          <w:rPr>
            <w:rFonts w:ascii="Courier New" w:eastAsia="Times New Roman" w:hAnsi="Courier New" w:cs="Courier New"/>
            <w:color w:val="000000"/>
            <w:sz w:val="18"/>
            <w:szCs w:val="18"/>
            <w:lang w:val="en-CA" w:eastAsia="en-CA"/>
          </w:rPr>
          <w:t>,</w:t>
        </w:r>
      </w:ins>
    </w:p>
    <w:p w14:paraId="2B4F7388" w14:textId="77777777" w:rsidR="00E403F5" w:rsidRPr="00E403F5" w:rsidRDefault="00E403F5">
      <w:pPr>
        <w:shd w:val="clear" w:color="auto" w:fill="FFFFFE"/>
        <w:spacing w:line="270" w:lineRule="atLeast"/>
        <w:ind w:left="2880"/>
        <w:rPr>
          <w:ins w:id="894" w:author="Sarayu Belliraj" w:date="2022-04-04T11:20:00Z"/>
          <w:rFonts w:ascii="Courier New" w:eastAsia="Times New Roman" w:hAnsi="Courier New" w:cs="Courier New"/>
          <w:color w:val="000000"/>
          <w:sz w:val="18"/>
          <w:szCs w:val="18"/>
          <w:lang w:val="en-CA" w:eastAsia="en-CA"/>
        </w:rPr>
        <w:pPrChange w:id="895" w:author="Sarayu Belliraj" w:date="2022-04-04T11:20:00Z">
          <w:pPr>
            <w:shd w:val="clear" w:color="auto" w:fill="FFFFFE"/>
            <w:spacing w:line="270" w:lineRule="atLeast"/>
          </w:pPr>
        </w:pPrChange>
      </w:pPr>
      <w:ins w:id="896"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stat</w:t>
        </w:r>
        <w:proofErr w:type="gramEnd"/>
        <w:r w:rsidRPr="00E403F5">
          <w:rPr>
            <w:rFonts w:ascii="Courier New" w:eastAsia="Times New Roman" w:hAnsi="Courier New" w:cs="Courier New"/>
            <w:color w:val="A31515"/>
            <w:sz w:val="18"/>
            <w:szCs w:val="18"/>
            <w:lang w:val="en-CA" w:eastAsia="en-CA"/>
          </w:rPr>
          <w:t>_country</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451A5"/>
            <w:sz w:val="18"/>
            <w:szCs w:val="18"/>
            <w:lang w:val="en-CA" w:eastAsia="en-CA"/>
          </w:rPr>
          <w:t>"US"</w:t>
        </w:r>
        <w:r w:rsidRPr="00E403F5">
          <w:rPr>
            <w:rFonts w:ascii="Courier New" w:eastAsia="Times New Roman" w:hAnsi="Courier New" w:cs="Courier New"/>
            <w:color w:val="000000"/>
            <w:sz w:val="18"/>
            <w:szCs w:val="18"/>
            <w:lang w:val="en-CA" w:eastAsia="en-CA"/>
          </w:rPr>
          <w:t>,</w:t>
        </w:r>
      </w:ins>
    </w:p>
    <w:p w14:paraId="220FFFB3" w14:textId="77777777" w:rsidR="00E403F5" w:rsidRPr="00E403F5" w:rsidRDefault="00E403F5">
      <w:pPr>
        <w:shd w:val="clear" w:color="auto" w:fill="FFFFFE"/>
        <w:spacing w:line="270" w:lineRule="atLeast"/>
        <w:ind w:left="2880"/>
        <w:rPr>
          <w:ins w:id="897" w:author="Sarayu Belliraj" w:date="2022-04-04T11:20:00Z"/>
          <w:rFonts w:ascii="Courier New" w:eastAsia="Times New Roman" w:hAnsi="Courier New" w:cs="Courier New"/>
          <w:color w:val="000000"/>
          <w:sz w:val="18"/>
          <w:szCs w:val="18"/>
          <w:lang w:val="en-CA" w:eastAsia="en-CA"/>
        </w:rPr>
        <w:pPrChange w:id="898" w:author="Sarayu Belliraj" w:date="2022-04-04T11:20:00Z">
          <w:pPr>
            <w:shd w:val="clear" w:color="auto" w:fill="FFFFFE"/>
            <w:spacing w:line="270" w:lineRule="atLeast"/>
          </w:pPr>
        </w:pPrChange>
      </w:pPr>
      <w:ins w:id="899"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stat</w:t>
        </w:r>
        <w:proofErr w:type="gramEnd"/>
        <w:r w:rsidRPr="00E403F5">
          <w:rPr>
            <w:rFonts w:ascii="Courier New" w:eastAsia="Times New Roman" w:hAnsi="Courier New" w:cs="Courier New"/>
            <w:color w:val="A31515"/>
            <w:sz w:val="18"/>
            <w:szCs w:val="18"/>
            <w:lang w:val="en-CA" w:eastAsia="en-CA"/>
          </w:rPr>
          <w:t>_postal_cd</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451A5"/>
            <w:sz w:val="18"/>
            <w:szCs w:val="18"/>
            <w:lang w:val="en-CA" w:eastAsia="en-CA"/>
          </w:rPr>
          <w:t>"94520"</w:t>
        </w:r>
        <w:r w:rsidRPr="00E403F5">
          <w:rPr>
            <w:rFonts w:ascii="Courier New" w:eastAsia="Times New Roman" w:hAnsi="Courier New" w:cs="Courier New"/>
            <w:color w:val="000000"/>
            <w:sz w:val="18"/>
            <w:szCs w:val="18"/>
            <w:lang w:val="en-CA" w:eastAsia="en-CA"/>
          </w:rPr>
          <w:t>,</w:t>
        </w:r>
      </w:ins>
    </w:p>
    <w:p w14:paraId="5AD140F4" w14:textId="77777777" w:rsidR="00E403F5" w:rsidRPr="00E403F5" w:rsidRDefault="00E403F5">
      <w:pPr>
        <w:shd w:val="clear" w:color="auto" w:fill="FFFFFE"/>
        <w:spacing w:line="270" w:lineRule="atLeast"/>
        <w:ind w:left="2880"/>
        <w:rPr>
          <w:ins w:id="900" w:author="Sarayu Belliraj" w:date="2022-04-04T11:20:00Z"/>
          <w:rFonts w:ascii="Courier New" w:eastAsia="Times New Roman" w:hAnsi="Courier New" w:cs="Courier New"/>
          <w:color w:val="000000"/>
          <w:sz w:val="18"/>
          <w:szCs w:val="18"/>
          <w:lang w:val="en-CA" w:eastAsia="en-CA"/>
        </w:rPr>
        <w:pPrChange w:id="901" w:author="Sarayu Belliraj" w:date="2022-04-04T11:20:00Z">
          <w:pPr>
            <w:shd w:val="clear" w:color="auto" w:fill="FFFFFE"/>
            <w:spacing w:line="270" w:lineRule="atLeast"/>
          </w:pPr>
        </w:pPrChange>
      </w:pPr>
      <w:ins w:id="902"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stat</w:t>
        </w:r>
        <w:proofErr w:type="gramEnd"/>
        <w:r w:rsidRPr="00E403F5">
          <w:rPr>
            <w:rFonts w:ascii="Courier New" w:eastAsia="Times New Roman" w:hAnsi="Courier New" w:cs="Courier New"/>
            <w:color w:val="A31515"/>
            <w:sz w:val="18"/>
            <w:szCs w:val="18"/>
            <w:lang w:val="en-CA" w:eastAsia="en-CA"/>
          </w:rPr>
          <w:t>_work_phone</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451A5"/>
            <w:sz w:val="18"/>
            <w:szCs w:val="18"/>
            <w:lang w:val="en-CA" w:eastAsia="en-CA"/>
          </w:rPr>
          <w:t>"877-777-5116"</w:t>
        </w:r>
        <w:r w:rsidRPr="00E403F5">
          <w:rPr>
            <w:rFonts w:ascii="Courier New" w:eastAsia="Times New Roman" w:hAnsi="Courier New" w:cs="Courier New"/>
            <w:color w:val="000000"/>
            <w:sz w:val="18"/>
            <w:szCs w:val="18"/>
            <w:lang w:val="en-CA" w:eastAsia="en-CA"/>
          </w:rPr>
          <w:t>,</w:t>
        </w:r>
      </w:ins>
    </w:p>
    <w:p w14:paraId="28B5C30F" w14:textId="77777777" w:rsidR="00E403F5" w:rsidRPr="00E403F5" w:rsidRDefault="00E403F5">
      <w:pPr>
        <w:shd w:val="clear" w:color="auto" w:fill="FFFFFE"/>
        <w:spacing w:line="270" w:lineRule="atLeast"/>
        <w:ind w:left="2880"/>
        <w:rPr>
          <w:ins w:id="903" w:author="Sarayu Belliraj" w:date="2022-04-04T11:20:00Z"/>
          <w:rFonts w:ascii="Courier New" w:eastAsia="Times New Roman" w:hAnsi="Courier New" w:cs="Courier New"/>
          <w:color w:val="000000"/>
          <w:sz w:val="18"/>
          <w:szCs w:val="18"/>
          <w:lang w:val="en-CA" w:eastAsia="en-CA"/>
        </w:rPr>
        <w:pPrChange w:id="904" w:author="Sarayu Belliraj" w:date="2022-04-04T11:20:00Z">
          <w:pPr>
            <w:shd w:val="clear" w:color="auto" w:fill="FFFFFE"/>
            <w:spacing w:line="270" w:lineRule="atLeast"/>
          </w:pPr>
        </w:pPrChange>
      </w:pPr>
      <w:ins w:id="905"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highlight w:val="yellow"/>
            <w:lang w:val="en-CA" w:eastAsia="en-CA"/>
            <w:rPrChange w:id="906" w:author="Sarayu Belliraj" w:date="2022-04-04T11:21:00Z">
              <w:rPr>
                <w:rFonts w:ascii="Courier New" w:eastAsia="Times New Roman" w:hAnsi="Courier New" w:cs="Courier New"/>
                <w:color w:val="A31515"/>
                <w:sz w:val="18"/>
                <w:szCs w:val="18"/>
                <w:lang w:val="en-CA" w:eastAsia="en-CA"/>
              </w:rPr>
            </w:rPrChange>
          </w:rPr>
          <w:t>"</w:t>
        </w:r>
        <w:proofErr w:type="spellStart"/>
        <w:proofErr w:type="gramStart"/>
        <w:r w:rsidRPr="00E403F5">
          <w:rPr>
            <w:rFonts w:ascii="Courier New" w:eastAsia="Times New Roman" w:hAnsi="Courier New" w:cs="Courier New"/>
            <w:color w:val="A31515"/>
            <w:sz w:val="18"/>
            <w:szCs w:val="18"/>
            <w:highlight w:val="yellow"/>
            <w:lang w:val="en-CA" w:eastAsia="en-CA"/>
            <w:rPrChange w:id="907" w:author="Sarayu Belliraj" w:date="2022-04-04T11:21:00Z">
              <w:rPr>
                <w:rFonts w:ascii="Courier New" w:eastAsia="Times New Roman" w:hAnsi="Courier New" w:cs="Courier New"/>
                <w:color w:val="A31515"/>
                <w:sz w:val="18"/>
                <w:szCs w:val="18"/>
                <w:lang w:val="en-CA" w:eastAsia="en-CA"/>
              </w:rPr>
            </w:rPrChange>
          </w:rPr>
          <w:t>stat</w:t>
        </w:r>
        <w:proofErr w:type="gramEnd"/>
        <w:r w:rsidRPr="00E403F5">
          <w:rPr>
            <w:rFonts w:ascii="Courier New" w:eastAsia="Times New Roman" w:hAnsi="Courier New" w:cs="Courier New"/>
            <w:color w:val="A31515"/>
            <w:sz w:val="18"/>
            <w:szCs w:val="18"/>
            <w:highlight w:val="yellow"/>
            <w:lang w:val="en-CA" w:eastAsia="en-CA"/>
            <w:rPrChange w:id="908" w:author="Sarayu Belliraj" w:date="2022-04-04T11:21:00Z">
              <w:rPr>
                <w:rFonts w:ascii="Courier New" w:eastAsia="Times New Roman" w:hAnsi="Courier New" w:cs="Courier New"/>
                <w:color w:val="A31515"/>
                <w:sz w:val="18"/>
                <w:szCs w:val="18"/>
                <w:lang w:val="en-CA" w:eastAsia="en-CA"/>
              </w:rPr>
            </w:rPrChange>
          </w:rPr>
          <w:t>_email</w:t>
        </w:r>
        <w:proofErr w:type="spellEnd"/>
        <w:r w:rsidRPr="00E403F5">
          <w:rPr>
            <w:rFonts w:ascii="Courier New" w:eastAsia="Times New Roman" w:hAnsi="Courier New" w:cs="Courier New"/>
            <w:color w:val="A31515"/>
            <w:sz w:val="18"/>
            <w:szCs w:val="18"/>
            <w:highlight w:val="yellow"/>
            <w:lang w:val="en-CA" w:eastAsia="en-CA"/>
            <w:rPrChange w:id="909" w:author="Sarayu Belliraj" w:date="2022-04-04T11:21:00Z">
              <w:rPr>
                <w:rFonts w:ascii="Courier New" w:eastAsia="Times New Roman" w:hAnsi="Courier New" w:cs="Courier New"/>
                <w:color w:val="A31515"/>
                <w:sz w:val="18"/>
                <w:szCs w:val="18"/>
                <w:lang w:val="en-CA" w:eastAsia="en-CA"/>
              </w:rPr>
            </w:rPrChange>
          </w:rPr>
          <w:t>"</w:t>
        </w:r>
        <w:r w:rsidRPr="00E403F5">
          <w:rPr>
            <w:rFonts w:ascii="Courier New" w:eastAsia="Times New Roman" w:hAnsi="Courier New" w:cs="Courier New"/>
            <w:color w:val="000000"/>
            <w:sz w:val="18"/>
            <w:szCs w:val="18"/>
            <w:highlight w:val="yellow"/>
            <w:lang w:val="en-CA" w:eastAsia="en-CA"/>
            <w:rPrChange w:id="910" w:author="Sarayu Belliraj" w:date="2022-04-04T11:21:00Z">
              <w:rPr>
                <w:rFonts w:ascii="Courier New" w:eastAsia="Times New Roman" w:hAnsi="Courier New" w:cs="Courier New"/>
                <w:color w:val="000000"/>
                <w:sz w:val="18"/>
                <w:szCs w:val="18"/>
                <w:lang w:val="en-CA" w:eastAsia="en-CA"/>
              </w:rPr>
            </w:rPrChange>
          </w:rPr>
          <w:t>: </w:t>
        </w:r>
        <w:r w:rsidRPr="00E403F5">
          <w:rPr>
            <w:rFonts w:ascii="Courier New" w:eastAsia="Times New Roman" w:hAnsi="Courier New" w:cs="Courier New"/>
            <w:color w:val="0451A5"/>
            <w:sz w:val="18"/>
            <w:szCs w:val="18"/>
            <w:highlight w:val="yellow"/>
            <w:lang w:val="en-CA" w:eastAsia="en-CA"/>
            <w:rPrChange w:id="911" w:author="Sarayu Belliraj" w:date="2022-04-04T11:21:00Z">
              <w:rPr>
                <w:rFonts w:ascii="Courier New" w:eastAsia="Times New Roman" w:hAnsi="Courier New" w:cs="Courier New"/>
                <w:color w:val="0451A5"/>
                <w:sz w:val="18"/>
                <w:szCs w:val="18"/>
                <w:lang w:val="en-CA" w:eastAsia="en-CA"/>
              </w:rPr>
            </w:rPrChange>
          </w:rPr>
          <w:t>"sbelliraj@ariasystems.com"</w:t>
        </w:r>
        <w:r w:rsidRPr="00E403F5">
          <w:rPr>
            <w:rFonts w:ascii="Courier New" w:eastAsia="Times New Roman" w:hAnsi="Courier New" w:cs="Courier New"/>
            <w:color w:val="000000"/>
            <w:sz w:val="18"/>
            <w:szCs w:val="18"/>
            <w:lang w:val="en-CA" w:eastAsia="en-CA"/>
          </w:rPr>
          <w:t>,</w:t>
        </w:r>
      </w:ins>
    </w:p>
    <w:p w14:paraId="6008D7EF" w14:textId="77777777" w:rsidR="00E403F5" w:rsidRPr="00E403F5" w:rsidRDefault="00E403F5">
      <w:pPr>
        <w:shd w:val="clear" w:color="auto" w:fill="FFFFFE"/>
        <w:spacing w:line="270" w:lineRule="atLeast"/>
        <w:ind w:left="2880"/>
        <w:rPr>
          <w:ins w:id="912" w:author="Sarayu Belliraj" w:date="2022-04-04T11:20:00Z"/>
          <w:rFonts w:ascii="Courier New" w:eastAsia="Times New Roman" w:hAnsi="Courier New" w:cs="Courier New"/>
          <w:color w:val="000000"/>
          <w:sz w:val="18"/>
          <w:szCs w:val="18"/>
          <w:lang w:val="en-CA" w:eastAsia="en-CA"/>
        </w:rPr>
        <w:pPrChange w:id="913" w:author="Sarayu Belliraj" w:date="2022-04-04T11:20:00Z">
          <w:pPr>
            <w:shd w:val="clear" w:color="auto" w:fill="FFFFFE"/>
            <w:spacing w:line="270" w:lineRule="atLeast"/>
          </w:pPr>
        </w:pPrChange>
      </w:pPr>
      <w:ins w:id="914"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stat</w:t>
        </w:r>
        <w:proofErr w:type="gramEnd"/>
        <w:r w:rsidRPr="00E403F5">
          <w:rPr>
            <w:rFonts w:ascii="Courier New" w:eastAsia="Times New Roman" w:hAnsi="Courier New" w:cs="Courier New"/>
            <w:color w:val="A31515"/>
            <w:sz w:val="18"/>
            <w:szCs w:val="18"/>
            <w:lang w:val="en-CA" w:eastAsia="en-CA"/>
          </w:rPr>
          <w:t>_billing_group_no</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98658"/>
            <w:sz w:val="18"/>
            <w:szCs w:val="18"/>
            <w:lang w:val="en-CA" w:eastAsia="en-CA"/>
          </w:rPr>
          <w:t>748443</w:t>
        </w:r>
        <w:r w:rsidRPr="00E403F5">
          <w:rPr>
            <w:rFonts w:ascii="Courier New" w:eastAsia="Times New Roman" w:hAnsi="Courier New" w:cs="Courier New"/>
            <w:color w:val="000000"/>
            <w:sz w:val="18"/>
            <w:szCs w:val="18"/>
            <w:lang w:val="en-CA" w:eastAsia="en-CA"/>
          </w:rPr>
          <w:t>,</w:t>
        </w:r>
      </w:ins>
    </w:p>
    <w:p w14:paraId="4E50E296" w14:textId="77777777" w:rsidR="00E403F5" w:rsidRPr="00E403F5" w:rsidRDefault="00E403F5">
      <w:pPr>
        <w:shd w:val="clear" w:color="auto" w:fill="FFFFFE"/>
        <w:spacing w:line="270" w:lineRule="atLeast"/>
        <w:ind w:left="2880"/>
        <w:rPr>
          <w:ins w:id="915" w:author="Sarayu Belliraj" w:date="2022-04-04T11:20:00Z"/>
          <w:rFonts w:ascii="Courier New" w:eastAsia="Times New Roman" w:hAnsi="Courier New" w:cs="Courier New"/>
          <w:color w:val="000000"/>
          <w:sz w:val="18"/>
          <w:szCs w:val="18"/>
          <w:lang w:val="en-CA" w:eastAsia="en-CA"/>
        </w:rPr>
        <w:pPrChange w:id="916" w:author="Sarayu Belliraj" w:date="2022-04-04T11:20:00Z">
          <w:pPr>
            <w:shd w:val="clear" w:color="auto" w:fill="FFFFFE"/>
            <w:spacing w:line="270" w:lineRule="atLeast"/>
          </w:pPr>
        </w:pPrChange>
      </w:pPr>
      <w:ins w:id="917"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stat</w:t>
        </w:r>
        <w:proofErr w:type="gramEnd"/>
        <w:r w:rsidRPr="00E403F5">
          <w:rPr>
            <w:rFonts w:ascii="Courier New" w:eastAsia="Times New Roman" w:hAnsi="Courier New" w:cs="Courier New"/>
            <w:color w:val="A31515"/>
            <w:sz w:val="18"/>
            <w:szCs w:val="18"/>
            <w:lang w:val="en-CA" w:eastAsia="en-CA"/>
          </w:rPr>
          <w:t>_client_billing_group_id</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451A5"/>
            <w:sz w:val="18"/>
            <w:szCs w:val="18"/>
            <w:lang w:val="en-CA" w:eastAsia="en-CA"/>
          </w:rPr>
          <w:t>"748443"</w:t>
        </w:r>
      </w:ins>
    </w:p>
    <w:p w14:paraId="10116A83" w14:textId="77777777" w:rsidR="00E403F5" w:rsidRPr="00E403F5" w:rsidRDefault="00E403F5">
      <w:pPr>
        <w:shd w:val="clear" w:color="auto" w:fill="FFFFFE"/>
        <w:spacing w:line="270" w:lineRule="atLeast"/>
        <w:ind w:left="2880"/>
        <w:rPr>
          <w:ins w:id="918" w:author="Sarayu Belliraj" w:date="2022-04-04T11:20:00Z"/>
          <w:rFonts w:ascii="Courier New" w:eastAsia="Times New Roman" w:hAnsi="Courier New" w:cs="Courier New"/>
          <w:color w:val="000000"/>
          <w:sz w:val="18"/>
          <w:szCs w:val="18"/>
          <w:lang w:val="en-CA" w:eastAsia="en-CA"/>
        </w:rPr>
        <w:pPrChange w:id="919" w:author="Sarayu Belliraj" w:date="2022-04-04T11:20:00Z">
          <w:pPr>
            <w:shd w:val="clear" w:color="auto" w:fill="FFFFFE"/>
            <w:spacing w:line="270" w:lineRule="atLeast"/>
          </w:pPr>
        </w:pPrChange>
      </w:pPr>
      <w:ins w:id="920" w:author="Sarayu Belliraj" w:date="2022-04-04T11:20:00Z">
        <w:r w:rsidRPr="00E403F5">
          <w:rPr>
            <w:rFonts w:ascii="Courier New" w:eastAsia="Times New Roman" w:hAnsi="Courier New" w:cs="Courier New"/>
            <w:color w:val="000000"/>
            <w:sz w:val="18"/>
            <w:szCs w:val="18"/>
            <w:lang w:val="en-CA" w:eastAsia="en-CA"/>
          </w:rPr>
          <w:t>        }</w:t>
        </w:r>
      </w:ins>
    </w:p>
    <w:p w14:paraId="072FEB26" w14:textId="77777777" w:rsidR="00E403F5" w:rsidRPr="00E403F5" w:rsidRDefault="00E403F5">
      <w:pPr>
        <w:shd w:val="clear" w:color="auto" w:fill="FFFFFE"/>
        <w:spacing w:line="270" w:lineRule="atLeast"/>
        <w:ind w:left="2880"/>
        <w:rPr>
          <w:ins w:id="921" w:author="Sarayu Belliraj" w:date="2022-04-04T11:20:00Z"/>
          <w:rFonts w:ascii="Courier New" w:eastAsia="Times New Roman" w:hAnsi="Courier New" w:cs="Courier New"/>
          <w:color w:val="000000"/>
          <w:sz w:val="18"/>
          <w:szCs w:val="18"/>
          <w:lang w:val="en-CA" w:eastAsia="en-CA"/>
        </w:rPr>
        <w:pPrChange w:id="922" w:author="Sarayu Belliraj" w:date="2022-04-04T11:20:00Z">
          <w:pPr>
            <w:shd w:val="clear" w:color="auto" w:fill="FFFFFE"/>
            <w:spacing w:line="270" w:lineRule="atLeast"/>
          </w:pPr>
        </w:pPrChange>
      </w:pPr>
      <w:ins w:id="923" w:author="Sarayu Belliraj" w:date="2022-04-04T11:20:00Z">
        <w:r w:rsidRPr="00E403F5">
          <w:rPr>
            <w:rFonts w:ascii="Courier New" w:eastAsia="Times New Roman" w:hAnsi="Courier New" w:cs="Courier New"/>
            <w:color w:val="000000"/>
            <w:sz w:val="18"/>
            <w:szCs w:val="18"/>
            <w:lang w:val="en-CA" w:eastAsia="en-CA"/>
          </w:rPr>
          <w:t>    ],</w:t>
        </w:r>
      </w:ins>
    </w:p>
    <w:p w14:paraId="545CD630" w14:textId="77777777" w:rsidR="00E403F5" w:rsidRPr="00E403F5" w:rsidRDefault="00E403F5">
      <w:pPr>
        <w:shd w:val="clear" w:color="auto" w:fill="FFFFFE"/>
        <w:spacing w:line="270" w:lineRule="atLeast"/>
        <w:ind w:left="2880"/>
        <w:rPr>
          <w:ins w:id="924" w:author="Sarayu Belliraj" w:date="2022-04-04T11:20:00Z"/>
          <w:rFonts w:ascii="Courier New" w:eastAsia="Times New Roman" w:hAnsi="Courier New" w:cs="Courier New"/>
          <w:color w:val="000000"/>
          <w:sz w:val="18"/>
          <w:szCs w:val="18"/>
          <w:lang w:val="en-CA" w:eastAsia="en-CA"/>
        </w:rPr>
        <w:pPrChange w:id="925" w:author="Sarayu Belliraj" w:date="2022-04-04T11:20:00Z">
          <w:pPr>
            <w:shd w:val="clear" w:color="auto" w:fill="FFFFFE"/>
            <w:spacing w:line="270" w:lineRule="atLeast"/>
          </w:pPr>
        </w:pPrChange>
      </w:pPr>
      <w:ins w:id="926"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error</w:t>
        </w:r>
        <w:proofErr w:type="gramEnd"/>
        <w:r w:rsidRPr="00E403F5">
          <w:rPr>
            <w:rFonts w:ascii="Courier New" w:eastAsia="Times New Roman" w:hAnsi="Courier New" w:cs="Courier New"/>
            <w:color w:val="A31515"/>
            <w:sz w:val="18"/>
            <w:szCs w:val="18"/>
            <w:lang w:val="en-CA" w:eastAsia="en-CA"/>
          </w:rPr>
          <w:t>_code</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98658"/>
            <w:sz w:val="18"/>
            <w:szCs w:val="18"/>
            <w:lang w:val="en-CA" w:eastAsia="en-CA"/>
          </w:rPr>
          <w:t>0</w:t>
        </w:r>
        <w:r w:rsidRPr="00E403F5">
          <w:rPr>
            <w:rFonts w:ascii="Courier New" w:eastAsia="Times New Roman" w:hAnsi="Courier New" w:cs="Courier New"/>
            <w:color w:val="000000"/>
            <w:sz w:val="18"/>
            <w:szCs w:val="18"/>
            <w:lang w:val="en-CA" w:eastAsia="en-CA"/>
          </w:rPr>
          <w:t>,</w:t>
        </w:r>
      </w:ins>
    </w:p>
    <w:p w14:paraId="0891D0EC" w14:textId="77777777" w:rsidR="00E403F5" w:rsidRPr="00E403F5" w:rsidRDefault="00E403F5">
      <w:pPr>
        <w:shd w:val="clear" w:color="auto" w:fill="FFFFFE"/>
        <w:spacing w:line="270" w:lineRule="atLeast"/>
        <w:ind w:left="2880"/>
        <w:rPr>
          <w:ins w:id="927" w:author="Sarayu Belliraj" w:date="2022-04-04T11:20:00Z"/>
          <w:rFonts w:ascii="Courier New" w:eastAsia="Times New Roman" w:hAnsi="Courier New" w:cs="Courier New"/>
          <w:color w:val="000000"/>
          <w:sz w:val="18"/>
          <w:szCs w:val="18"/>
          <w:lang w:val="en-CA" w:eastAsia="en-CA"/>
        </w:rPr>
        <w:pPrChange w:id="928" w:author="Sarayu Belliraj" w:date="2022-04-04T11:20:00Z">
          <w:pPr>
            <w:shd w:val="clear" w:color="auto" w:fill="FFFFFE"/>
            <w:spacing w:line="270" w:lineRule="atLeast"/>
          </w:pPr>
        </w:pPrChange>
      </w:pPr>
      <w:ins w:id="929" w:author="Sarayu Belliraj" w:date="2022-04-04T11:20:00Z">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A31515"/>
            <w:sz w:val="18"/>
            <w:szCs w:val="18"/>
            <w:lang w:val="en-CA" w:eastAsia="en-CA"/>
          </w:rPr>
          <w:t>"</w:t>
        </w:r>
        <w:proofErr w:type="spellStart"/>
        <w:proofErr w:type="gramStart"/>
        <w:r w:rsidRPr="00E403F5">
          <w:rPr>
            <w:rFonts w:ascii="Courier New" w:eastAsia="Times New Roman" w:hAnsi="Courier New" w:cs="Courier New"/>
            <w:color w:val="A31515"/>
            <w:sz w:val="18"/>
            <w:szCs w:val="18"/>
            <w:lang w:val="en-CA" w:eastAsia="en-CA"/>
          </w:rPr>
          <w:t>error</w:t>
        </w:r>
        <w:proofErr w:type="gramEnd"/>
        <w:r w:rsidRPr="00E403F5">
          <w:rPr>
            <w:rFonts w:ascii="Courier New" w:eastAsia="Times New Roman" w:hAnsi="Courier New" w:cs="Courier New"/>
            <w:color w:val="A31515"/>
            <w:sz w:val="18"/>
            <w:szCs w:val="18"/>
            <w:lang w:val="en-CA" w:eastAsia="en-CA"/>
          </w:rPr>
          <w:t>_msg</w:t>
        </w:r>
        <w:proofErr w:type="spellEnd"/>
        <w:r w:rsidRPr="00E403F5">
          <w:rPr>
            <w:rFonts w:ascii="Courier New" w:eastAsia="Times New Roman" w:hAnsi="Courier New" w:cs="Courier New"/>
            <w:color w:val="A31515"/>
            <w:sz w:val="18"/>
            <w:szCs w:val="18"/>
            <w:lang w:val="en-CA" w:eastAsia="en-CA"/>
          </w:rPr>
          <w:t>"</w:t>
        </w:r>
        <w:r w:rsidRPr="00E403F5">
          <w:rPr>
            <w:rFonts w:ascii="Courier New" w:eastAsia="Times New Roman" w:hAnsi="Courier New" w:cs="Courier New"/>
            <w:color w:val="000000"/>
            <w:sz w:val="18"/>
            <w:szCs w:val="18"/>
            <w:lang w:val="en-CA" w:eastAsia="en-CA"/>
          </w:rPr>
          <w:t>: </w:t>
        </w:r>
        <w:r w:rsidRPr="00E403F5">
          <w:rPr>
            <w:rFonts w:ascii="Courier New" w:eastAsia="Times New Roman" w:hAnsi="Courier New" w:cs="Courier New"/>
            <w:color w:val="0451A5"/>
            <w:sz w:val="18"/>
            <w:szCs w:val="18"/>
            <w:lang w:val="en-CA" w:eastAsia="en-CA"/>
          </w:rPr>
          <w:t>"OK"</w:t>
        </w:r>
      </w:ins>
    </w:p>
    <w:p w14:paraId="67D427C0" w14:textId="164EE351" w:rsidR="00EB09BF" w:rsidRDefault="00E403F5" w:rsidP="00E403F5">
      <w:pPr>
        <w:shd w:val="clear" w:color="auto" w:fill="FFFFFE"/>
        <w:spacing w:line="270" w:lineRule="atLeast"/>
        <w:ind w:left="2880"/>
        <w:rPr>
          <w:ins w:id="930" w:author="Sarayu Belliraj" w:date="2022-04-04T12:03:00Z"/>
          <w:rFonts w:ascii="Courier New" w:eastAsia="Times New Roman" w:hAnsi="Courier New" w:cs="Courier New"/>
          <w:color w:val="000000"/>
          <w:sz w:val="18"/>
          <w:szCs w:val="18"/>
          <w:lang w:val="en-CA" w:eastAsia="en-CA"/>
        </w:rPr>
      </w:pPr>
      <w:ins w:id="931" w:author="Sarayu Belliraj" w:date="2022-04-04T11:20:00Z">
        <w:r w:rsidRPr="00E403F5">
          <w:rPr>
            <w:rFonts w:ascii="Courier New" w:eastAsia="Times New Roman" w:hAnsi="Courier New" w:cs="Courier New"/>
            <w:color w:val="000000"/>
            <w:sz w:val="18"/>
            <w:szCs w:val="18"/>
            <w:lang w:val="en-CA" w:eastAsia="en-CA"/>
          </w:rPr>
          <w:t>}</w:t>
        </w:r>
      </w:ins>
    </w:p>
    <w:p w14:paraId="6B736953" w14:textId="77777777" w:rsidR="00727400" w:rsidRPr="00EB09BF" w:rsidRDefault="00727400">
      <w:pPr>
        <w:shd w:val="clear" w:color="auto" w:fill="FFFFFE"/>
        <w:spacing w:line="270" w:lineRule="atLeast"/>
        <w:ind w:left="2880"/>
        <w:rPr>
          <w:rFonts w:ascii="Courier New" w:eastAsia="Times New Roman" w:hAnsi="Courier New" w:cs="Courier New"/>
          <w:color w:val="000000"/>
          <w:sz w:val="18"/>
          <w:szCs w:val="18"/>
          <w:lang w:val="en-CA" w:eastAsia="en-CA"/>
          <w:rPrChange w:id="932" w:author="Sarayu Belliraj" w:date="2022-04-04T11:15:00Z">
            <w:rPr/>
          </w:rPrChange>
        </w:rPr>
        <w:pPrChange w:id="933" w:author="Sarayu Belliraj" w:date="2022-04-04T11:20:00Z">
          <w:pPr>
            <w:pStyle w:val="ListParagraph"/>
            <w:numPr>
              <w:ilvl w:val="3"/>
              <w:numId w:val="9"/>
            </w:numPr>
            <w:spacing w:line="360" w:lineRule="auto"/>
            <w:ind w:left="2880" w:hanging="360"/>
          </w:pPr>
        </w:pPrChange>
      </w:pPr>
    </w:p>
    <w:p w14:paraId="0A06B205" w14:textId="6F7F50EF" w:rsidR="00CA66F0" w:rsidRDefault="00CA66F0" w:rsidP="008B5B41">
      <w:pPr>
        <w:pStyle w:val="ListParagraph"/>
        <w:numPr>
          <w:ilvl w:val="0"/>
          <w:numId w:val="9"/>
        </w:numPr>
        <w:spacing w:line="360" w:lineRule="auto"/>
        <w:ind w:left="2880"/>
        <w:rPr>
          <w:ins w:id="934" w:author="Sarayu Belliraj" w:date="2022-04-25T16:10:00Z"/>
          <w:i/>
          <w:iCs/>
        </w:rPr>
      </w:pPr>
      <w:ins w:id="935" w:author="Sarayu Belliraj" w:date="2022-04-25T16:10:00Z">
        <w:r>
          <w:rPr>
            <w:i/>
            <w:iCs/>
          </w:rPr>
          <w:t>The notifications should be sent using the below email address:</w:t>
        </w:r>
      </w:ins>
    </w:p>
    <w:p w14:paraId="0250CB14" w14:textId="16E92454" w:rsidR="00CA66F0" w:rsidRDefault="00F76A81">
      <w:pPr>
        <w:pStyle w:val="ListParagraph"/>
        <w:spacing w:line="360" w:lineRule="auto"/>
        <w:ind w:left="2880"/>
        <w:rPr>
          <w:ins w:id="936" w:author="Sarayu Belliraj" w:date="2022-04-25T16:09:00Z"/>
          <w:i/>
          <w:iCs/>
        </w:rPr>
        <w:pPrChange w:id="937" w:author="Sarayu Belliraj" w:date="2022-04-25T16:10:00Z">
          <w:pPr>
            <w:pStyle w:val="ListParagraph"/>
            <w:numPr>
              <w:numId w:val="9"/>
            </w:numPr>
            <w:spacing w:line="360" w:lineRule="auto"/>
            <w:ind w:left="2880" w:hanging="360"/>
          </w:pPr>
        </w:pPrChange>
      </w:pPr>
      <w:ins w:id="938" w:author="Sarayu Belliraj" w:date="2022-04-25T16:14:00Z">
        <w:r w:rsidRPr="00F76A81">
          <w:rPr>
            <w:i/>
            <w:iCs/>
          </w:rPr>
          <w:t>sw_service_collections@intel.com</w:t>
        </w:r>
      </w:ins>
    </w:p>
    <w:p w14:paraId="0C0A8033" w14:textId="7DC6CB29" w:rsidR="00003F2D" w:rsidDel="00711D0B" w:rsidRDefault="5E1D5152">
      <w:pPr>
        <w:pStyle w:val="ListParagraph"/>
        <w:spacing w:line="360" w:lineRule="auto"/>
        <w:ind w:left="3600"/>
        <w:rPr>
          <w:del w:id="939" w:author="Sarayu Belliraj" w:date="2022-04-29T13:51:00Z"/>
          <w:i/>
          <w:iCs/>
        </w:rPr>
        <w:pPrChange w:id="940" w:author="Sarayu Belliraj" w:date="2022-04-04T11:58:00Z">
          <w:pPr>
            <w:pStyle w:val="ListParagraph"/>
            <w:numPr>
              <w:numId w:val="9"/>
            </w:numPr>
            <w:spacing w:line="360" w:lineRule="auto"/>
            <w:ind w:left="2880" w:hanging="360"/>
          </w:pPr>
        </w:pPrChange>
      </w:pPr>
      <w:del w:id="941" w:author="Sarayu Belliraj" w:date="2022-04-29T13:51:00Z">
        <w:r w:rsidRPr="008714BE" w:rsidDel="00711D0B">
          <w:rPr>
            <w:i/>
            <w:iCs/>
          </w:rPr>
          <w:lastRenderedPageBreak/>
          <w:delText>N</w:delText>
        </w:r>
        <w:r w:rsidR="7FC47127" w:rsidRPr="008714BE" w:rsidDel="00711D0B">
          <w:rPr>
            <w:i/>
            <w:iCs/>
          </w:rPr>
          <w:delText xml:space="preserve">otate </w:delText>
        </w:r>
        <w:r w:rsidR="00533491" w:rsidDel="00711D0B">
          <w:rPr>
            <w:i/>
            <w:iCs/>
          </w:rPr>
          <w:delText xml:space="preserve">dunning notification </w:delText>
        </w:r>
        <w:r w:rsidR="7FC47127" w:rsidRPr="008714BE" w:rsidDel="00711D0B">
          <w:rPr>
            <w:i/>
            <w:iCs/>
          </w:rPr>
          <w:delText>in Aria account’s comment section</w:delText>
        </w:r>
        <w:r w:rsidR="22C0F1ED" w:rsidRPr="008714BE" w:rsidDel="00711D0B">
          <w:rPr>
            <w:i/>
            <w:iCs/>
          </w:rPr>
          <w:delText xml:space="preserve"> </w:delText>
        </w:r>
        <w:r w:rsidR="003D6C15" w:rsidRPr="008714BE" w:rsidDel="00711D0B">
          <w:rPr>
            <w:i/>
            <w:iCs/>
          </w:rPr>
          <w:delText xml:space="preserve">using </w:delText>
        </w:r>
        <w:r w:rsidR="22C0F1ED" w:rsidRPr="008714BE" w:rsidDel="00711D0B">
          <w:rPr>
            <w:i/>
            <w:iCs/>
          </w:rPr>
          <w:delText>write_acct_comment_m</w:delText>
        </w:r>
        <w:r w:rsidR="003D6C15" w:rsidRPr="008714BE" w:rsidDel="00711D0B">
          <w:rPr>
            <w:i/>
            <w:iCs/>
          </w:rPr>
          <w:delText xml:space="preserve"> API</w:delText>
        </w:r>
        <w:r w:rsidR="7FC47127" w:rsidRPr="008714BE" w:rsidDel="00711D0B">
          <w:rPr>
            <w:i/>
            <w:iCs/>
          </w:rPr>
          <w:delText>.</w:delText>
        </w:r>
      </w:del>
    </w:p>
    <w:p w14:paraId="73E3879D" w14:textId="423547BB" w:rsidR="4813398D" w:rsidRPr="008714BE" w:rsidDel="00711D0B" w:rsidRDefault="4813398D" w:rsidP="008714BE">
      <w:pPr>
        <w:pStyle w:val="ListParagraph"/>
        <w:spacing w:line="360" w:lineRule="auto"/>
        <w:ind w:left="2880"/>
        <w:rPr>
          <w:del w:id="942" w:author="Sarayu Belliraj" w:date="2022-04-29T13:51:00Z"/>
          <w:i/>
          <w:iCs/>
        </w:rPr>
      </w:pPr>
      <w:del w:id="943" w:author="Sarayu Belliraj" w:date="2022-04-29T13:51:00Z">
        <w:r w:rsidRPr="008714BE" w:rsidDel="00711D0B">
          <w:rPr>
            <w:i/>
            <w:iCs/>
          </w:rPr>
          <w:delText>Request:</w:delText>
        </w:r>
      </w:del>
    </w:p>
    <w:p w14:paraId="7AD67EAE" w14:textId="5141036D" w:rsidR="4813398D" w:rsidRPr="008714BE" w:rsidDel="00711D0B" w:rsidRDefault="4813398D" w:rsidP="008714BE">
      <w:pPr>
        <w:pStyle w:val="ListParagraph"/>
        <w:spacing w:line="270" w:lineRule="exact"/>
        <w:ind w:left="2880"/>
        <w:rPr>
          <w:del w:id="944" w:author="Sarayu Belliraj" w:date="2022-04-29T13:51:00Z"/>
          <w:rFonts w:eastAsia="Calibri"/>
          <w:i/>
          <w:iCs/>
          <w:color w:val="000000"/>
          <w:sz w:val="18"/>
          <w:szCs w:val="18"/>
        </w:rPr>
      </w:pPr>
      <w:del w:id="945" w:author="Sarayu Belliraj" w:date="2022-04-29T13:51:00Z">
        <w:r w:rsidRPr="008714BE" w:rsidDel="00711D0B">
          <w:rPr>
            <w:rFonts w:eastAsia="Calibri"/>
            <w:i/>
            <w:iCs/>
            <w:color w:val="000000"/>
            <w:sz w:val="18"/>
            <w:szCs w:val="18"/>
          </w:rPr>
          <w:delText>{</w:delText>
        </w:r>
      </w:del>
    </w:p>
    <w:p w14:paraId="11C6C1BD" w14:textId="58CC2DF2" w:rsidR="4813398D" w:rsidRPr="008714BE" w:rsidDel="00711D0B" w:rsidRDefault="4813398D" w:rsidP="002A7491">
      <w:pPr>
        <w:pStyle w:val="ListParagraph"/>
        <w:spacing w:line="270" w:lineRule="exact"/>
        <w:ind w:left="3600"/>
        <w:rPr>
          <w:del w:id="946" w:author="Sarayu Belliraj" w:date="2022-04-29T13:51:00Z"/>
          <w:rFonts w:eastAsia="Calibri"/>
          <w:i/>
          <w:iCs/>
          <w:color w:val="000000"/>
          <w:sz w:val="18"/>
          <w:szCs w:val="18"/>
        </w:rPr>
        <w:pPrChange w:id="947" w:author="Sarayu Belliraj" w:date="2022-04-29T13:08:00Z">
          <w:pPr>
            <w:pStyle w:val="ListParagraph"/>
            <w:spacing w:line="270" w:lineRule="exact"/>
            <w:ind w:left="2880"/>
          </w:pPr>
        </w:pPrChange>
      </w:pPr>
      <w:del w:id="948" w:author="Sarayu Belliraj" w:date="2022-04-29T13:51:00Z">
        <w:r w:rsidRPr="008714BE" w:rsidDel="00711D0B">
          <w:rPr>
            <w:rFonts w:eastAsia="Calibri"/>
            <w:i/>
            <w:iCs/>
            <w:color w:val="A31515"/>
            <w:sz w:val="18"/>
            <w:szCs w:val="18"/>
          </w:rPr>
          <w:delText>"rest_call"</w:delText>
        </w:r>
        <w:r w:rsidRPr="008714BE" w:rsidDel="00711D0B">
          <w:rPr>
            <w:rFonts w:eastAsia="Calibri"/>
            <w:i/>
            <w:iCs/>
            <w:color w:val="000000"/>
            <w:sz w:val="18"/>
            <w:szCs w:val="18"/>
          </w:rPr>
          <w:delText xml:space="preserve">: </w:delText>
        </w:r>
        <w:r w:rsidRPr="008714BE" w:rsidDel="00711D0B">
          <w:rPr>
            <w:rFonts w:eastAsia="Calibri"/>
            <w:i/>
            <w:iCs/>
            <w:color w:val="0451A5"/>
            <w:sz w:val="18"/>
            <w:szCs w:val="18"/>
          </w:rPr>
          <w:delText>"write_acct_comment_m"</w:delText>
        </w:r>
        <w:r w:rsidRPr="008714BE" w:rsidDel="00711D0B">
          <w:rPr>
            <w:rFonts w:eastAsia="Calibri"/>
            <w:i/>
            <w:iCs/>
            <w:color w:val="000000"/>
            <w:sz w:val="18"/>
            <w:szCs w:val="18"/>
          </w:rPr>
          <w:delText>,</w:delText>
        </w:r>
      </w:del>
    </w:p>
    <w:p w14:paraId="11033220" w14:textId="724AF2F7" w:rsidR="4813398D" w:rsidRPr="008714BE" w:rsidDel="00711D0B" w:rsidRDefault="4813398D" w:rsidP="002A7491">
      <w:pPr>
        <w:pStyle w:val="ListParagraph"/>
        <w:spacing w:line="270" w:lineRule="exact"/>
        <w:ind w:left="3600"/>
        <w:rPr>
          <w:del w:id="949" w:author="Sarayu Belliraj" w:date="2022-04-29T13:51:00Z"/>
          <w:rFonts w:eastAsia="Calibri"/>
          <w:i/>
          <w:iCs/>
          <w:color w:val="000000"/>
          <w:sz w:val="18"/>
          <w:szCs w:val="18"/>
        </w:rPr>
        <w:pPrChange w:id="950" w:author="Sarayu Belliraj" w:date="2022-04-29T13:08:00Z">
          <w:pPr>
            <w:pStyle w:val="ListParagraph"/>
            <w:spacing w:line="270" w:lineRule="exact"/>
            <w:ind w:left="2880"/>
          </w:pPr>
        </w:pPrChange>
      </w:pPr>
      <w:del w:id="951" w:author="Sarayu Belliraj" w:date="2022-04-29T13:51:00Z">
        <w:r w:rsidRPr="008714BE" w:rsidDel="00711D0B">
          <w:rPr>
            <w:rFonts w:eastAsia="Calibri"/>
            <w:i/>
            <w:iCs/>
            <w:color w:val="A31515"/>
            <w:sz w:val="18"/>
            <w:szCs w:val="18"/>
          </w:rPr>
          <w:delText>"output_format"</w:delText>
        </w:r>
        <w:r w:rsidRPr="008714BE" w:rsidDel="00711D0B">
          <w:rPr>
            <w:rFonts w:eastAsia="Calibri"/>
            <w:i/>
            <w:iCs/>
            <w:color w:val="000000"/>
            <w:sz w:val="18"/>
            <w:szCs w:val="18"/>
          </w:rPr>
          <w:delText>:</w:delText>
        </w:r>
        <w:r w:rsidRPr="008714BE" w:rsidDel="00711D0B">
          <w:rPr>
            <w:rFonts w:eastAsia="Calibri"/>
            <w:i/>
            <w:iCs/>
            <w:color w:val="0451A5"/>
            <w:sz w:val="18"/>
            <w:szCs w:val="18"/>
          </w:rPr>
          <w:delText>"json"</w:delText>
        </w:r>
        <w:r w:rsidRPr="008714BE" w:rsidDel="00711D0B">
          <w:rPr>
            <w:rFonts w:eastAsia="Calibri"/>
            <w:i/>
            <w:iCs/>
            <w:color w:val="000000"/>
            <w:sz w:val="18"/>
            <w:szCs w:val="18"/>
          </w:rPr>
          <w:delText>,</w:delText>
        </w:r>
      </w:del>
    </w:p>
    <w:p w14:paraId="42A6AD86" w14:textId="18941CC9" w:rsidR="4813398D" w:rsidRPr="008714BE" w:rsidDel="00711D0B" w:rsidRDefault="4813398D" w:rsidP="002A7491">
      <w:pPr>
        <w:pStyle w:val="ListParagraph"/>
        <w:spacing w:line="270" w:lineRule="exact"/>
        <w:ind w:left="3600"/>
        <w:rPr>
          <w:del w:id="952" w:author="Sarayu Belliraj" w:date="2022-04-29T13:51:00Z"/>
          <w:rFonts w:eastAsia="Calibri"/>
          <w:i/>
          <w:iCs/>
          <w:color w:val="000000"/>
          <w:sz w:val="18"/>
          <w:szCs w:val="18"/>
        </w:rPr>
        <w:pPrChange w:id="953" w:author="Sarayu Belliraj" w:date="2022-04-29T13:08:00Z">
          <w:pPr>
            <w:pStyle w:val="ListParagraph"/>
            <w:spacing w:line="270" w:lineRule="exact"/>
            <w:ind w:left="2880"/>
          </w:pPr>
        </w:pPrChange>
      </w:pPr>
      <w:del w:id="954" w:author="Sarayu Belliraj" w:date="2022-04-29T13:51:00Z">
        <w:r w:rsidRPr="008714BE" w:rsidDel="00711D0B">
          <w:rPr>
            <w:rFonts w:eastAsia="Calibri"/>
            <w:i/>
            <w:iCs/>
            <w:color w:val="A31515"/>
            <w:sz w:val="18"/>
            <w:szCs w:val="18"/>
          </w:rPr>
          <w:delText>"client_no"</w:delText>
        </w:r>
        <w:r w:rsidRPr="008714BE" w:rsidDel="00711D0B">
          <w:rPr>
            <w:rFonts w:eastAsia="Calibri"/>
            <w:i/>
            <w:iCs/>
            <w:color w:val="000000"/>
            <w:sz w:val="18"/>
            <w:szCs w:val="18"/>
          </w:rPr>
          <w:delText>:</w:delText>
        </w:r>
        <w:r w:rsidRPr="008714BE" w:rsidDel="00711D0B">
          <w:rPr>
            <w:rFonts w:eastAsia="Calibri"/>
            <w:i/>
            <w:iCs/>
            <w:color w:val="098658"/>
            <w:sz w:val="18"/>
            <w:szCs w:val="18"/>
          </w:rPr>
          <w:delText>6000340</w:delText>
        </w:r>
        <w:r w:rsidRPr="008714BE" w:rsidDel="00711D0B">
          <w:rPr>
            <w:rFonts w:eastAsia="Calibri"/>
            <w:i/>
            <w:iCs/>
            <w:color w:val="000000"/>
            <w:sz w:val="18"/>
            <w:szCs w:val="18"/>
          </w:rPr>
          <w:delText>,</w:delText>
        </w:r>
      </w:del>
    </w:p>
    <w:p w14:paraId="0F5BB47D" w14:textId="3D50A7C5" w:rsidR="4813398D" w:rsidRPr="008714BE" w:rsidDel="00711D0B" w:rsidRDefault="4813398D" w:rsidP="002A7491">
      <w:pPr>
        <w:pStyle w:val="ListParagraph"/>
        <w:spacing w:line="270" w:lineRule="exact"/>
        <w:ind w:left="3600"/>
        <w:rPr>
          <w:del w:id="955" w:author="Sarayu Belliraj" w:date="2022-04-29T13:51:00Z"/>
          <w:rFonts w:eastAsia="Calibri"/>
          <w:i/>
          <w:iCs/>
          <w:color w:val="000000"/>
          <w:sz w:val="18"/>
          <w:szCs w:val="18"/>
        </w:rPr>
        <w:pPrChange w:id="956" w:author="Sarayu Belliraj" w:date="2022-04-29T13:08:00Z">
          <w:pPr>
            <w:pStyle w:val="ListParagraph"/>
            <w:spacing w:line="270" w:lineRule="exact"/>
            <w:ind w:left="2880"/>
          </w:pPr>
        </w:pPrChange>
      </w:pPr>
      <w:del w:id="957" w:author="Sarayu Belliraj" w:date="2022-04-29T13:51:00Z">
        <w:r w:rsidRPr="008714BE" w:rsidDel="00711D0B">
          <w:rPr>
            <w:rFonts w:eastAsia="Calibri"/>
            <w:i/>
            <w:iCs/>
            <w:color w:val="A31515"/>
            <w:sz w:val="18"/>
            <w:szCs w:val="18"/>
          </w:rPr>
          <w:delText>"auth_key"</w:delText>
        </w:r>
        <w:r w:rsidRPr="008714BE" w:rsidDel="00711D0B">
          <w:rPr>
            <w:rFonts w:eastAsia="Calibri"/>
            <w:i/>
            <w:iCs/>
            <w:color w:val="000000"/>
            <w:sz w:val="18"/>
            <w:szCs w:val="18"/>
          </w:rPr>
          <w:delText>:</w:delText>
        </w:r>
        <w:r w:rsidR="5B7B81F5" w:rsidRPr="008714BE" w:rsidDel="00711D0B">
          <w:rPr>
            <w:rFonts w:eastAsia="Calibri"/>
            <w:i/>
            <w:iCs/>
            <w:color w:val="0451A5"/>
            <w:sz w:val="18"/>
            <w:szCs w:val="18"/>
          </w:rPr>
          <w:delText xml:space="preserve"> redacted</w:delText>
        </w:r>
        <w:r w:rsidRPr="008714BE" w:rsidDel="00711D0B">
          <w:rPr>
            <w:rFonts w:eastAsia="Calibri"/>
            <w:i/>
            <w:iCs/>
            <w:color w:val="000000"/>
            <w:sz w:val="18"/>
            <w:szCs w:val="18"/>
          </w:rPr>
          <w:delText>,</w:delText>
        </w:r>
      </w:del>
    </w:p>
    <w:p w14:paraId="4C27EBD6" w14:textId="0B2A6D6A" w:rsidR="4813398D" w:rsidRPr="008714BE" w:rsidDel="00711D0B" w:rsidRDefault="4813398D" w:rsidP="002A7491">
      <w:pPr>
        <w:pStyle w:val="ListParagraph"/>
        <w:spacing w:line="270" w:lineRule="exact"/>
        <w:ind w:left="3600"/>
        <w:rPr>
          <w:del w:id="958" w:author="Sarayu Belliraj" w:date="2022-04-29T13:51:00Z"/>
          <w:rFonts w:eastAsia="Calibri"/>
          <w:i/>
          <w:iCs/>
          <w:color w:val="000000"/>
          <w:sz w:val="18"/>
          <w:szCs w:val="18"/>
        </w:rPr>
        <w:pPrChange w:id="959" w:author="Sarayu Belliraj" w:date="2022-04-29T13:08:00Z">
          <w:pPr>
            <w:pStyle w:val="ListParagraph"/>
            <w:spacing w:line="270" w:lineRule="exact"/>
            <w:ind w:left="2880"/>
          </w:pPr>
        </w:pPrChange>
      </w:pPr>
      <w:del w:id="960" w:author="Sarayu Belliraj" w:date="2022-04-29T13:51:00Z">
        <w:r w:rsidRPr="008714BE" w:rsidDel="00711D0B">
          <w:rPr>
            <w:rFonts w:eastAsia="Calibri"/>
            <w:i/>
            <w:iCs/>
            <w:color w:val="A31515"/>
            <w:sz w:val="18"/>
            <w:szCs w:val="18"/>
          </w:rPr>
          <w:delText>"acct_no"</w:delText>
        </w:r>
        <w:r w:rsidRPr="008714BE" w:rsidDel="00711D0B">
          <w:rPr>
            <w:rFonts w:eastAsia="Calibri"/>
            <w:i/>
            <w:iCs/>
            <w:color w:val="000000"/>
            <w:sz w:val="18"/>
            <w:szCs w:val="18"/>
          </w:rPr>
          <w:delText>:</w:delText>
        </w:r>
        <w:r w:rsidRPr="008714BE" w:rsidDel="00711D0B">
          <w:rPr>
            <w:rFonts w:eastAsia="Calibri"/>
            <w:i/>
            <w:iCs/>
            <w:color w:val="098658"/>
            <w:sz w:val="18"/>
            <w:szCs w:val="18"/>
          </w:rPr>
          <w:delText>3706471</w:delText>
        </w:r>
        <w:r w:rsidRPr="008714BE" w:rsidDel="00711D0B">
          <w:rPr>
            <w:rFonts w:eastAsia="Calibri"/>
            <w:i/>
            <w:iCs/>
            <w:color w:val="000000"/>
            <w:sz w:val="18"/>
            <w:szCs w:val="18"/>
          </w:rPr>
          <w:delText>,</w:delText>
        </w:r>
      </w:del>
    </w:p>
    <w:p w14:paraId="328F5513" w14:textId="2FE2F928" w:rsidR="4813398D" w:rsidRPr="008714BE" w:rsidDel="00711D0B" w:rsidRDefault="4813398D" w:rsidP="002A7491">
      <w:pPr>
        <w:pStyle w:val="ListParagraph"/>
        <w:spacing w:line="270" w:lineRule="exact"/>
        <w:ind w:left="3600"/>
        <w:rPr>
          <w:del w:id="961" w:author="Sarayu Belliraj" w:date="2022-04-29T13:51:00Z"/>
          <w:rFonts w:eastAsia="Calibri"/>
          <w:i/>
          <w:iCs/>
          <w:color w:val="0451A5"/>
          <w:sz w:val="18"/>
          <w:szCs w:val="18"/>
        </w:rPr>
        <w:pPrChange w:id="962" w:author="Sarayu Belliraj" w:date="2022-04-29T13:08:00Z">
          <w:pPr>
            <w:pStyle w:val="ListParagraph"/>
            <w:spacing w:line="270" w:lineRule="exact"/>
            <w:ind w:left="2880"/>
          </w:pPr>
        </w:pPrChange>
      </w:pPr>
      <w:del w:id="963" w:author="Sarayu Belliraj" w:date="2022-04-29T13:51:00Z">
        <w:r w:rsidRPr="008714BE" w:rsidDel="00711D0B">
          <w:rPr>
            <w:rFonts w:eastAsia="Calibri"/>
            <w:i/>
            <w:iCs/>
            <w:color w:val="A31515"/>
            <w:sz w:val="18"/>
            <w:szCs w:val="18"/>
          </w:rPr>
          <w:delText>"comment"</w:delText>
        </w:r>
        <w:r w:rsidRPr="008714BE" w:rsidDel="00711D0B">
          <w:rPr>
            <w:rFonts w:eastAsia="Calibri"/>
            <w:i/>
            <w:iCs/>
            <w:color w:val="000000"/>
            <w:sz w:val="18"/>
            <w:szCs w:val="18"/>
          </w:rPr>
          <w:delText>:</w:delText>
        </w:r>
        <w:r w:rsidRPr="008714BE" w:rsidDel="00711D0B">
          <w:rPr>
            <w:rFonts w:eastAsia="Calibri"/>
            <w:i/>
            <w:iCs/>
            <w:color w:val="0451A5"/>
            <w:sz w:val="18"/>
            <w:szCs w:val="18"/>
          </w:rPr>
          <w:delText>"</w:delText>
        </w:r>
      </w:del>
      <w:del w:id="964" w:author="Sarayu Belliraj" w:date="2022-04-04T11:18:00Z">
        <w:r w:rsidR="00AF5379" w:rsidDel="00EB09BF">
          <w:rPr>
            <w:rFonts w:eastAsia="Calibri"/>
            <w:i/>
            <w:iCs/>
            <w:color w:val="0451A5"/>
            <w:sz w:val="18"/>
            <w:szCs w:val="18"/>
          </w:rPr>
          <w:delText>Dunning notification sent</w:delText>
        </w:r>
      </w:del>
      <w:del w:id="965" w:author="Sarayu Belliraj" w:date="2022-04-29T13:51:00Z">
        <w:r w:rsidRPr="008714BE" w:rsidDel="00711D0B">
          <w:rPr>
            <w:rFonts w:eastAsia="Calibri"/>
            <w:i/>
            <w:iCs/>
            <w:color w:val="0451A5"/>
            <w:sz w:val="18"/>
            <w:szCs w:val="18"/>
          </w:rPr>
          <w:delText>"</w:delText>
        </w:r>
      </w:del>
    </w:p>
    <w:p w14:paraId="50E906CD" w14:textId="317D51DE" w:rsidR="008D1527" w:rsidRPr="00AF5379" w:rsidDel="009C04AC" w:rsidRDefault="4813398D" w:rsidP="00AF5379">
      <w:pPr>
        <w:pStyle w:val="ListParagraph"/>
        <w:spacing w:line="270" w:lineRule="exact"/>
        <w:ind w:left="2880"/>
        <w:rPr>
          <w:del w:id="966" w:author="Sarayu Belliraj" w:date="2022-04-26T12:00:00Z"/>
          <w:rFonts w:eastAsia="Calibri"/>
          <w:i/>
          <w:iCs/>
          <w:color w:val="000000"/>
          <w:sz w:val="18"/>
          <w:szCs w:val="18"/>
        </w:rPr>
      </w:pPr>
      <w:del w:id="967" w:author="Sarayu Belliraj" w:date="2022-04-29T13:51:00Z">
        <w:r w:rsidRPr="008714BE" w:rsidDel="00711D0B">
          <w:rPr>
            <w:rFonts w:eastAsia="Calibri"/>
            <w:i/>
            <w:iCs/>
            <w:color w:val="000000"/>
            <w:sz w:val="18"/>
            <w:szCs w:val="18"/>
          </w:rPr>
          <w:delText>}</w:delText>
        </w:r>
      </w:del>
    </w:p>
    <w:p w14:paraId="7AD47C0D" w14:textId="67F8004E" w:rsidR="008D1527" w:rsidDel="00727400" w:rsidRDefault="008D1527" w:rsidP="00E403F5">
      <w:pPr>
        <w:spacing w:line="270" w:lineRule="exact"/>
        <w:rPr>
          <w:del w:id="968" w:author="Sarayu Belliraj" w:date="2022-04-04T11:21:00Z"/>
          <w:rFonts w:eastAsia="Calibri"/>
          <w:i/>
          <w:iCs/>
          <w:color w:val="000000"/>
          <w:sz w:val="18"/>
          <w:szCs w:val="18"/>
        </w:rPr>
      </w:pPr>
    </w:p>
    <w:p w14:paraId="3A374042" w14:textId="77777777" w:rsidR="00575586" w:rsidRPr="00E403F5" w:rsidDel="00091999" w:rsidRDefault="00575586">
      <w:pPr>
        <w:spacing w:line="270" w:lineRule="exact"/>
        <w:rPr>
          <w:del w:id="969" w:author="Sarayu Belliraj" w:date="2022-04-29T13:49:00Z"/>
          <w:rFonts w:eastAsia="Calibri"/>
          <w:i/>
          <w:iCs/>
          <w:color w:val="000000"/>
          <w:sz w:val="18"/>
          <w:szCs w:val="18"/>
          <w:rPrChange w:id="970" w:author="Sarayu Belliraj" w:date="2022-04-04T11:21:00Z">
            <w:rPr>
              <w:del w:id="971" w:author="Sarayu Belliraj" w:date="2022-04-29T13:49:00Z"/>
            </w:rPr>
          </w:rPrChange>
        </w:rPr>
        <w:pPrChange w:id="972" w:author="Sarayu Belliraj" w:date="2022-04-04T11:21:00Z">
          <w:pPr>
            <w:pStyle w:val="ListParagraph"/>
            <w:spacing w:line="270" w:lineRule="exact"/>
            <w:ind w:left="2880"/>
          </w:pPr>
        </w:pPrChange>
      </w:pPr>
    </w:p>
    <w:p w14:paraId="25483E60" w14:textId="77777777" w:rsidR="002A7491" w:rsidRPr="00091999" w:rsidRDefault="002A7491" w:rsidP="00091999">
      <w:pPr>
        <w:spacing w:line="270" w:lineRule="exact"/>
        <w:rPr>
          <w:ins w:id="973" w:author="Sarayu Belliraj" w:date="2022-04-29T13:07:00Z"/>
          <w:i/>
          <w:iCs/>
          <w:rPrChange w:id="974" w:author="Sarayu Belliraj" w:date="2022-04-29T13:49:00Z">
            <w:rPr>
              <w:ins w:id="975" w:author="Sarayu Belliraj" w:date="2022-04-29T13:07:00Z"/>
            </w:rPr>
          </w:rPrChange>
        </w:rPr>
        <w:pPrChange w:id="976" w:author="Sarayu Belliraj" w:date="2022-04-29T13:49:00Z">
          <w:pPr>
            <w:pStyle w:val="ListParagraph"/>
            <w:numPr>
              <w:numId w:val="9"/>
            </w:numPr>
            <w:spacing w:line="270" w:lineRule="exact"/>
            <w:ind w:left="2880" w:hanging="360"/>
          </w:pPr>
        </w:pPrChange>
      </w:pPr>
    </w:p>
    <w:p w14:paraId="73320DE9" w14:textId="5C7D6DE0" w:rsidR="00B572CA" w:rsidRDefault="003D756A" w:rsidP="00B572CA">
      <w:pPr>
        <w:pStyle w:val="ListParagraph"/>
        <w:numPr>
          <w:ilvl w:val="0"/>
          <w:numId w:val="9"/>
        </w:numPr>
        <w:spacing w:line="270" w:lineRule="exact"/>
        <w:ind w:left="2880"/>
        <w:rPr>
          <w:ins w:id="977" w:author="Sarayu Belliraj" w:date="2022-04-29T12:16:00Z"/>
          <w:i/>
          <w:iCs/>
        </w:rPr>
      </w:pPr>
      <w:ins w:id="978" w:author="Sarayu Belliraj" w:date="2022-04-29T12:14:00Z">
        <w:r>
          <w:rPr>
            <w:i/>
            <w:iCs/>
          </w:rPr>
          <w:t xml:space="preserve">Identify </w:t>
        </w:r>
      </w:ins>
      <w:ins w:id="979" w:author="Sarayu Belliraj" w:date="2022-04-29T12:15:00Z">
        <w:r>
          <w:rPr>
            <w:i/>
            <w:iCs/>
          </w:rPr>
          <w:t xml:space="preserve">the </w:t>
        </w:r>
      </w:ins>
      <w:ins w:id="980" w:author="Sarayu Belliraj" w:date="2022-04-29T12:14:00Z">
        <w:r>
          <w:rPr>
            <w:i/>
            <w:iCs/>
          </w:rPr>
          <w:t xml:space="preserve">dunning template </w:t>
        </w:r>
      </w:ins>
      <w:ins w:id="981" w:author="Sarayu Belliraj" w:date="2022-04-29T12:16:00Z">
        <w:r w:rsidR="00B572CA">
          <w:rPr>
            <w:i/>
            <w:iCs/>
          </w:rPr>
          <w:t>based on</w:t>
        </w:r>
      </w:ins>
      <w:ins w:id="982" w:author="Sarayu Belliraj" w:date="2022-04-29T12:15:00Z">
        <w:r>
          <w:rPr>
            <w:i/>
            <w:iCs/>
          </w:rPr>
          <w:t xml:space="preserve"> the MPI’s</w:t>
        </w:r>
      </w:ins>
      <w:ins w:id="983" w:author="Sarayu Belliraj" w:date="2022-04-29T12:14:00Z">
        <w:r>
          <w:rPr>
            <w:i/>
            <w:iCs/>
          </w:rPr>
          <w:t xml:space="preserve"> </w:t>
        </w:r>
      </w:ins>
      <w:proofErr w:type="spellStart"/>
      <w:ins w:id="984" w:author="Sarayu Belliraj" w:date="2022-04-29T13:06:00Z">
        <w:r w:rsidR="002A7491" w:rsidRPr="002A7491">
          <w:rPr>
            <w:i/>
            <w:iCs/>
          </w:rPr>
          <w:t>client_dunning_process_id</w:t>
        </w:r>
      </w:ins>
      <w:proofErr w:type="spellEnd"/>
      <w:ins w:id="985" w:author="Sarayu Belliraj" w:date="2022-04-29T12:23:00Z">
        <w:r w:rsidR="00413834">
          <w:rPr>
            <w:i/>
            <w:iCs/>
          </w:rPr>
          <w:t xml:space="preserve"> </w:t>
        </w:r>
      </w:ins>
      <w:ins w:id="986" w:author="Sarayu Belliraj" w:date="2022-04-29T12:15:00Z">
        <w:r>
          <w:rPr>
            <w:i/>
            <w:iCs/>
          </w:rPr>
          <w:t xml:space="preserve">and </w:t>
        </w:r>
        <w:proofErr w:type="spellStart"/>
        <w:r>
          <w:rPr>
            <w:i/>
            <w:iCs/>
          </w:rPr>
          <w:t>dunning</w:t>
        </w:r>
      </w:ins>
      <w:ins w:id="987" w:author="Sarayu Belliraj" w:date="2022-04-29T12:23:00Z">
        <w:r w:rsidR="00413834">
          <w:rPr>
            <w:i/>
            <w:iCs/>
          </w:rPr>
          <w:t>_</w:t>
        </w:r>
      </w:ins>
      <w:ins w:id="988" w:author="Sarayu Belliraj" w:date="2022-04-29T12:15:00Z">
        <w:r>
          <w:rPr>
            <w:i/>
            <w:iCs/>
          </w:rPr>
          <w:t>step</w:t>
        </w:r>
        <w:proofErr w:type="spellEnd"/>
        <w:r>
          <w:rPr>
            <w:i/>
            <w:iCs/>
          </w:rPr>
          <w:t xml:space="preserve">. This information is stored in the </w:t>
        </w:r>
      </w:ins>
      <w:ins w:id="989" w:author="Sarayu Belliraj" w:date="2022-04-29T12:16:00Z">
        <w:r>
          <w:rPr>
            <w:i/>
            <w:iCs/>
          </w:rPr>
          <w:t xml:space="preserve">workflow and </w:t>
        </w:r>
      </w:ins>
      <w:ins w:id="990" w:author="Sarayu Belliraj" w:date="2022-04-29T12:17:00Z">
        <w:r w:rsidR="00B572CA">
          <w:rPr>
            <w:i/>
            <w:iCs/>
          </w:rPr>
          <w:t>should</w:t>
        </w:r>
      </w:ins>
      <w:ins w:id="991" w:author="Sarayu Belliraj" w:date="2022-04-29T12:16:00Z">
        <w:r>
          <w:rPr>
            <w:i/>
            <w:iCs/>
          </w:rPr>
          <w:t xml:space="preserve"> be configur</w:t>
        </w:r>
      </w:ins>
      <w:ins w:id="992" w:author="Sarayu Belliraj" w:date="2022-04-29T12:17:00Z">
        <w:r w:rsidR="00B572CA">
          <w:rPr>
            <w:i/>
            <w:iCs/>
          </w:rPr>
          <w:t>able</w:t>
        </w:r>
      </w:ins>
      <w:ins w:id="993" w:author="Sarayu Belliraj" w:date="2022-04-29T12:16:00Z">
        <w:r>
          <w:rPr>
            <w:i/>
            <w:iCs/>
          </w:rPr>
          <w:t xml:space="preserve"> by the client. </w:t>
        </w:r>
      </w:ins>
      <w:ins w:id="994" w:author="Sarayu Belliraj" w:date="2022-04-29T12:17:00Z">
        <w:r w:rsidR="00B572CA">
          <w:rPr>
            <w:i/>
            <w:iCs/>
          </w:rPr>
          <w:t>The</w:t>
        </w:r>
      </w:ins>
      <w:ins w:id="995" w:author="Sarayu Belliraj" w:date="2022-04-29T12:16:00Z">
        <w:r w:rsidR="00B572CA">
          <w:rPr>
            <w:i/>
            <w:iCs/>
          </w:rPr>
          <w:t xml:space="preserve"> table details</w:t>
        </w:r>
      </w:ins>
      <w:ins w:id="996" w:author="Sarayu Belliraj" w:date="2022-04-29T12:17:00Z">
        <w:r w:rsidR="00B572CA">
          <w:rPr>
            <w:i/>
            <w:iCs/>
          </w:rPr>
          <w:t xml:space="preserve"> are given below</w:t>
        </w:r>
      </w:ins>
      <w:ins w:id="997" w:author="Sarayu Belliraj" w:date="2022-04-29T12:16:00Z">
        <w:r w:rsidR="00B572CA">
          <w:rPr>
            <w:i/>
            <w:iCs/>
          </w:rPr>
          <w:t>:</w:t>
        </w:r>
      </w:ins>
    </w:p>
    <w:p w14:paraId="66470E67" w14:textId="4F0071D7" w:rsidR="00B572CA" w:rsidRDefault="00B572CA" w:rsidP="00B572CA">
      <w:pPr>
        <w:pStyle w:val="ListParagraph"/>
        <w:spacing w:line="270" w:lineRule="exact"/>
        <w:ind w:left="2880"/>
        <w:rPr>
          <w:ins w:id="998" w:author="Sarayu Belliraj" w:date="2022-04-29T12:16:00Z"/>
          <w:i/>
          <w:iCs/>
        </w:rPr>
      </w:pPr>
    </w:p>
    <w:tbl>
      <w:tblPr>
        <w:tblStyle w:val="TableGrid"/>
        <w:tblW w:w="0" w:type="auto"/>
        <w:tblInd w:w="2880" w:type="dxa"/>
        <w:tblLook w:val="04A0" w:firstRow="1" w:lastRow="0" w:firstColumn="1" w:lastColumn="0" w:noHBand="0" w:noVBand="1"/>
        <w:tblPrChange w:id="999" w:author="Sarayu Belliraj" w:date="2022-04-29T12:19:00Z">
          <w:tblPr>
            <w:tblStyle w:val="TableGrid"/>
            <w:tblW w:w="0" w:type="auto"/>
            <w:tblInd w:w="2880" w:type="dxa"/>
            <w:tblLook w:val="04A0" w:firstRow="1" w:lastRow="0" w:firstColumn="1" w:lastColumn="0" w:noHBand="0" w:noVBand="1"/>
          </w:tblPr>
        </w:tblPrChange>
      </w:tblPr>
      <w:tblGrid>
        <w:gridCol w:w="1631"/>
        <w:gridCol w:w="1630"/>
        <w:gridCol w:w="1495"/>
        <w:gridCol w:w="1714"/>
        <w:tblGridChange w:id="1000">
          <w:tblGrid>
            <w:gridCol w:w="1631"/>
            <w:gridCol w:w="1630"/>
            <w:gridCol w:w="1495"/>
            <w:gridCol w:w="1714"/>
          </w:tblGrid>
        </w:tblGridChange>
      </w:tblGrid>
      <w:tr w:rsidR="00B572CA" w14:paraId="712E4B6F" w14:textId="77777777" w:rsidTr="00B572CA">
        <w:trPr>
          <w:ins w:id="1001" w:author="Sarayu Belliraj" w:date="2022-04-29T12:18:00Z"/>
        </w:trPr>
        <w:tc>
          <w:tcPr>
            <w:tcW w:w="1631" w:type="dxa"/>
            <w:tcPrChange w:id="1002" w:author="Sarayu Belliraj" w:date="2022-04-29T12:19:00Z">
              <w:tcPr>
                <w:tcW w:w="2337" w:type="dxa"/>
              </w:tcPr>
            </w:tcPrChange>
          </w:tcPr>
          <w:p w14:paraId="10159ED5" w14:textId="2BE2414A" w:rsidR="00B572CA" w:rsidRDefault="00B572CA" w:rsidP="00B572CA">
            <w:pPr>
              <w:pStyle w:val="ListParagraph"/>
              <w:spacing w:line="270" w:lineRule="exact"/>
              <w:ind w:left="0"/>
              <w:rPr>
                <w:ins w:id="1003" w:author="Sarayu Belliraj" w:date="2022-04-29T12:18:00Z"/>
                <w:i/>
                <w:iCs/>
              </w:rPr>
            </w:pPr>
            <w:ins w:id="1004" w:author="Sarayu Belliraj" w:date="2022-04-29T12:18:00Z">
              <w:r>
                <w:rPr>
                  <w:i/>
                  <w:iCs/>
                </w:rPr>
                <w:t>Process Name</w:t>
              </w:r>
            </w:ins>
          </w:p>
        </w:tc>
        <w:tc>
          <w:tcPr>
            <w:tcW w:w="1630" w:type="dxa"/>
            <w:tcPrChange w:id="1005" w:author="Sarayu Belliraj" w:date="2022-04-29T12:19:00Z">
              <w:tcPr>
                <w:tcW w:w="2337" w:type="dxa"/>
              </w:tcPr>
            </w:tcPrChange>
          </w:tcPr>
          <w:p w14:paraId="287AF8DE" w14:textId="28D05B4A" w:rsidR="00B572CA" w:rsidRDefault="00B572CA" w:rsidP="00B572CA">
            <w:pPr>
              <w:pStyle w:val="ListParagraph"/>
              <w:spacing w:line="270" w:lineRule="exact"/>
              <w:ind w:left="0"/>
              <w:rPr>
                <w:ins w:id="1006" w:author="Sarayu Belliraj" w:date="2022-04-29T12:18:00Z"/>
                <w:i/>
                <w:iCs/>
              </w:rPr>
            </w:pPr>
            <w:ins w:id="1007" w:author="Sarayu Belliraj" w:date="2022-04-29T12:18:00Z">
              <w:r>
                <w:rPr>
                  <w:i/>
                  <w:iCs/>
                </w:rPr>
                <w:t>Process ID</w:t>
              </w:r>
            </w:ins>
          </w:p>
        </w:tc>
        <w:tc>
          <w:tcPr>
            <w:tcW w:w="1495" w:type="dxa"/>
            <w:tcPrChange w:id="1008" w:author="Sarayu Belliraj" w:date="2022-04-29T12:19:00Z">
              <w:tcPr>
                <w:tcW w:w="2338" w:type="dxa"/>
              </w:tcPr>
            </w:tcPrChange>
          </w:tcPr>
          <w:p w14:paraId="10AA2BED" w14:textId="6FC44CFC" w:rsidR="00B572CA" w:rsidRDefault="00B572CA" w:rsidP="00B572CA">
            <w:pPr>
              <w:pStyle w:val="ListParagraph"/>
              <w:spacing w:line="270" w:lineRule="exact"/>
              <w:ind w:left="0"/>
              <w:rPr>
                <w:ins w:id="1009" w:author="Sarayu Belliraj" w:date="2022-04-29T12:18:00Z"/>
                <w:i/>
                <w:iCs/>
              </w:rPr>
            </w:pPr>
            <w:ins w:id="1010" w:author="Sarayu Belliraj" w:date="2022-04-29T12:19:00Z">
              <w:r>
                <w:rPr>
                  <w:i/>
                  <w:iCs/>
                </w:rPr>
                <w:t>Step No</w:t>
              </w:r>
            </w:ins>
          </w:p>
        </w:tc>
        <w:tc>
          <w:tcPr>
            <w:tcW w:w="1714" w:type="dxa"/>
            <w:tcPrChange w:id="1011" w:author="Sarayu Belliraj" w:date="2022-04-29T12:19:00Z">
              <w:tcPr>
                <w:tcW w:w="2338" w:type="dxa"/>
              </w:tcPr>
            </w:tcPrChange>
          </w:tcPr>
          <w:p w14:paraId="6B63DD51" w14:textId="1C15FC9D" w:rsidR="00B572CA" w:rsidRDefault="00B572CA" w:rsidP="00B572CA">
            <w:pPr>
              <w:pStyle w:val="ListParagraph"/>
              <w:spacing w:line="270" w:lineRule="exact"/>
              <w:ind w:left="0"/>
              <w:rPr>
                <w:ins w:id="1012" w:author="Sarayu Belliraj" w:date="2022-04-29T12:18:00Z"/>
                <w:i/>
                <w:iCs/>
              </w:rPr>
            </w:pPr>
            <w:ins w:id="1013" w:author="Sarayu Belliraj" w:date="2022-04-29T12:19:00Z">
              <w:r>
                <w:rPr>
                  <w:i/>
                  <w:iCs/>
                </w:rPr>
                <w:t>Template</w:t>
              </w:r>
            </w:ins>
          </w:p>
        </w:tc>
      </w:tr>
      <w:tr w:rsidR="00B572CA" w14:paraId="2DE14AB5" w14:textId="77777777" w:rsidTr="00B572CA">
        <w:trPr>
          <w:ins w:id="1014" w:author="Sarayu Belliraj" w:date="2022-04-29T12:18:00Z"/>
        </w:trPr>
        <w:tc>
          <w:tcPr>
            <w:tcW w:w="1631" w:type="dxa"/>
            <w:tcPrChange w:id="1015" w:author="Sarayu Belliraj" w:date="2022-04-29T12:19:00Z">
              <w:tcPr>
                <w:tcW w:w="2337" w:type="dxa"/>
              </w:tcPr>
            </w:tcPrChange>
          </w:tcPr>
          <w:p w14:paraId="1810C774" w14:textId="77777777" w:rsidR="00B572CA" w:rsidRDefault="00B572CA" w:rsidP="00B572CA">
            <w:pPr>
              <w:pStyle w:val="ListParagraph"/>
              <w:spacing w:line="270" w:lineRule="exact"/>
              <w:ind w:left="0"/>
              <w:rPr>
                <w:ins w:id="1016" w:author="Sarayu Belliraj" w:date="2022-04-29T12:18:00Z"/>
                <w:i/>
                <w:iCs/>
              </w:rPr>
            </w:pPr>
          </w:p>
        </w:tc>
        <w:tc>
          <w:tcPr>
            <w:tcW w:w="1630" w:type="dxa"/>
            <w:tcPrChange w:id="1017" w:author="Sarayu Belliraj" w:date="2022-04-29T12:19:00Z">
              <w:tcPr>
                <w:tcW w:w="2337" w:type="dxa"/>
              </w:tcPr>
            </w:tcPrChange>
          </w:tcPr>
          <w:p w14:paraId="56C076CB" w14:textId="77777777" w:rsidR="00B572CA" w:rsidRDefault="00B572CA" w:rsidP="00B572CA">
            <w:pPr>
              <w:pStyle w:val="ListParagraph"/>
              <w:spacing w:line="270" w:lineRule="exact"/>
              <w:ind w:left="0"/>
              <w:rPr>
                <w:ins w:id="1018" w:author="Sarayu Belliraj" w:date="2022-04-29T12:18:00Z"/>
                <w:i/>
                <w:iCs/>
              </w:rPr>
            </w:pPr>
          </w:p>
        </w:tc>
        <w:tc>
          <w:tcPr>
            <w:tcW w:w="1495" w:type="dxa"/>
            <w:tcPrChange w:id="1019" w:author="Sarayu Belliraj" w:date="2022-04-29T12:19:00Z">
              <w:tcPr>
                <w:tcW w:w="2338" w:type="dxa"/>
              </w:tcPr>
            </w:tcPrChange>
          </w:tcPr>
          <w:p w14:paraId="309A38CB" w14:textId="77777777" w:rsidR="00B572CA" w:rsidRDefault="00B572CA" w:rsidP="00B572CA">
            <w:pPr>
              <w:pStyle w:val="ListParagraph"/>
              <w:spacing w:line="270" w:lineRule="exact"/>
              <w:ind w:left="0"/>
              <w:rPr>
                <w:ins w:id="1020" w:author="Sarayu Belliraj" w:date="2022-04-29T12:18:00Z"/>
                <w:i/>
                <w:iCs/>
              </w:rPr>
            </w:pPr>
          </w:p>
        </w:tc>
        <w:tc>
          <w:tcPr>
            <w:tcW w:w="1714" w:type="dxa"/>
            <w:tcPrChange w:id="1021" w:author="Sarayu Belliraj" w:date="2022-04-29T12:19:00Z">
              <w:tcPr>
                <w:tcW w:w="2338" w:type="dxa"/>
              </w:tcPr>
            </w:tcPrChange>
          </w:tcPr>
          <w:p w14:paraId="27817E91" w14:textId="77777777" w:rsidR="00B572CA" w:rsidRDefault="00B572CA" w:rsidP="00B572CA">
            <w:pPr>
              <w:pStyle w:val="ListParagraph"/>
              <w:spacing w:line="270" w:lineRule="exact"/>
              <w:ind w:left="0"/>
              <w:rPr>
                <w:ins w:id="1022" w:author="Sarayu Belliraj" w:date="2022-04-29T12:18:00Z"/>
                <w:i/>
                <w:iCs/>
              </w:rPr>
            </w:pPr>
          </w:p>
        </w:tc>
      </w:tr>
    </w:tbl>
    <w:p w14:paraId="0D84DFAC" w14:textId="77777777" w:rsidR="00B572CA" w:rsidRPr="00B572CA" w:rsidRDefault="00B572CA" w:rsidP="00B572CA">
      <w:pPr>
        <w:spacing w:line="270" w:lineRule="exact"/>
        <w:rPr>
          <w:ins w:id="1023" w:author="Sarayu Belliraj" w:date="2022-04-29T12:14:00Z"/>
          <w:i/>
          <w:iCs/>
          <w:rPrChange w:id="1024" w:author="Sarayu Belliraj" w:date="2022-04-29T12:19:00Z">
            <w:rPr>
              <w:ins w:id="1025" w:author="Sarayu Belliraj" w:date="2022-04-29T12:14:00Z"/>
            </w:rPr>
          </w:rPrChange>
        </w:rPr>
        <w:pPrChange w:id="1026" w:author="Sarayu Belliraj" w:date="2022-04-29T12:19:00Z">
          <w:pPr>
            <w:pStyle w:val="ListParagraph"/>
            <w:numPr>
              <w:numId w:val="9"/>
            </w:numPr>
            <w:spacing w:line="270" w:lineRule="exact"/>
            <w:ind w:left="2880" w:hanging="360"/>
          </w:pPr>
        </w:pPrChange>
      </w:pPr>
    </w:p>
    <w:p w14:paraId="473142DB" w14:textId="5317BE6A" w:rsidR="00B572CA" w:rsidRDefault="00B572CA" w:rsidP="00B572CA">
      <w:pPr>
        <w:pStyle w:val="ListParagraph"/>
        <w:spacing w:line="270" w:lineRule="exact"/>
        <w:ind w:left="2880"/>
        <w:rPr>
          <w:ins w:id="1027" w:author="Sarayu Belliraj" w:date="2022-04-29T12:20:00Z"/>
          <w:i/>
          <w:iCs/>
        </w:rPr>
      </w:pPr>
      <w:ins w:id="1028" w:author="Sarayu Belliraj" w:date="2022-04-29T12:20:00Z">
        <w:r>
          <w:rPr>
            <w:i/>
            <w:iCs/>
          </w:rPr>
          <w:t>The field mappings are given below:</w:t>
        </w:r>
      </w:ins>
    </w:p>
    <w:p w14:paraId="1E3FFC48" w14:textId="1228D09B" w:rsidR="00B572CA" w:rsidRDefault="00B572CA" w:rsidP="00B572CA">
      <w:pPr>
        <w:pStyle w:val="ListParagraph"/>
        <w:numPr>
          <w:ilvl w:val="0"/>
          <w:numId w:val="12"/>
        </w:numPr>
        <w:spacing w:line="270" w:lineRule="exact"/>
        <w:rPr>
          <w:ins w:id="1029" w:author="Sarayu Belliraj" w:date="2022-04-29T12:20:00Z"/>
          <w:i/>
          <w:iCs/>
        </w:rPr>
      </w:pPr>
      <w:ins w:id="1030" w:author="Sarayu Belliraj" w:date="2022-04-29T12:20:00Z">
        <w:r>
          <w:rPr>
            <w:i/>
            <w:iCs/>
          </w:rPr>
          <w:t xml:space="preserve">Process Name: Dunning </w:t>
        </w:r>
      </w:ins>
      <w:ins w:id="1031" w:author="Sarayu Belliraj" w:date="2022-04-29T12:21:00Z">
        <w:r w:rsidR="00413834">
          <w:rPr>
            <w:i/>
            <w:iCs/>
          </w:rPr>
          <w:t>p</w:t>
        </w:r>
      </w:ins>
      <w:ins w:id="1032" w:author="Sarayu Belliraj" w:date="2022-04-29T12:20:00Z">
        <w:r>
          <w:rPr>
            <w:i/>
            <w:iCs/>
          </w:rPr>
          <w:t>roces</w:t>
        </w:r>
      </w:ins>
      <w:ins w:id="1033" w:author="Sarayu Belliraj" w:date="2022-04-29T12:21:00Z">
        <w:r>
          <w:rPr>
            <w:i/>
            <w:iCs/>
          </w:rPr>
          <w:t xml:space="preserve">s </w:t>
        </w:r>
        <w:r w:rsidR="00413834">
          <w:rPr>
            <w:i/>
            <w:iCs/>
          </w:rPr>
          <w:t>n</w:t>
        </w:r>
        <w:r>
          <w:rPr>
            <w:i/>
            <w:iCs/>
          </w:rPr>
          <w:t>ame in Aria</w:t>
        </w:r>
      </w:ins>
    </w:p>
    <w:p w14:paraId="4809B9D4" w14:textId="207B33FE" w:rsidR="00B572CA" w:rsidRDefault="00B572CA" w:rsidP="00B572CA">
      <w:pPr>
        <w:pStyle w:val="ListParagraph"/>
        <w:numPr>
          <w:ilvl w:val="0"/>
          <w:numId w:val="12"/>
        </w:numPr>
        <w:spacing w:line="270" w:lineRule="exact"/>
        <w:rPr>
          <w:ins w:id="1034" w:author="Sarayu Belliraj" w:date="2022-04-29T12:20:00Z"/>
          <w:i/>
          <w:iCs/>
        </w:rPr>
      </w:pPr>
      <w:ins w:id="1035" w:author="Sarayu Belliraj" w:date="2022-04-29T12:20:00Z">
        <w:r>
          <w:rPr>
            <w:i/>
            <w:iCs/>
          </w:rPr>
          <w:t xml:space="preserve">Process ID: </w:t>
        </w:r>
      </w:ins>
      <w:proofErr w:type="spellStart"/>
      <w:ins w:id="1036" w:author="Sarayu Belliraj" w:date="2022-04-29T13:05:00Z">
        <w:r w:rsidR="002A7491" w:rsidRPr="002A7491">
          <w:rPr>
            <w:i/>
            <w:iCs/>
          </w:rPr>
          <w:t>client_dunning_process_id</w:t>
        </w:r>
      </w:ins>
      <w:proofErr w:type="spellEnd"/>
    </w:p>
    <w:p w14:paraId="431AC22B" w14:textId="400D9332" w:rsidR="00B572CA" w:rsidRDefault="00B572CA" w:rsidP="00B572CA">
      <w:pPr>
        <w:pStyle w:val="ListParagraph"/>
        <w:numPr>
          <w:ilvl w:val="0"/>
          <w:numId w:val="12"/>
        </w:numPr>
        <w:spacing w:line="270" w:lineRule="exact"/>
        <w:rPr>
          <w:ins w:id="1037" w:author="Sarayu Belliraj" w:date="2022-04-29T12:20:00Z"/>
          <w:i/>
          <w:iCs/>
        </w:rPr>
      </w:pPr>
      <w:ins w:id="1038" w:author="Sarayu Belliraj" w:date="2022-04-29T12:20:00Z">
        <w:r>
          <w:rPr>
            <w:i/>
            <w:iCs/>
          </w:rPr>
          <w:t xml:space="preserve">Step No: </w:t>
        </w:r>
      </w:ins>
      <w:proofErr w:type="spellStart"/>
      <w:ins w:id="1039" w:author="Sarayu Belliraj" w:date="2022-04-29T12:24:00Z">
        <w:r w:rsidR="00413834">
          <w:rPr>
            <w:i/>
            <w:iCs/>
          </w:rPr>
          <w:t>dunning_step</w:t>
        </w:r>
      </w:ins>
      <w:proofErr w:type="spellEnd"/>
    </w:p>
    <w:p w14:paraId="0379B646" w14:textId="77777777" w:rsidR="00B572CA" w:rsidRDefault="00B572CA" w:rsidP="00B572CA">
      <w:pPr>
        <w:pStyle w:val="ListParagraph"/>
        <w:spacing w:line="270" w:lineRule="exact"/>
        <w:ind w:left="3600"/>
        <w:rPr>
          <w:ins w:id="1040" w:author="Sarayu Belliraj" w:date="2022-04-29T12:20:00Z"/>
          <w:i/>
          <w:iCs/>
        </w:rPr>
        <w:pPrChange w:id="1041" w:author="Sarayu Belliraj" w:date="2022-04-29T12:20:00Z">
          <w:pPr>
            <w:pStyle w:val="ListParagraph"/>
            <w:numPr>
              <w:numId w:val="9"/>
            </w:numPr>
            <w:spacing w:line="270" w:lineRule="exact"/>
            <w:ind w:left="2880" w:hanging="360"/>
          </w:pPr>
        </w:pPrChange>
      </w:pPr>
    </w:p>
    <w:p w14:paraId="7C7DA057" w14:textId="4FBA700F" w:rsidR="007B279B" w:rsidRPr="007B279B" w:rsidRDefault="00413834" w:rsidP="007B279B">
      <w:pPr>
        <w:pStyle w:val="ListParagraph"/>
        <w:numPr>
          <w:ilvl w:val="0"/>
          <w:numId w:val="9"/>
        </w:numPr>
        <w:spacing w:line="270" w:lineRule="exact"/>
        <w:ind w:left="2880"/>
        <w:rPr>
          <w:i/>
          <w:iCs/>
        </w:rPr>
      </w:pPr>
      <w:ins w:id="1042" w:author="Sarayu Belliraj" w:date="2022-04-29T12:23:00Z">
        <w:r>
          <w:rPr>
            <w:i/>
            <w:iCs/>
          </w:rPr>
          <w:t xml:space="preserve">Default </w:t>
        </w:r>
      </w:ins>
      <w:r w:rsidR="007B279B" w:rsidRPr="007B279B">
        <w:rPr>
          <w:i/>
          <w:iCs/>
        </w:rPr>
        <w:t xml:space="preserve">Email </w:t>
      </w:r>
      <w:ins w:id="1043" w:author="Sarayu Belliraj" w:date="2022-04-29T12:23:00Z">
        <w:r>
          <w:rPr>
            <w:i/>
            <w:iCs/>
          </w:rPr>
          <w:t>Template V</w:t>
        </w:r>
      </w:ins>
      <w:del w:id="1044" w:author="Sarayu Belliraj" w:date="2022-04-29T12:23:00Z">
        <w:r w:rsidR="007B279B" w:rsidRPr="007B279B" w:rsidDel="00413834">
          <w:rPr>
            <w:i/>
            <w:iCs/>
          </w:rPr>
          <w:delText>v</w:delText>
        </w:r>
      </w:del>
      <w:r w:rsidR="007B279B" w:rsidRPr="007B279B">
        <w:rPr>
          <w:i/>
          <w:iCs/>
        </w:rPr>
        <w:t>erbiage:</w:t>
      </w:r>
    </w:p>
    <w:p w14:paraId="6ED7BAC0" w14:textId="77777777" w:rsidR="00F1798E" w:rsidRPr="00F1798E" w:rsidRDefault="00F1798E" w:rsidP="00F1798E">
      <w:pPr>
        <w:pStyle w:val="ListParagraph"/>
        <w:spacing w:line="270" w:lineRule="exact"/>
        <w:ind w:left="2880"/>
        <w:rPr>
          <w:i/>
          <w:iCs/>
        </w:rPr>
      </w:pPr>
      <w:r w:rsidRPr="00F1798E">
        <w:rPr>
          <w:i/>
          <w:iCs/>
        </w:rPr>
        <w:t>Dear Customer,</w:t>
      </w:r>
    </w:p>
    <w:p w14:paraId="6524509B" w14:textId="77777777" w:rsidR="00F1798E" w:rsidRPr="00F1798E" w:rsidRDefault="00F1798E" w:rsidP="00F1798E">
      <w:pPr>
        <w:pStyle w:val="ListParagraph"/>
        <w:spacing w:line="270" w:lineRule="exact"/>
        <w:ind w:left="2880"/>
        <w:rPr>
          <w:i/>
          <w:iCs/>
        </w:rPr>
      </w:pPr>
    </w:p>
    <w:p w14:paraId="3D354A10" w14:textId="55F76A2A" w:rsidR="00F1798E" w:rsidRDefault="00F1798E" w:rsidP="00F1798E">
      <w:pPr>
        <w:pStyle w:val="ListParagraph"/>
        <w:spacing w:line="270" w:lineRule="exact"/>
        <w:ind w:left="2880"/>
        <w:rPr>
          <w:i/>
          <w:iCs/>
        </w:rPr>
      </w:pPr>
      <w:r w:rsidRPr="00F1798E">
        <w:rPr>
          <w:i/>
          <w:iCs/>
        </w:rPr>
        <w:t>This is a reminder t</w:t>
      </w:r>
      <w:ins w:id="1045" w:author="Sarayu Belliraj" w:date="2022-04-26T11:58:00Z">
        <w:r w:rsidR="009C04AC">
          <w:rPr>
            <w:i/>
            <w:iCs/>
          </w:rPr>
          <w:t>ha</w:t>
        </w:r>
      </w:ins>
      <w:ins w:id="1046" w:author="Sarayu Belliraj" w:date="2022-04-26T11:59:00Z">
        <w:r w:rsidR="009C04AC">
          <w:rPr>
            <w:i/>
            <w:iCs/>
          </w:rPr>
          <w:t>t</w:t>
        </w:r>
      </w:ins>
      <w:del w:id="1047" w:author="Sarayu Belliraj" w:date="2022-04-26T11:58:00Z">
        <w:r w:rsidRPr="00F1798E" w:rsidDel="009C04AC">
          <w:rPr>
            <w:i/>
            <w:iCs/>
          </w:rPr>
          <w:delText>o</w:delText>
        </w:r>
      </w:del>
      <w:r w:rsidRPr="00F1798E">
        <w:rPr>
          <w:i/>
          <w:iCs/>
        </w:rPr>
        <w:t xml:space="preserve"> </w:t>
      </w:r>
      <w:del w:id="1048" w:author="Sarayu Belliraj" w:date="2022-04-25T15:54:00Z">
        <w:r w:rsidRPr="00F1798E" w:rsidDel="00E85BEC">
          <w:rPr>
            <w:i/>
            <w:iCs/>
          </w:rPr>
          <w:delText xml:space="preserve">pay </w:delText>
        </w:r>
      </w:del>
      <w:ins w:id="1049" w:author="Sarayu Belliraj" w:date="2022-04-25T15:54:00Z">
        <w:r w:rsidR="00E85BEC">
          <w:rPr>
            <w:i/>
            <w:iCs/>
          </w:rPr>
          <w:t xml:space="preserve">you have overdue </w:t>
        </w:r>
      </w:ins>
      <w:ins w:id="1050" w:author="Sarayu Belliraj" w:date="2022-04-25T15:55:00Z">
        <w:r w:rsidR="00E85BEC">
          <w:rPr>
            <w:i/>
            <w:iCs/>
          </w:rPr>
          <w:t>S</w:t>
        </w:r>
      </w:ins>
      <w:ins w:id="1051" w:author="Sarayu Belliraj" w:date="2022-04-25T15:54:00Z">
        <w:r w:rsidR="00E85BEC">
          <w:rPr>
            <w:i/>
            <w:iCs/>
          </w:rPr>
          <w:t>tatements</w:t>
        </w:r>
      </w:ins>
      <w:del w:id="1052" w:author="Sarayu Belliraj" w:date="2022-04-25T15:54:00Z">
        <w:r w:rsidRPr="00F1798E" w:rsidDel="00E85BEC">
          <w:rPr>
            <w:i/>
            <w:iCs/>
          </w:rPr>
          <w:delText>your outstanding invoices</w:delText>
        </w:r>
      </w:del>
      <w:r w:rsidRPr="00F1798E">
        <w:rPr>
          <w:i/>
          <w:iCs/>
        </w:rPr>
        <w:t xml:space="preserve"> </w:t>
      </w:r>
      <w:ins w:id="1053" w:author="Sarayu Belliraj" w:date="2022-04-25T15:55:00Z">
        <w:r w:rsidR="00E85BEC">
          <w:rPr>
            <w:i/>
            <w:iCs/>
          </w:rPr>
          <w:t>that require payment</w:t>
        </w:r>
      </w:ins>
      <w:del w:id="1054" w:author="Sarayu Belliraj" w:date="2022-04-25T15:55:00Z">
        <w:r w:rsidRPr="00F1798E" w:rsidDel="00E85BEC">
          <w:rPr>
            <w:i/>
            <w:iCs/>
          </w:rPr>
          <w:delText>which are now</w:delText>
        </w:r>
        <w:r w:rsidR="00AF5379" w:rsidDel="00E85BEC">
          <w:rPr>
            <w:i/>
            <w:iCs/>
          </w:rPr>
          <w:delText xml:space="preserve"> </w:delText>
        </w:r>
        <w:r w:rsidRPr="00F1798E" w:rsidDel="00E85BEC">
          <w:rPr>
            <w:i/>
            <w:iCs/>
          </w:rPr>
          <w:delText>overdue</w:delText>
        </w:r>
      </w:del>
      <w:r w:rsidRPr="00F1798E">
        <w:rPr>
          <w:i/>
          <w:iCs/>
        </w:rPr>
        <w:t>. Failure to pay will result in a credit hold being placed on your account.</w:t>
      </w:r>
    </w:p>
    <w:p w14:paraId="3882FAB6" w14:textId="13D8ED50" w:rsidR="00F1798E" w:rsidRDefault="00F1798E" w:rsidP="00F1798E">
      <w:pPr>
        <w:pStyle w:val="ListParagraph"/>
        <w:spacing w:line="270" w:lineRule="exact"/>
        <w:ind w:left="2880"/>
        <w:rPr>
          <w:i/>
          <w:iCs/>
        </w:rPr>
      </w:pPr>
    </w:p>
    <w:p w14:paraId="0414DDB3" w14:textId="76C985F2" w:rsidR="00F1798E" w:rsidRDefault="00F1798E" w:rsidP="00F1798E">
      <w:pPr>
        <w:pStyle w:val="ListParagraph"/>
        <w:spacing w:line="270" w:lineRule="exact"/>
        <w:ind w:left="2880"/>
        <w:rPr>
          <w:i/>
          <w:iCs/>
        </w:rPr>
      </w:pPr>
      <w:r>
        <w:rPr>
          <w:i/>
          <w:iCs/>
        </w:rPr>
        <w:t xml:space="preserve">Please find below the details of </w:t>
      </w:r>
      <w:ins w:id="1055" w:author="Sarayu Belliraj" w:date="2022-04-25T15:55:00Z">
        <w:r w:rsidR="00E85BEC">
          <w:rPr>
            <w:i/>
            <w:iCs/>
          </w:rPr>
          <w:t>your open Statements</w:t>
        </w:r>
      </w:ins>
      <w:del w:id="1056" w:author="Sarayu Belliraj" w:date="2022-04-25T15:55:00Z">
        <w:r w:rsidDel="00E85BEC">
          <w:rPr>
            <w:i/>
            <w:iCs/>
          </w:rPr>
          <w:delText>invoices</w:delText>
        </w:r>
        <w:r w:rsidR="00AF5379" w:rsidDel="00E85BEC">
          <w:rPr>
            <w:i/>
            <w:iCs/>
          </w:rPr>
          <w:delText xml:space="preserve"> </w:delText>
        </w:r>
        <w:r w:rsidR="002F2939" w:rsidDel="00E85BEC">
          <w:rPr>
            <w:i/>
            <w:iCs/>
          </w:rPr>
          <w:delText xml:space="preserve">open </w:delText>
        </w:r>
        <w:r w:rsidR="00AF5379" w:rsidDel="00E85BEC">
          <w:rPr>
            <w:i/>
            <w:iCs/>
          </w:rPr>
          <w:delText xml:space="preserve">past </w:delText>
        </w:r>
        <w:r w:rsidR="002F2939" w:rsidDel="00E85BEC">
          <w:rPr>
            <w:i/>
            <w:iCs/>
          </w:rPr>
          <w:delText xml:space="preserve">the </w:delText>
        </w:r>
        <w:r w:rsidR="00AF5379" w:rsidDel="00E85BEC">
          <w:rPr>
            <w:i/>
            <w:iCs/>
          </w:rPr>
          <w:delText>due</w:delText>
        </w:r>
        <w:r w:rsidR="002F2939" w:rsidDel="00E85BEC">
          <w:rPr>
            <w:i/>
            <w:iCs/>
          </w:rPr>
          <w:delText xml:space="preserve"> date</w:delText>
        </w:r>
      </w:del>
      <w:r>
        <w:rPr>
          <w:i/>
          <w:iCs/>
        </w:rPr>
        <w:t>:</w:t>
      </w:r>
    </w:p>
    <w:p w14:paraId="15D928D4" w14:textId="77777777" w:rsidR="00F35D10" w:rsidRPr="00F1798E" w:rsidRDefault="00F35D10" w:rsidP="00F1798E">
      <w:pPr>
        <w:pStyle w:val="ListParagraph"/>
        <w:spacing w:line="270" w:lineRule="exact"/>
        <w:ind w:left="2880"/>
        <w:rPr>
          <w:i/>
          <w:iCs/>
        </w:rPr>
      </w:pPr>
    </w:p>
    <w:tbl>
      <w:tblPr>
        <w:tblStyle w:val="TableGrid"/>
        <w:tblW w:w="0" w:type="auto"/>
        <w:tblInd w:w="2880" w:type="dxa"/>
        <w:tblLook w:val="04A0" w:firstRow="1" w:lastRow="0" w:firstColumn="1" w:lastColumn="0" w:noHBand="0" w:noVBand="1"/>
      </w:tblPr>
      <w:tblGrid>
        <w:gridCol w:w="2073"/>
        <w:gridCol w:w="2246"/>
        <w:gridCol w:w="2151"/>
      </w:tblGrid>
      <w:tr w:rsidR="00A01341" w14:paraId="2DFFC405" w14:textId="77777777" w:rsidTr="00A01341">
        <w:tc>
          <w:tcPr>
            <w:tcW w:w="3116" w:type="dxa"/>
          </w:tcPr>
          <w:p w14:paraId="5412CD4F" w14:textId="3A8FD928" w:rsidR="00A01341" w:rsidRDefault="00A01341" w:rsidP="00F1798E">
            <w:pPr>
              <w:pStyle w:val="ListParagraph"/>
              <w:spacing w:line="270" w:lineRule="exact"/>
              <w:ind w:left="0"/>
              <w:rPr>
                <w:i/>
                <w:iCs/>
              </w:rPr>
            </w:pPr>
            <w:r>
              <w:rPr>
                <w:i/>
                <w:iCs/>
              </w:rPr>
              <w:t>Due Dat</w:t>
            </w:r>
            <w:ins w:id="1057" w:author="Sarayu Belliraj" w:date="2022-04-13T16:19:00Z">
              <w:r w:rsidR="00C8179A">
                <w:rPr>
                  <w:i/>
                  <w:iCs/>
                </w:rPr>
                <w:t>e</w:t>
              </w:r>
            </w:ins>
            <w:del w:id="1058" w:author="Sarayu Belliraj" w:date="2022-04-13T16:19:00Z">
              <w:r w:rsidDel="00C8179A">
                <w:rPr>
                  <w:i/>
                  <w:iCs/>
                </w:rPr>
                <w:delText>a</w:delText>
              </w:r>
            </w:del>
          </w:p>
        </w:tc>
        <w:tc>
          <w:tcPr>
            <w:tcW w:w="3117" w:type="dxa"/>
          </w:tcPr>
          <w:p w14:paraId="705B3CDE" w14:textId="0CE0555A" w:rsidR="00A01341" w:rsidRDefault="00A01341" w:rsidP="00F1798E">
            <w:pPr>
              <w:pStyle w:val="ListParagraph"/>
              <w:spacing w:line="270" w:lineRule="exact"/>
              <w:ind w:left="0"/>
              <w:rPr>
                <w:i/>
                <w:iCs/>
              </w:rPr>
            </w:pPr>
            <w:r>
              <w:rPr>
                <w:i/>
                <w:iCs/>
              </w:rPr>
              <w:t>Statement Number</w:t>
            </w:r>
          </w:p>
        </w:tc>
        <w:tc>
          <w:tcPr>
            <w:tcW w:w="3117" w:type="dxa"/>
          </w:tcPr>
          <w:p w14:paraId="773B036F" w14:textId="7AFDF369" w:rsidR="00A01341" w:rsidRDefault="00A01341" w:rsidP="00F1798E">
            <w:pPr>
              <w:pStyle w:val="ListParagraph"/>
              <w:spacing w:line="270" w:lineRule="exact"/>
              <w:ind w:left="0"/>
              <w:rPr>
                <w:i/>
                <w:iCs/>
              </w:rPr>
            </w:pPr>
            <w:r>
              <w:rPr>
                <w:i/>
                <w:iCs/>
              </w:rPr>
              <w:t>Amount Due</w:t>
            </w:r>
          </w:p>
        </w:tc>
      </w:tr>
      <w:tr w:rsidR="00A01341" w14:paraId="51622EC6" w14:textId="77777777" w:rsidTr="00A01341">
        <w:tc>
          <w:tcPr>
            <w:tcW w:w="3116" w:type="dxa"/>
          </w:tcPr>
          <w:p w14:paraId="480FAFAF" w14:textId="77777777" w:rsidR="00A01341" w:rsidRDefault="00A01341" w:rsidP="00F1798E">
            <w:pPr>
              <w:pStyle w:val="ListParagraph"/>
              <w:spacing w:line="270" w:lineRule="exact"/>
              <w:ind w:left="0"/>
              <w:rPr>
                <w:i/>
                <w:iCs/>
              </w:rPr>
            </w:pPr>
          </w:p>
        </w:tc>
        <w:tc>
          <w:tcPr>
            <w:tcW w:w="3117" w:type="dxa"/>
          </w:tcPr>
          <w:p w14:paraId="1CD3AB70" w14:textId="77777777" w:rsidR="00A01341" w:rsidRDefault="00A01341" w:rsidP="00F1798E">
            <w:pPr>
              <w:pStyle w:val="ListParagraph"/>
              <w:spacing w:line="270" w:lineRule="exact"/>
              <w:ind w:left="0"/>
              <w:rPr>
                <w:i/>
                <w:iCs/>
              </w:rPr>
            </w:pPr>
          </w:p>
        </w:tc>
        <w:tc>
          <w:tcPr>
            <w:tcW w:w="3117" w:type="dxa"/>
          </w:tcPr>
          <w:p w14:paraId="7F649983" w14:textId="77777777" w:rsidR="00A01341" w:rsidRDefault="00A01341" w:rsidP="00F1798E">
            <w:pPr>
              <w:pStyle w:val="ListParagraph"/>
              <w:spacing w:line="270" w:lineRule="exact"/>
              <w:ind w:left="0"/>
              <w:rPr>
                <w:i/>
                <w:iCs/>
              </w:rPr>
            </w:pPr>
          </w:p>
        </w:tc>
      </w:tr>
      <w:tr w:rsidR="00A01341" w14:paraId="1734B306" w14:textId="77777777" w:rsidTr="00A01341">
        <w:tc>
          <w:tcPr>
            <w:tcW w:w="3116" w:type="dxa"/>
          </w:tcPr>
          <w:p w14:paraId="3EA94942" w14:textId="77777777" w:rsidR="00A01341" w:rsidRDefault="00A01341" w:rsidP="00F1798E">
            <w:pPr>
              <w:pStyle w:val="ListParagraph"/>
              <w:spacing w:line="270" w:lineRule="exact"/>
              <w:ind w:left="0"/>
              <w:rPr>
                <w:i/>
                <w:iCs/>
              </w:rPr>
            </w:pPr>
          </w:p>
        </w:tc>
        <w:tc>
          <w:tcPr>
            <w:tcW w:w="3117" w:type="dxa"/>
          </w:tcPr>
          <w:p w14:paraId="7F6C2EF5" w14:textId="77777777" w:rsidR="00A01341" w:rsidRDefault="00A01341" w:rsidP="00F1798E">
            <w:pPr>
              <w:pStyle w:val="ListParagraph"/>
              <w:spacing w:line="270" w:lineRule="exact"/>
              <w:ind w:left="0"/>
              <w:rPr>
                <w:i/>
                <w:iCs/>
              </w:rPr>
            </w:pPr>
          </w:p>
        </w:tc>
        <w:tc>
          <w:tcPr>
            <w:tcW w:w="3117" w:type="dxa"/>
          </w:tcPr>
          <w:p w14:paraId="74525FDE" w14:textId="77777777" w:rsidR="00A01341" w:rsidRDefault="00A01341" w:rsidP="00F1798E">
            <w:pPr>
              <w:pStyle w:val="ListParagraph"/>
              <w:spacing w:line="270" w:lineRule="exact"/>
              <w:ind w:left="0"/>
              <w:rPr>
                <w:i/>
                <w:iCs/>
              </w:rPr>
            </w:pPr>
          </w:p>
        </w:tc>
      </w:tr>
    </w:tbl>
    <w:p w14:paraId="4067160A" w14:textId="77777777" w:rsidR="00F1798E" w:rsidRPr="00F1798E" w:rsidRDefault="00F1798E" w:rsidP="00F1798E">
      <w:pPr>
        <w:pStyle w:val="ListParagraph"/>
        <w:spacing w:line="270" w:lineRule="exact"/>
        <w:ind w:left="2880"/>
        <w:rPr>
          <w:i/>
          <w:iCs/>
        </w:rPr>
      </w:pPr>
    </w:p>
    <w:p w14:paraId="249D26F2" w14:textId="7FA2E3FD" w:rsidR="00F1798E" w:rsidRPr="00F1798E" w:rsidRDefault="00F1798E" w:rsidP="00F1798E">
      <w:pPr>
        <w:pStyle w:val="ListParagraph"/>
        <w:spacing w:line="270" w:lineRule="exact"/>
        <w:ind w:left="2880"/>
        <w:rPr>
          <w:i/>
          <w:iCs/>
        </w:rPr>
      </w:pPr>
      <w:r w:rsidRPr="00F1798E">
        <w:rPr>
          <w:i/>
          <w:iCs/>
        </w:rPr>
        <w:t>Sincerely,</w:t>
      </w:r>
    </w:p>
    <w:p w14:paraId="57337892" w14:textId="4CA3FE65" w:rsidR="00727400" w:rsidRDefault="00F1798E" w:rsidP="00727400">
      <w:pPr>
        <w:pStyle w:val="ListParagraph"/>
        <w:spacing w:line="270" w:lineRule="exact"/>
        <w:ind w:left="2880"/>
        <w:rPr>
          <w:ins w:id="1059" w:author="Sarayu Belliraj" w:date="2022-04-04T12:01:00Z"/>
          <w:i/>
          <w:iCs/>
        </w:rPr>
      </w:pPr>
      <w:r>
        <w:rPr>
          <w:i/>
          <w:iCs/>
        </w:rPr>
        <w:t>Intel</w:t>
      </w:r>
      <w:r w:rsidRPr="00F1798E">
        <w:rPr>
          <w:i/>
          <w:iCs/>
        </w:rPr>
        <w:t xml:space="preserve"> C</w:t>
      </w:r>
      <w:ins w:id="1060" w:author="Sarayu Belliraj" w:date="2022-04-25T15:56:00Z">
        <w:r w:rsidR="00E85BEC">
          <w:rPr>
            <w:i/>
            <w:iCs/>
          </w:rPr>
          <w:t>ollections</w:t>
        </w:r>
      </w:ins>
      <w:del w:id="1061" w:author="Sarayu Belliraj" w:date="2022-04-25T15:56:00Z">
        <w:r w:rsidRPr="00F1798E" w:rsidDel="00E85BEC">
          <w:rPr>
            <w:i/>
            <w:iCs/>
          </w:rPr>
          <w:delText>ustomer Service</w:delText>
        </w:r>
      </w:del>
    </w:p>
    <w:p w14:paraId="2B667711" w14:textId="14F29EB2" w:rsidR="00727400" w:rsidRDefault="00727400" w:rsidP="00727400">
      <w:pPr>
        <w:pStyle w:val="ListParagraph"/>
        <w:spacing w:line="270" w:lineRule="exact"/>
        <w:ind w:left="2880"/>
        <w:rPr>
          <w:ins w:id="1062" w:author="Sarayu Belliraj" w:date="2022-04-04T12:02:00Z"/>
          <w:i/>
          <w:iCs/>
        </w:rPr>
      </w:pPr>
    </w:p>
    <w:p w14:paraId="4CB036FF" w14:textId="77777777" w:rsidR="00711D0B" w:rsidRDefault="00711D0B" w:rsidP="00711D0B">
      <w:pPr>
        <w:pStyle w:val="ListParagraph"/>
        <w:numPr>
          <w:ilvl w:val="0"/>
          <w:numId w:val="9"/>
        </w:numPr>
        <w:spacing w:line="270" w:lineRule="exact"/>
        <w:ind w:left="2880"/>
        <w:rPr>
          <w:ins w:id="1063" w:author="Sarayu Belliraj" w:date="2022-04-29T13:52:00Z"/>
          <w:i/>
          <w:iCs/>
        </w:rPr>
      </w:pPr>
      <w:ins w:id="1064" w:author="Sarayu Belliraj" w:date="2022-04-29T13:52:00Z">
        <w:r>
          <w:rPr>
            <w:i/>
            <w:iCs/>
          </w:rPr>
          <w:t>Field mapping</w:t>
        </w:r>
      </w:ins>
    </w:p>
    <w:p w14:paraId="1F3AC149" w14:textId="77777777" w:rsidR="00711D0B" w:rsidRDefault="00711D0B" w:rsidP="00711D0B">
      <w:pPr>
        <w:pStyle w:val="ListParagraph"/>
        <w:spacing w:line="270" w:lineRule="exact"/>
        <w:ind w:left="2880"/>
        <w:rPr>
          <w:ins w:id="1065" w:author="Sarayu Belliraj" w:date="2022-04-29T13:52:00Z"/>
          <w:i/>
          <w:iCs/>
        </w:rPr>
      </w:pPr>
      <w:ins w:id="1066" w:author="Sarayu Belliraj" w:date="2022-04-29T13:52:00Z">
        <w:r>
          <w:rPr>
            <w:i/>
            <w:iCs/>
          </w:rPr>
          <w:t>The field mappings (refer statement response above) are given below:</w:t>
        </w:r>
      </w:ins>
    </w:p>
    <w:p w14:paraId="2C15CF88" w14:textId="77777777" w:rsidR="00711D0B" w:rsidRPr="009C04B7" w:rsidRDefault="00711D0B" w:rsidP="00711D0B">
      <w:pPr>
        <w:pStyle w:val="ListParagraph"/>
        <w:numPr>
          <w:ilvl w:val="0"/>
          <w:numId w:val="11"/>
        </w:numPr>
        <w:spacing w:line="270" w:lineRule="exact"/>
        <w:rPr>
          <w:ins w:id="1067" w:author="Sarayu Belliraj" w:date="2022-04-29T13:52:00Z"/>
          <w:i/>
          <w:iCs/>
        </w:rPr>
      </w:pPr>
      <w:ins w:id="1068" w:author="Sarayu Belliraj" w:date="2022-04-29T13:52:00Z">
        <w:r w:rsidRPr="009C04B7">
          <w:rPr>
            <w:i/>
            <w:iCs/>
          </w:rPr>
          <w:t xml:space="preserve">Due </w:t>
        </w:r>
        <w:r w:rsidRPr="00727400">
          <w:rPr>
            <w:i/>
            <w:iCs/>
          </w:rPr>
          <w:t>Data</w:t>
        </w:r>
        <w:r>
          <w:rPr>
            <w:i/>
            <w:iCs/>
          </w:rPr>
          <w:t xml:space="preserve">: </w:t>
        </w:r>
        <w:proofErr w:type="spellStart"/>
        <w:r w:rsidRPr="009C04B7">
          <w:rPr>
            <w:i/>
            <w:iCs/>
          </w:rPr>
          <w:t>due_date</w:t>
        </w:r>
        <w:proofErr w:type="spellEnd"/>
        <w:r>
          <w:rPr>
            <w:i/>
            <w:iCs/>
          </w:rPr>
          <w:tab/>
        </w:r>
      </w:ins>
    </w:p>
    <w:p w14:paraId="5BC76F38" w14:textId="77777777" w:rsidR="00711D0B" w:rsidRPr="009C04B7" w:rsidRDefault="00711D0B" w:rsidP="00711D0B">
      <w:pPr>
        <w:pStyle w:val="ListParagraph"/>
        <w:numPr>
          <w:ilvl w:val="0"/>
          <w:numId w:val="11"/>
        </w:numPr>
        <w:spacing w:line="270" w:lineRule="exact"/>
        <w:rPr>
          <w:ins w:id="1069" w:author="Sarayu Belliraj" w:date="2022-04-29T13:52:00Z"/>
          <w:i/>
          <w:iCs/>
        </w:rPr>
      </w:pPr>
      <w:ins w:id="1070" w:author="Sarayu Belliraj" w:date="2022-04-29T13:52:00Z">
        <w:r w:rsidRPr="009C04B7">
          <w:rPr>
            <w:i/>
            <w:iCs/>
          </w:rPr>
          <w:t>Statement Number</w:t>
        </w:r>
        <w:r>
          <w:rPr>
            <w:i/>
            <w:iCs/>
          </w:rPr>
          <w:t xml:space="preserve">: </w:t>
        </w:r>
        <w:proofErr w:type="spellStart"/>
        <w:r w:rsidRPr="009C04B7">
          <w:rPr>
            <w:i/>
            <w:iCs/>
          </w:rPr>
          <w:t>seq_statement_id</w:t>
        </w:r>
        <w:proofErr w:type="spellEnd"/>
      </w:ins>
    </w:p>
    <w:p w14:paraId="0D0296E1" w14:textId="1FDF3D93" w:rsidR="00711D0B" w:rsidRDefault="00711D0B" w:rsidP="00711D0B">
      <w:pPr>
        <w:pStyle w:val="ListParagraph"/>
        <w:numPr>
          <w:ilvl w:val="0"/>
          <w:numId w:val="11"/>
        </w:numPr>
        <w:spacing w:line="270" w:lineRule="exact"/>
        <w:rPr>
          <w:ins w:id="1071" w:author="Sarayu Belliraj" w:date="2022-04-29T13:52:00Z"/>
          <w:i/>
          <w:iCs/>
        </w:rPr>
      </w:pPr>
      <w:ins w:id="1072" w:author="Sarayu Belliraj" w:date="2022-04-29T13:52:00Z">
        <w:r w:rsidRPr="009C04B7">
          <w:rPr>
            <w:i/>
            <w:iCs/>
          </w:rPr>
          <w:t>Amount Due</w:t>
        </w:r>
        <w:r>
          <w:rPr>
            <w:i/>
            <w:iCs/>
          </w:rPr>
          <w:t xml:space="preserve">: </w:t>
        </w:r>
        <w:proofErr w:type="spellStart"/>
        <w:r w:rsidRPr="009C04B7">
          <w:rPr>
            <w:i/>
            <w:iCs/>
          </w:rPr>
          <w:t>new_charges_amount</w:t>
        </w:r>
        <w:proofErr w:type="spellEnd"/>
        <w:r w:rsidRPr="009C04B7">
          <w:rPr>
            <w:i/>
            <w:iCs/>
          </w:rPr>
          <w:t xml:space="preserve">- </w:t>
        </w:r>
        <w:proofErr w:type="spellStart"/>
        <w:r w:rsidRPr="009C04B7">
          <w:rPr>
            <w:i/>
            <w:iCs/>
          </w:rPr>
          <w:t>new_payments_amount</w:t>
        </w:r>
        <w:proofErr w:type="spellEnd"/>
      </w:ins>
    </w:p>
    <w:p w14:paraId="524A0657" w14:textId="77777777" w:rsidR="00711D0B" w:rsidRDefault="00711D0B" w:rsidP="00711D0B">
      <w:pPr>
        <w:pStyle w:val="ListParagraph"/>
        <w:spacing w:line="270" w:lineRule="exact"/>
        <w:ind w:left="3600"/>
        <w:rPr>
          <w:ins w:id="1073" w:author="Sarayu Belliraj" w:date="2022-04-29T13:52:00Z"/>
          <w:i/>
          <w:iCs/>
        </w:rPr>
        <w:pPrChange w:id="1074" w:author="Sarayu Belliraj" w:date="2022-04-29T13:52:00Z">
          <w:pPr>
            <w:pStyle w:val="ListParagraph"/>
            <w:numPr>
              <w:numId w:val="11"/>
            </w:numPr>
            <w:spacing w:line="270" w:lineRule="exact"/>
            <w:ind w:left="3600" w:hanging="360"/>
          </w:pPr>
        </w:pPrChange>
      </w:pPr>
    </w:p>
    <w:p w14:paraId="63ED710A" w14:textId="7CE216E9" w:rsidR="00711D0B" w:rsidRDefault="00711D0B" w:rsidP="00711D0B">
      <w:pPr>
        <w:pStyle w:val="ListParagraph"/>
        <w:numPr>
          <w:ilvl w:val="0"/>
          <w:numId w:val="9"/>
        </w:numPr>
        <w:spacing w:line="270" w:lineRule="exact"/>
        <w:ind w:left="2880"/>
        <w:rPr>
          <w:ins w:id="1075" w:author="Sarayu Belliraj" w:date="2022-04-29T13:52:00Z"/>
          <w:i/>
          <w:iCs/>
        </w:rPr>
      </w:pPr>
      <w:ins w:id="1076" w:author="Sarayu Belliraj" w:date="2022-04-29T13:51:00Z">
        <w:r w:rsidRPr="00711D0B">
          <w:rPr>
            <w:i/>
            <w:iCs/>
            <w:rPrChange w:id="1077" w:author="Sarayu Belliraj" w:date="2022-04-29T13:52:00Z">
              <w:rPr/>
            </w:rPrChange>
          </w:rPr>
          <w:t xml:space="preserve">Notate dunning notification in Aria account’s comment section using </w:t>
        </w:r>
        <w:proofErr w:type="spellStart"/>
        <w:r w:rsidRPr="00711D0B">
          <w:rPr>
            <w:i/>
            <w:iCs/>
            <w:rPrChange w:id="1078" w:author="Sarayu Belliraj" w:date="2022-04-29T13:52:00Z">
              <w:rPr/>
            </w:rPrChange>
          </w:rPr>
          <w:t>write_acct_comment_m</w:t>
        </w:r>
        <w:proofErr w:type="spellEnd"/>
        <w:r w:rsidRPr="00711D0B">
          <w:rPr>
            <w:i/>
            <w:iCs/>
            <w:rPrChange w:id="1079" w:author="Sarayu Belliraj" w:date="2022-04-29T13:52:00Z">
              <w:rPr/>
            </w:rPrChange>
          </w:rPr>
          <w:t xml:space="preserve"> API. Please find the comment below:</w:t>
        </w:r>
      </w:ins>
    </w:p>
    <w:p w14:paraId="0895EAA6" w14:textId="77777777" w:rsidR="00711D0B" w:rsidRPr="00711D0B" w:rsidRDefault="00711D0B" w:rsidP="00711D0B">
      <w:pPr>
        <w:pStyle w:val="ListParagraph"/>
        <w:spacing w:line="270" w:lineRule="exact"/>
        <w:ind w:left="2880"/>
        <w:rPr>
          <w:ins w:id="1080" w:author="Sarayu Belliraj" w:date="2022-04-29T13:51:00Z"/>
          <w:i/>
          <w:iCs/>
          <w:rPrChange w:id="1081" w:author="Sarayu Belliraj" w:date="2022-04-29T13:52:00Z">
            <w:rPr>
              <w:ins w:id="1082" w:author="Sarayu Belliraj" w:date="2022-04-29T13:51:00Z"/>
            </w:rPr>
          </w:rPrChange>
        </w:rPr>
        <w:pPrChange w:id="1083" w:author="Sarayu Belliraj" w:date="2022-04-29T13:52:00Z">
          <w:pPr>
            <w:pStyle w:val="ListParagraph"/>
            <w:numPr>
              <w:numId w:val="11"/>
            </w:numPr>
            <w:spacing w:line="360" w:lineRule="auto"/>
            <w:ind w:left="3600" w:hanging="360"/>
          </w:pPr>
        </w:pPrChange>
      </w:pPr>
    </w:p>
    <w:p w14:paraId="27167097" w14:textId="7A579B79" w:rsidR="00711D0B" w:rsidRDefault="00711D0B" w:rsidP="00711D0B">
      <w:pPr>
        <w:pStyle w:val="ListParagraph"/>
        <w:spacing w:line="360" w:lineRule="auto"/>
        <w:ind w:left="3600"/>
        <w:rPr>
          <w:ins w:id="1084" w:author="Sarayu Belliraj" w:date="2022-04-29T13:52:00Z"/>
          <w:i/>
          <w:iCs/>
        </w:rPr>
      </w:pPr>
      <w:ins w:id="1085" w:author="Sarayu Belliraj" w:date="2022-04-29T13:51:00Z">
        <w:r w:rsidRPr="009C04B7">
          <w:rPr>
            <w:i/>
            <w:iCs/>
          </w:rPr>
          <w:t>Email message of type "Dunning" with subject "Important Intel Account Notice" sent to address "</w:t>
        </w:r>
        <w:r>
          <w:rPr>
            <w:i/>
            <w:iCs/>
          </w:rPr>
          <w:t>&lt;statement email&gt;</w:t>
        </w:r>
        <w:r w:rsidRPr="009C04B7">
          <w:rPr>
            <w:i/>
            <w:iCs/>
          </w:rPr>
          <w:t xml:space="preserve">" on </w:t>
        </w:r>
        <w:r>
          <w:rPr>
            <w:i/>
            <w:iCs/>
          </w:rPr>
          <w:t>&lt;</w:t>
        </w:r>
        <w:proofErr w:type="spellStart"/>
        <w:r>
          <w:rPr>
            <w:i/>
            <w:iCs/>
          </w:rPr>
          <w:t>email_sent_datetime</w:t>
        </w:r>
        <w:proofErr w:type="spellEnd"/>
        <w:r>
          <w:rPr>
            <w:i/>
            <w:iCs/>
          </w:rPr>
          <w:t xml:space="preserve">&gt;. </w:t>
        </w:r>
        <w:r w:rsidRPr="009C04B7">
          <w:rPr>
            <w:i/>
            <w:iCs/>
          </w:rPr>
          <w:t>Sent through Aria workflow</w:t>
        </w:r>
        <w:r>
          <w:rPr>
            <w:i/>
            <w:iCs/>
          </w:rPr>
          <w:t>.</w:t>
        </w:r>
      </w:ins>
    </w:p>
    <w:p w14:paraId="0DF46181" w14:textId="734D3EBE" w:rsidR="00711D0B" w:rsidRDefault="00711D0B" w:rsidP="00711D0B">
      <w:pPr>
        <w:pStyle w:val="ListParagraph"/>
        <w:spacing w:line="360" w:lineRule="auto"/>
        <w:ind w:left="3600"/>
        <w:rPr>
          <w:ins w:id="1086" w:author="Sarayu Belliraj" w:date="2022-04-29T13:52:00Z"/>
          <w:i/>
          <w:iCs/>
        </w:rPr>
      </w:pPr>
    </w:p>
    <w:p w14:paraId="756CF7A8" w14:textId="77777777" w:rsidR="00711D0B" w:rsidRDefault="00711D0B" w:rsidP="00711D0B">
      <w:pPr>
        <w:pStyle w:val="ListParagraph"/>
        <w:spacing w:line="360" w:lineRule="auto"/>
        <w:ind w:left="3600"/>
        <w:rPr>
          <w:ins w:id="1087" w:author="Sarayu Belliraj" w:date="2022-04-29T13:51:00Z"/>
          <w:i/>
          <w:iCs/>
        </w:rPr>
      </w:pPr>
    </w:p>
    <w:p w14:paraId="22EA102C" w14:textId="77777777" w:rsidR="00711D0B" w:rsidRPr="008714BE" w:rsidRDefault="00711D0B" w:rsidP="00711D0B">
      <w:pPr>
        <w:pStyle w:val="ListParagraph"/>
        <w:spacing w:line="360" w:lineRule="auto"/>
        <w:ind w:left="2880"/>
        <w:rPr>
          <w:ins w:id="1088" w:author="Sarayu Belliraj" w:date="2022-04-29T13:51:00Z"/>
          <w:i/>
          <w:iCs/>
        </w:rPr>
      </w:pPr>
      <w:ins w:id="1089" w:author="Sarayu Belliraj" w:date="2022-04-29T13:51:00Z">
        <w:r w:rsidRPr="008714BE">
          <w:rPr>
            <w:i/>
            <w:iCs/>
          </w:rPr>
          <w:lastRenderedPageBreak/>
          <w:t>Request:</w:t>
        </w:r>
      </w:ins>
    </w:p>
    <w:p w14:paraId="087B2E1F" w14:textId="77777777" w:rsidR="00711D0B" w:rsidRPr="008714BE" w:rsidRDefault="00711D0B" w:rsidP="00711D0B">
      <w:pPr>
        <w:pStyle w:val="ListParagraph"/>
        <w:spacing w:line="270" w:lineRule="exact"/>
        <w:ind w:left="2880"/>
        <w:rPr>
          <w:ins w:id="1090" w:author="Sarayu Belliraj" w:date="2022-04-29T13:51:00Z"/>
          <w:rFonts w:eastAsia="Calibri"/>
          <w:i/>
          <w:iCs/>
          <w:color w:val="000000"/>
          <w:sz w:val="18"/>
          <w:szCs w:val="18"/>
        </w:rPr>
      </w:pPr>
      <w:ins w:id="1091" w:author="Sarayu Belliraj" w:date="2022-04-29T13:51:00Z">
        <w:r w:rsidRPr="008714BE">
          <w:rPr>
            <w:rFonts w:eastAsia="Calibri"/>
            <w:i/>
            <w:iCs/>
            <w:color w:val="000000"/>
            <w:sz w:val="18"/>
            <w:szCs w:val="18"/>
          </w:rPr>
          <w:t>{</w:t>
        </w:r>
      </w:ins>
    </w:p>
    <w:p w14:paraId="78A50F55" w14:textId="77777777" w:rsidR="00711D0B" w:rsidRPr="008714BE" w:rsidRDefault="00711D0B" w:rsidP="00711D0B">
      <w:pPr>
        <w:pStyle w:val="ListParagraph"/>
        <w:spacing w:line="270" w:lineRule="exact"/>
        <w:ind w:left="3600"/>
        <w:rPr>
          <w:ins w:id="1092" w:author="Sarayu Belliraj" w:date="2022-04-29T13:51:00Z"/>
          <w:rFonts w:eastAsia="Calibri"/>
          <w:i/>
          <w:iCs/>
          <w:color w:val="000000"/>
          <w:sz w:val="18"/>
          <w:szCs w:val="18"/>
        </w:rPr>
      </w:pPr>
      <w:ins w:id="1093" w:author="Sarayu Belliraj" w:date="2022-04-29T13:51:00Z">
        <w:r w:rsidRPr="008714BE">
          <w:rPr>
            <w:rFonts w:eastAsia="Calibri"/>
            <w:i/>
            <w:iCs/>
            <w:color w:val="A31515"/>
            <w:sz w:val="18"/>
            <w:szCs w:val="18"/>
          </w:rPr>
          <w:t>"</w:t>
        </w:r>
        <w:proofErr w:type="spellStart"/>
        <w:proofErr w:type="gramStart"/>
        <w:r w:rsidRPr="008714BE">
          <w:rPr>
            <w:rFonts w:eastAsia="Calibri"/>
            <w:i/>
            <w:iCs/>
            <w:color w:val="A31515"/>
            <w:sz w:val="18"/>
            <w:szCs w:val="18"/>
          </w:rPr>
          <w:t>rest</w:t>
        </w:r>
        <w:proofErr w:type="gramEnd"/>
        <w:r w:rsidRPr="008714BE">
          <w:rPr>
            <w:rFonts w:eastAsia="Calibri"/>
            <w:i/>
            <w:iCs/>
            <w:color w:val="A31515"/>
            <w:sz w:val="18"/>
            <w:szCs w:val="18"/>
          </w:rPr>
          <w:t>_call</w:t>
        </w:r>
        <w:proofErr w:type="spellEnd"/>
        <w:r w:rsidRPr="008714BE">
          <w:rPr>
            <w:rFonts w:eastAsia="Calibri"/>
            <w:i/>
            <w:iCs/>
            <w:color w:val="A31515"/>
            <w:sz w:val="18"/>
            <w:szCs w:val="18"/>
          </w:rPr>
          <w:t>"</w:t>
        </w:r>
        <w:r w:rsidRPr="008714BE">
          <w:rPr>
            <w:rFonts w:eastAsia="Calibri"/>
            <w:i/>
            <w:iCs/>
            <w:color w:val="000000"/>
            <w:sz w:val="18"/>
            <w:szCs w:val="18"/>
          </w:rPr>
          <w:t xml:space="preserve">: </w:t>
        </w:r>
        <w:r w:rsidRPr="008714BE">
          <w:rPr>
            <w:rFonts w:eastAsia="Calibri"/>
            <w:i/>
            <w:iCs/>
            <w:color w:val="0451A5"/>
            <w:sz w:val="18"/>
            <w:szCs w:val="18"/>
          </w:rPr>
          <w:t>"</w:t>
        </w:r>
        <w:proofErr w:type="spellStart"/>
        <w:r w:rsidRPr="008714BE">
          <w:rPr>
            <w:rFonts w:eastAsia="Calibri"/>
            <w:i/>
            <w:iCs/>
            <w:color w:val="0451A5"/>
            <w:sz w:val="18"/>
            <w:szCs w:val="18"/>
          </w:rPr>
          <w:t>write_acct_comment_m</w:t>
        </w:r>
        <w:proofErr w:type="spellEnd"/>
        <w:r w:rsidRPr="008714BE">
          <w:rPr>
            <w:rFonts w:eastAsia="Calibri"/>
            <w:i/>
            <w:iCs/>
            <w:color w:val="0451A5"/>
            <w:sz w:val="18"/>
            <w:szCs w:val="18"/>
          </w:rPr>
          <w:t>"</w:t>
        </w:r>
        <w:r w:rsidRPr="008714BE">
          <w:rPr>
            <w:rFonts w:eastAsia="Calibri"/>
            <w:i/>
            <w:iCs/>
            <w:color w:val="000000"/>
            <w:sz w:val="18"/>
            <w:szCs w:val="18"/>
          </w:rPr>
          <w:t>,</w:t>
        </w:r>
      </w:ins>
    </w:p>
    <w:p w14:paraId="6F4A394B" w14:textId="77777777" w:rsidR="00711D0B" w:rsidRPr="008714BE" w:rsidRDefault="00711D0B" w:rsidP="00711D0B">
      <w:pPr>
        <w:pStyle w:val="ListParagraph"/>
        <w:spacing w:line="270" w:lineRule="exact"/>
        <w:ind w:left="3600"/>
        <w:rPr>
          <w:ins w:id="1094" w:author="Sarayu Belliraj" w:date="2022-04-29T13:51:00Z"/>
          <w:rFonts w:eastAsia="Calibri"/>
          <w:i/>
          <w:iCs/>
          <w:color w:val="000000"/>
          <w:sz w:val="18"/>
          <w:szCs w:val="18"/>
        </w:rPr>
      </w:pPr>
      <w:ins w:id="1095" w:author="Sarayu Belliraj" w:date="2022-04-29T13:51:00Z">
        <w:r w:rsidRPr="008714BE">
          <w:rPr>
            <w:rFonts w:eastAsia="Calibri"/>
            <w:i/>
            <w:iCs/>
            <w:color w:val="A31515"/>
            <w:sz w:val="18"/>
            <w:szCs w:val="18"/>
          </w:rPr>
          <w:t>"</w:t>
        </w:r>
        <w:proofErr w:type="gramStart"/>
        <w:r w:rsidRPr="008714BE">
          <w:rPr>
            <w:rFonts w:eastAsia="Calibri"/>
            <w:i/>
            <w:iCs/>
            <w:color w:val="A31515"/>
            <w:sz w:val="18"/>
            <w:szCs w:val="18"/>
          </w:rPr>
          <w:t>output</w:t>
        </w:r>
        <w:proofErr w:type="gramEnd"/>
        <w:r w:rsidRPr="008714BE">
          <w:rPr>
            <w:rFonts w:eastAsia="Calibri"/>
            <w:i/>
            <w:iCs/>
            <w:color w:val="A31515"/>
            <w:sz w:val="18"/>
            <w:szCs w:val="18"/>
          </w:rPr>
          <w:t>_format"</w:t>
        </w:r>
        <w:r w:rsidRPr="008714BE">
          <w:rPr>
            <w:rFonts w:eastAsia="Calibri"/>
            <w:i/>
            <w:iCs/>
            <w:color w:val="000000"/>
            <w:sz w:val="18"/>
            <w:szCs w:val="18"/>
          </w:rPr>
          <w:t>:</w:t>
        </w:r>
        <w:r w:rsidRPr="008714BE">
          <w:rPr>
            <w:rFonts w:eastAsia="Calibri"/>
            <w:i/>
            <w:iCs/>
            <w:color w:val="0451A5"/>
            <w:sz w:val="18"/>
            <w:szCs w:val="18"/>
          </w:rPr>
          <w:t>"</w:t>
        </w:r>
        <w:proofErr w:type="spellStart"/>
        <w:r w:rsidRPr="008714BE">
          <w:rPr>
            <w:rFonts w:eastAsia="Calibri"/>
            <w:i/>
            <w:iCs/>
            <w:color w:val="0451A5"/>
            <w:sz w:val="18"/>
            <w:szCs w:val="18"/>
          </w:rPr>
          <w:t>json</w:t>
        </w:r>
        <w:proofErr w:type="spellEnd"/>
        <w:r w:rsidRPr="008714BE">
          <w:rPr>
            <w:rFonts w:eastAsia="Calibri"/>
            <w:i/>
            <w:iCs/>
            <w:color w:val="0451A5"/>
            <w:sz w:val="18"/>
            <w:szCs w:val="18"/>
          </w:rPr>
          <w:t>"</w:t>
        </w:r>
        <w:r w:rsidRPr="008714BE">
          <w:rPr>
            <w:rFonts w:eastAsia="Calibri"/>
            <w:i/>
            <w:iCs/>
            <w:color w:val="000000"/>
            <w:sz w:val="18"/>
            <w:szCs w:val="18"/>
          </w:rPr>
          <w:t>,</w:t>
        </w:r>
      </w:ins>
    </w:p>
    <w:p w14:paraId="0D84F78C" w14:textId="77777777" w:rsidR="00711D0B" w:rsidRPr="008714BE" w:rsidRDefault="00711D0B" w:rsidP="00711D0B">
      <w:pPr>
        <w:pStyle w:val="ListParagraph"/>
        <w:spacing w:line="270" w:lineRule="exact"/>
        <w:ind w:left="3600"/>
        <w:rPr>
          <w:ins w:id="1096" w:author="Sarayu Belliraj" w:date="2022-04-29T13:51:00Z"/>
          <w:rFonts w:eastAsia="Calibri"/>
          <w:i/>
          <w:iCs/>
          <w:color w:val="000000"/>
          <w:sz w:val="18"/>
          <w:szCs w:val="18"/>
        </w:rPr>
      </w:pPr>
      <w:ins w:id="1097" w:author="Sarayu Belliraj" w:date="2022-04-29T13:51:00Z">
        <w:r w:rsidRPr="008714BE">
          <w:rPr>
            <w:rFonts w:eastAsia="Calibri"/>
            <w:i/>
            <w:iCs/>
            <w:color w:val="A31515"/>
            <w:sz w:val="18"/>
            <w:szCs w:val="18"/>
          </w:rPr>
          <w:t>"</w:t>
        </w:r>
        <w:proofErr w:type="gramStart"/>
        <w:r w:rsidRPr="008714BE">
          <w:rPr>
            <w:rFonts w:eastAsia="Calibri"/>
            <w:i/>
            <w:iCs/>
            <w:color w:val="A31515"/>
            <w:sz w:val="18"/>
            <w:szCs w:val="18"/>
          </w:rPr>
          <w:t>client</w:t>
        </w:r>
        <w:proofErr w:type="gramEnd"/>
        <w:r w:rsidRPr="008714BE">
          <w:rPr>
            <w:rFonts w:eastAsia="Calibri"/>
            <w:i/>
            <w:iCs/>
            <w:color w:val="A31515"/>
            <w:sz w:val="18"/>
            <w:szCs w:val="18"/>
          </w:rPr>
          <w:t>_no"</w:t>
        </w:r>
        <w:r w:rsidRPr="008714BE">
          <w:rPr>
            <w:rFonts w:eastAsia="Calibri"/>
            <w:i/>
            <w:iCs/>
            <w:color w:val="000000"/>
            <w:sz w:val="18"/>
            <w:szCs w:val="18"/>
          </w:rPr>
          <w:t>:</w:t>
        </w:r>
        <w:r w:rsidRPr="008714BE">
          <w:rPr>
            <w:rFonts w:eastAsia="Calibri"/>
            <w:i/>
            <w:iCs/>
            <w:color w:val="098658"/>
            <w:sz w:val="18"/>
            <w:szCs w:val="18"/>
          </w:rPr>
          <w:t>6000340</w:t>
        </w:r>
        <w:r w:rsidRPr="008714BE">
          <w:rPr>
            <w:rFonts w:eastAsia="Calibri"/>
            <w:i/>
            <w:iCs/>
            <w:color w:val="000000"/>
            <w:sz w:val="18"/>
            <w:szCs w:val="18"/>
          </w:rPr>
          <w:t>,</w:t>
        </w:r>
      </w:ins>
    </w:p>
    <w:p w14:paraId="41196EBB" w14:textId="77777777" w:rsidR="00711D0B" w:rsidRPr="008714BE" w:rsidRDefault="00711D0B" w:rsidP="00711D0B">
      <w:pPr>
        <w:pStyle w:val="ListParagraph"/>
        <w:spacing w:line="270" w:lineRule="exact"/>
        <w:ind w:left="3600"/>
        <w:rPr>
          <w:ins w:id="1098" w:author="Sarayu Belliraj" w:date="2022-04-29T13:51:00Z"/>
          <w:rFonts w:eastAsia="Calibri"/>
          <w:i/>
          <w:iCs/>
          <w:color w:val="000000"/>
          <w:sz w:val="18"/>
          <w:szCs w:val="18"/>
        </w:rPr>
      </w:pPr>
      <w:ins w:id="1099" w:author="Sarayu Belliraj" w:date="2022-04-29T13:51:00Z">
        <w:r w:rsidRPr="008714BE">
          <w:rPr>
            <w:rFonts w:eastAsia="Calibri"/>
            <w:i/>
            <w:iCs/>
            <w:color w:val="A31515"/>
            <w:sz w:val="18"/>
            <w:szCs w:val="18"/>
          </w:rPr>
          <w:t>"</w:t>
        </w:r>
        <w:proofErr w:type="spellStart"/>
        <w:proofErr w:type="gramStart"/>
        <w:r w:rsidRPr="008714BE">
          <w:rPr>
            <w:rFonts w:eastAsia="Calibri"/>
            <w:i/>
            <w:iCs/>
            <w:color w:val="A31515"/>
            <w:sz w:val="18"/>
            <w:szCs w:val="18"/>
          </w:rPr>
          <w:t>auth</w:t>
        </w:r>
        <w:proofErr w:type="gramEnd"/>
        <w:r w:rsidRPr="008714BE">
          <w:rPr>
            <w:rFonts w:eastAsia="Calibri"/>
            <w:i/>
            <w:iCs/>
            <w:color w:val="A31515"/>
            <w:sz w:val="18"/>
            <w:szCs w:val="18"/>
          </w:rPr>
          <w:t>_key</w:t>
        </w:r>
        <w:proofErr w:type="spellEnd"/>
        <w:r w:rsidRPr="008714BE">
          <w:rPr>
            <w:rFonts w:eastAsia="Calibri"/>
            <w:i/>
            <w:iCs/>
            <w:color w:val="A31515"/>
            <w:sz w:val="18"/>
            <w:szCs w:val="18"/>
          </w:rPr>
          <w:t>"</w:t>
        </w:r>
        <w:r w:rsidRPr="008714BE">
          <w:rPr>
            <w:rFonts w:eastAsia="Calibri"/>
            <w:i/>
            <w:iCs/>
            <w:color w:val="000000"/>
            <w:sz w:val="18"/>
            <w:szCs w:val="18"/>
          </w:rPr>
          <w:t>:</w:t>
        </w:r>
        <w:r w:rsidRPr="008714BE">
          <w:rPr>
            <w:rFonts w:eastAsia="Calibri"/>
            <w:i/>
            <w:iCs/>
            <w:color w:val="0451A5"/>
            <w:sz w:val="18"/>
            <w:szCs w:val="18"/>
          </w:rPr>
          <w:t xml:space="preserve"> redacted</w:t>
        </w:r>
        <w:r w:rsidRPr="008714BE">
          <w:rPr>
            <w:rFonts w:eastAsia="Calibri"/>
            <w:i/>
            <w:iCs/>
            <w:color w:val="000000"/>
            <w:sz w:val="18"/>
            <w:szCs w:val="18"/>
          </w:rPr>
          <w:t>,</w:t>
        </w:r>
      </w:ins>
    </w:p>
    <w:p w14:paraId="07B9D09B" w14:textId="77777777" w:rsidR="00711D0B" w:rsidRPr="008714BE" w:rsidRDefault="00711D0B" w:rsidP="00711D0B">
      <w:pPr>
        <w:pStyle w:val="ListParagraph"/>
        <w:spacing w:line="270" w:lineRule="exact"/>
        <w:ind w:left="3600"/>
        <w:rPr>
          <w:ins w:id="1100" w:author="Sarayu Belliraj" w:date="2022-04-29T13:51:00Z"/>
          <w:rFonts w:eastAsia="Calibri"/>
          <w:i/>
          <w:iCs/>
          <w:color w:val="000000"/>
          <w:sz w:val="18"/>
          <w:szCs w:val="18"/>
        </w:rPr>
      </w:pPr>
      <w:ins w:id="1101" w:author="Sarayu Belliraj" w:date="2022-04-29T13:51:00Z">
        <w:r w:rsidRPr="008714BE">
          <w:rPr>
            <w:rFonts w:eastAsia="Calibri"/>
            <w:i/>
            <w:iCs/>
            <w:color w:val="A31515"/>
            <w:sz w:val="18"/>
            <w:szCs w:val="18"/>
          </w:rPr>
          <w:t>"</w:t>
        </w:r>
        <w:proofErr w:type="gramStart"/>
        <w:r w:rsidRPr="008714BE">
          <w:rPr>
            <w:rFonts w:eastAsia="Calibri"/>
            <w:i/>
            <w:iCs/>
            <w:color w:val="A31515"/>
            <w:sz w:val="18"/>
            <w:szCs w:val="18"/>
          </w:rPr>
          <w:t>acct</w:t>
        </w:r>
        <w:proofErr w:type="gramEnd"/>
        <w:r w:rsidRPr="008714BE">
          <w:rPr>
            <w:rFonts w:eastAsia="Calibri"/>
            <w:i/>
            <w:iCs/>
            <w:color w:val="A31515"/>
            <w:sz w:val="18"/>
            <w:szCs w:val="18"/>
          </w:rPr>
          <w:t>_no"</w:t>
        </w:r>
        <w:r w:rsidRPr="008714BE">
          <w:rPr>
            <w:rFonts w:eastAsia="Calibri"/>
            <w:i/>
            <w:iCs/>
            <w:color w:val="000000"/>
            <w:sz w:val="18"/>
            <w:szCs w:val="18"/>
          </w:rPr>
          <w:t>:</w:t>
        </w:r>
        <w:r w:rsidRPr="008714BE">
          <w:rPr>
            <w:rFonts w:eastAsia="Calibri"/>
            <w:i/>
            <w:iCs/>
            <w:color w:val="098658"/>
            <w:sz w:val="18"/>
            <w:szCs w:val="18"/>
          </w:rPr>
          <w:t>3706471</w:t>
        </w:r>
        <w:r w:rsidRPr="008714BE">
          <w:rPr>
            <w:rFonts w:eastAsia="Calibri"/>
            <w:i/>
            <w:iCs/>
            <w:color w:val="000000"/>
            <w:sz w:val="18"/>
            <w:szCs w:val="18"/>
          </w:rPr>
          <w:t>,</w:t>
        </w:r>
      </w:ins>
    </w:p>
    <w:p w14:paraId="7E848786" w14:textId="77777777" w:rsidR="00711D0B" w:rsidRPr="008714BE" w:rsidRDefault="00711D0B" w:rsidP="00711D0B">
      <w:pPr>
        <w:pStyle w:val="ListParagraph"/>
        <w:spacing w:line="270" w:lineRule="exact"/>
        <w:ind w:left="3600"/>
        <w:rPr>
          <w:ins w:id="1102" w:author="Sarayu Belliraj" w:date="2022-04-29T13:51:00Z"/>
          <w:rFonts w:eastAsia="Calibri"/>
          <w:i/>
          <w:iCs/>
          <w:color w:val="0451A5"/>
          <w:sz w:val="18"/>
          <w:szCs w:val="18"/>
        </w:rPr>
      </w:pPr>
      <w:ins w:id="1103" w:author="Sarayu Belliraj" w:date="2022-04-29T13:51:00Z">
        <w:r w:rsidRPr="008714BE">
          <w:rPr>
            <w:rFonts w:eastAsia="Calibri"/>
            <w:i/>
            <w:iCs/>
            <w:color w:val="A31515"/>
            <w:sz w:val="18"/>
            <w:szCs w:val="18"/>
          </w:rPr>
          <w:t>"comment"</w:t>
        </w:r>
        <w:r w:rsidRPr="008714BE">
          <w:rPr>
            <w:rFonts w:eastAsia="Calibri"/>
            <w:i/>
            <w:iCs/>
            <w:color w:val="000000"/>
            <w:sz w:val="18"/>
            <w:szCs w:val="18"/>
          </w:rPr>
          <w:t>:</w:t>
        </w:r>
        <w:r w:rsidRPr="008714BE">
          <w:rPr>
            <w:rFonts w:eastAsia="Calibri"/>
            <w:i/>
            <w:iCs/>
            <w:color w:val="0451A5"/>
            <w:sz w:val="18"/>
            <w:szCs w:val="18"/>
          </w:rPr>
          <w:t>"</w:t>
        </w:r>
        <w:r w:rsidRPr="00EB09BF">
          <w:t xml:space="preserve"> </w:t>
        </w:r>
        <w:r w:rsidRPr="00EB09BF">
          <w:rPr>
            <w:rFonts w:eastAsia="Calibri"/>
            <w:i/>
            <w:iCs/>
            <w:color w:val="0451A5"/>
            <w:sz w:val="18"/>
            <w:szCs w:val="18"/>
          </w:rPr>
          <w:t>Email message of type "Dunning" with subject "Important Intel Account Notice" sent to address "</w:t>
        </w:r>
        <w:r>
          <w:rPr>
            <w:rFonts w:eastAsia="Calibri"/>
            <w:i/>
            <w:iCs/>
            <w:color w:val="0451A5"/>
            <w:sz w:val="18"/>
            <w:szCs w:val="18"/>
          </w:rPr>
          <w:t>sbelliraj@ariasystems.com</w:t>
        </w:r>
        <w:r w:rsidRPr="00EB09BF">
          <w:rPr>
            <w:rFonts w:eastAsia="Calibri"/>
            <w:i/>
            <w:iCs/>
            <w:color w:val="0451A5"/>
            <w:sz w:val="18"/>
            <w:szCs w:val="18"/>
          </w:rPr>
          <w:t xml:space="preserve">" on </w:t>
        </w:r>
        <w:r>
          <w:rPr>
            <w:rFonts w:eastAsia="Calibri"/>
            <w:i/>
            <w:iCs/>
            <w:color w:val="0451A5"/>
            <w:sz w:val="18"/>
            <w:szCs w:val="18"/>
          </w:rPr>
          <w:t>04</w:t>
        </w:r>
        <w:r w:rsidRPr="00EB09BF">
          <w:rPr>
            <w:rFonts w:eastAsia="Calibri"/>
            <w:i/>
            <w:iCs/>
            <w:color w:val="0451A5"/>
            <w:sz w:val="18"/>
            <w:szCs w:val="18"/>
          </w:rPr>
          <w:t>/</w:t>
        </w:r>
        <w:r>
          <w:rPr>
            <w:rFonts w:eastAsia="Calibri"/>
            <w:i/>
            <w:iCs/>
            <w:color w:val="0451A5"/>
            <w:sz w:val="18"/>
            <w:szCs w:val="18"/>
          </w:rPr>
          <w:t>04</w:t>
        </w:r>
        <w:r w:rsidRPr="00EB09BF">
          <w:rPr>
            <w:rFonts w:eastAsia="Calibri"/>
            <w:i/>
            <w:iCs/>
            <w:color w:val="0451A5"/>
            <w:sz w:val="18"/>
            <w:szCs w:val="18"/>
          </w:rPr>
          <w:t>/202</w:t>
        </w:r>
        <w:r>
          <w:rPr>
            <w:rFonts w:eastAsia="Calibri"/>
            <w:i/>
            <w:iCs/>
            <w:color w:val="0451A5"/>
            <w:sz w:val="18"/>
            <w:szCs w:val="18"/>
          </w:rPr>
          <w:t>2</w:t>
        </w:r>
        <w:r w:rsidRPr="00EB09BF">
          <w:rPr>
            <w:rFonts w:eastAsia="Calibri"/>
            <w:i/>
            <w:iCs/>
            <w:color w:val="0451A5"/>
            <w:sz w:val="18"/>
            <w:szCs w:val="18"/>
          </w:rPr>
          <w:t xml:space="preserve"> at </w:t>
        </w:r>
        <w:r>
          <w:rPr>
            <w:rFonts w:eastAsia="Calibri"/>
            <w:i/>
            <w:iCs/>
            <w:color w:val="0451A5"/>
            <w:sz w:val="18"/>
            <w:szCs w:val="18"/>
          </w:rPr>
          <w:t>11</w:t>
        </w:r>
        <w:r w:rsidRPr="00EB09BF">
          <w:rPr>
            <w:rFonts w:eastAsia="Calibri"/>
            <w:i/>
            <w:iCs/>
            <w:color w:val="0451A5"/>
            <w:sz w:val="18"/>
            <w:szCs w:val="18"/>
          </w:rPr>
          <w:t>:</w:t>
        </w:r>
        <w:r>
          <w:rPr>
            <w:rFonts w:eastAsia="Calibri"/>
            <w:i/>
            <w:iCs/>
            <w:color w:val="0451A5"/>
            <w:sz w:val="18"/>
            <w:szCs w:val="18"/>
          </w:rPr>
          <w:t>10</w:t>
        </w:r>
        <w:r w:rsidRPr="00EB09BF">
          <w:rPr>
            <w:rFonts w:eastAsia="Calibri"/>
            <w:i/>
            <w:iCs/>
            <w:color w:val="0451A5"/>
            <w:sz w:val="18"/>
            <w:szCs w:val="18"/>
          </w:rPr>
          <w:t>:00</w:t>
        </w:r>
        <w:r>
          <w:rPr>
            <w:rFonts w:eastAsia="Calibri"/>
            <w:i/>
            <w:iCs/>
            <w:color w:val="0451A5"/>
            <w:sz w:val="18"/>
            <w:szCs w:val="18"/>
          </w:rPr>
          <w:t xml:space="preserve">. </w:t>
        </w:r>
        <w:r w:rsidRPr="00EB09BF">
          <w:rPr>
            <w:rFonts w:eastAsia="Calibri"/>
            <w:i/>
            <w:iCs/>
            <w:color w:val="0451A5"/>
            <w:sz w:val="18"/>
            <w:szCs w:val="18"/>
          </w:rPr>
          <w:t>Sent through Aria workflo</w:t>
        </w:r>
        <w:r>
          <w:rPr>
            <w:rFonts w:eastAsia="Calibri"/>
            <w:i/>
            <w:iCs/>
            <w:color w:val="0451A5"/>
            <w:sz w:val="18"/>
            <w:szCs w:val="18"/>
          </w:rPr>
          <w:t>w.</w:t>
        </w:r>
        <w:r w:rsidRPr="008714BE">
          <w:rPr>
            <w:rFonts w:eastAsia="Calibri"/>
            <w:i/>
            <w:iCs/>
            <w:color w:val="0451A5"/>
            <w:sz w:val="18"/>
            <w:szCs w:val="18"/>
          </w:rPr>
          <w:t>"</w:t>
        </w:r>
      </w:ins>
    </w:p>
    <w:p w14:paraId="3D5008E1" w14:textId="77777777" w:rsidR="00711D0B" w:rsidRPr="009C04AC" w:rsidRDefault="00711D0B" w:rsidP="00711D0B">
      <w:pPr>
        <w:pStyle w:val="ListParagraph"/>
        <w:spacing w:line="270" w:lineRule="exact"/>
        <w:ind w:left="2880"/>
        <w:rPr>
          <w:ins w:id="1104" w:author="Sarayu Belliraj" w:date="2022-04-29T13:51:00Z"/>
        </w:rPr>
      </w:pPr>
      <w:ins w:id="1105" w:author="Sarayu Belliraj" w:date="2022-04-29T13:51:00Z">
        <w:r w:rsidRPr="008714BE">
          <w:rPr>
            <w:rFonts w:eastAsia="Calibri"/>
            <w:i/>
            <w:iCs/>
            <w:color w:val="000000"/>
            <w:sz w:val="18"/>
            <w:szCs w:val="18"/>
          </w:rPr>
          <w:t>}</w:t>
        </w:r>
      </w:ins>
    </w:p>
    <w:p w14:paraId="20B740E8" w14:textId="77777777" w:rsidR="00711D0B" w:rsidRPr="00711D0B" w:rsidDel="00F24649" w:rsidRDefault="00711D0B" w:rsidP="00711D0B">
      <w:pPr>
        <w:spacing w:line="270" w:lineRule="exact"/>
        <w:rPr>
          <w:del w:id="1106" w:author="Sarayu Belliraj" w:date="2022-04-29T13:55:00Z"/>
          <w:i/>
          <w:iCs/>
          <w:rPrChange w:id="1107" w:author="Sarayu Belliraj" w:date="2022-04-29T13:51:00Z">
            <w:rPr>
              <w:del w:id="1108" w:author="Sarayu Belliraj" w:date="2022-04-29T13:55:00Z"/>
            </w:rPr>
          </w:rPrChange>
        </w:rPr>
        <w:pPrChange w:id="1109" w:author="Sarayu Belliraj" w:date="2022-04-29T13:51:00Z">
          <w:pPr>
            <w:pStyle w:val="ListParagraph"/>
            <w:spacing w:line="270" w:lineRule="exact"/>
            <w:ind w:left="2880"/>
          </w:pPr>
        </w:pPrChange>
      </w:pPr>
    </w:p>
    <w:p w14:paraId="615A00C2" w14:textId="77777777" w:rsidR="00F1798E" w:rsidRPr="00F24649" w:rsidRDefault="00F1798E" w:rsidP="00F24649">
      <w:pPr>
        <w:spacing w:line="270" w:lineRule="exact"/>
        <w:rPr>
          <w:i/>
          <w:iCs/>
          <w:rPrChange w:id="1110" w:author="Sarayu Belliraj" w:date="2022-04-29T13:55:00Z">
            <w:rPr/>
          </w:rPrChange>
        </w:rPr>
        <w:pPrChange w:id="1111" w:author="Sarayu Belliraj" w:date="2022-04-29T13:55:00Z">
          <w:pPr>
            <w:pStyle w:val="ListParagraph"/>
            <w:spacing w:line="270" w:lineRule="exact"/>
            <w:ind w:left="2880"/>
          </w:pPr>
        </w:pPrChange>
      </w:pPr>
    </w:p>
    <w:p w14:paraId="42B25D90" w14:textId="1EF9912B" w:rsidR="00784275" w:rsidRDefault="008714BE" w:rsidP="00784275">
      <w:pPr>
        <w:pStyle w:val="ListParagraph"/>
        <w:spacing w:line="360" w:lineRule="auto"/>
        <w:ind w:left="2160"/>
        <w:rPr>
          <w:b/>
          <w:bCs/>
          <w:i/>
          <w:iCs/>
        </w:rPr>
      </w:pPr>
      <w:r w:rsidRPr="008714BE">
        <w:rPr>
          <w:b/>
          <w:bCs/>
          <w:i/>
          <w:iCs/>
        </w:rPr>
        <w:t xml:space="preserve">Manually triggered </w:t>
      </w:r>
      <w:r w:rsidR="0023766D">
        <w:rPr>
          <w:b/>
          <w:bCs/>
          <w:i/>
          <w:iCs/>
        </w:rPr>
        <w:t>dunning</w:t>
      </w:r>
      <w:r w:rsidRPr="008714BE">
        <w:rPr>
          <w:b/>
          <w:bCs/>
          <w:i/>
          <w:iCs/>
        </w:rPr>
        <w:t xml:space="preserve"> notification</w:t>
      </w:r>
    </w:p>
    <w:p w14:paraId="7825BC30" w14:textId="7B80E88E" w:rsidR="00876761" w:rsidRDefault="00876761" w:rsidP="008B5B41">
      <w:pPr>
        <w:pStyle w:val="ListParagraph"/>
        <w:numPr>
          <w:ilvl w:val="3"/>
          <w:numId w:val="1"/>
        </w:numPr>
        <w:spacing w:line="360" w:lineRule="auto"/>
        <w:rPr>
          <w:ins w:id="1112" w:author="Sarayu Belliraj" w:date="2022-04-29T13:09:00Z"/>
          <w:i/>
          <w:iCs/>
        </w:rPr>
      </w:pPr>
      <w:ins w:id="1113" w:author="Sarayu Belliraj" w:date="2022-04-18T09:44:00Z">
        <w:r>
          <w:rPr>
            <w:i/>
            <w:iCs/>
          </w:rPr>
          <w:t>Ability to search by Aria account number or company name.</w:t>
        </w:r>
      </w:ins>
      <w:ins w:id="1114" w:author="Sarayu Belliraj" w:date="2022-04-29T13:54:00Z">
        <w:r w:rsidR="00396A42">
          <w:rPr>
            <w:i/>
            <w:iCs/>
          </w:rPr>
          <w:t xml:space="preserve"> Only list Parent and </w:t>
        </w:r>
      </w:ins>
      <w:ins w:id="1115" w:author="Sarayu Belliraj" w:date="2022-04-29T13:55:00Z">
        <w:r w:rsidR="00396A42">
          <w:rPr>
            <w:i/>
            <w:iCs/>
          </w:rPr>
          <w:t>Standalone</w:t>
        </w:r>
      </w:ins>
      <w:ins w:id="1116" w:author="Sarayu Belliraj" w:date="2022-04-29T13:54:00Z">
        <w:r w:rsidR="00396A42">
          <w:rPr>
            <w:i/>
            <w:iCs/>
          </w:rPr>
          <w:t xml:space="preserve"> accounts (</w:t>
        </w:r>
        <w:proofErr w:type="spellStart"/>
        <w:r w:rsidR="00396A42" w:rsidRPr="00396A42">
          <w:rPr>
            <w:i/>
            <w:iCs/>
          </w:rPr>
          <w:t>senior_acct_no</w:t>
        </w:r>
      </w:ins>
      <w:proofErr w:type="spellEnd"/>
      <w:ins w:id="1117" w:author="Sarayu Belliraj" w:date="2022-04-29T13:55:00Z">
        <w:r w:rsidR="00396A42">
          <w:rPr>
            <w:i/>
            <w:iCs/>
          </w:rPr>
          <w:t xml:space="preserve"> is empty</w:t>
        </w:r>
      </w:ins>
      <w:ins w:id="1118" w:author="Sarayu Belliraj" w:date="2022-04-29T13:54:00Z">
        <w:r w:rsidR="00396A42">
          <w:rPr>
            <w:i/>
            <w:iCs/>
          </w:rPr>
          <w:t>).</w:t>
        </w:r>
      </w:ins>
    </w:p>
    <w:p w14:paraId="0DAC4E5C" w14:textId="2B0F4D4B" w:rsidR="002A7491" w:rsidRDefault="00EE07AA" w:rsidP="002A7491">
      <w:pPr>
        <w:pStyle w:val="ListParagraph"/>
        <w:spacing w:line="360" w:lineRule="auto"/>
        <w:ind w:left="2880"/>
        <w:rPr>
          <w:ins w:id="1119" w:author="Sarayu Belliraj" w:date="2022-04-18T09:44:00Z"/>
          <w:i/>
          <w:iCs/>
        </w:rPr>
        <w:pPrChange w:id="1120" w:author="Sarayu Belliraj" w:date="2022-04-29T13:09:00Z">
          <w:pPr>
            <w:pStyle w:val="ListParagraph"/>
            <w:numPr>
              <w:ilvl w:val="3"/>
              <w:numId w:val="1"/>
            </w:numPr>
            <w:spacing w:line="360" w:lineRule="auto"/>
            <w:ind w:left="2880" w:hanging="360"/>
          </w:pPr>
        </w:pPrChange>
      </w:pPr>
      <w:ins w:id="1121" w:author="Sarayu Belliraj" w:date="2022-04-29T13:44:00Z">
        <w:r w:rsidRPr="00EE07AA">
          <w:rPr>
            <w:i/>
            <w:iCs/>
          </w:rPr>
          <w:drawing>
            <wp:inline distT="0" distB="0" distL="0" distR="0" wp14:anchorId="0514F8B6" wp14:editId="741FF0CB">
              <wp:extent cx="4578350" cy="2170430"/>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8"/>
                      <a:stretch>
                        <a:fillRect/>
                      </a:stretch>
                    </pic:blipFill>
                    <pic:spPr>
                      <a:xfrm>
                        <a:off x="0" y="0"/>
                        <a:ext cx="4578350" cy="2170430"/>
                      </a:xfrm>
                      <a:prstGeom prst="rect">
                        <a:avLst/>
                      </a:prstGeom>
                    </pic:spPr>
                  </pic:pic>
                </a:graphicData>
              </a:graphic>
            </wp:inline>
          </w:drawing>
        </w:r>
      </w:ins>
    </w:p>
    <w:p w14:paraId="67AE6BEE" w14:textId="5253E930" w:rsidR="00784275" w:rsidRDefault="00784275" w:rsidP="008B5B41">
      <w:pPr>
        <w:pStyle w:val="ListParagraph"/>
        <w:numPr>
          <w:ilvl w:val="3"/>
          <w:numId w:val="1"/>
        </w:numPr>
        <w:spacing w:line="360" w:lineRule="auto"/>
        <w:rPr>
          <w:i/>
          <w:iCs/>
        </w:rPr>
      </w:pPr>
      <w:r w:rsidRPr="00784275">
        <w:rPr>
          <w:i/>
          <w:iCs/>
        </w:rPr>
        <w:t xml:space="preserve">On click of “Notify </w:t>
      </w:r>
      <w:r w:rsidR="0023766D">
        <w:rPr>
          <w:i/>
          <w:iCs/>
        </w:rPr>
        <w:t>past</w:t>
      </w:r>
      <w:r w:rsidRPr="00784275">
        <w:rPr>
          <w:i/>
          <w:iCs/>
        </w:rPr>
        <w:t xml:space="preserve"> due”, instantly </w:t>
      </w:r>
      <w:r>
        <w:rPr>
          <w:i/>
          <w:iCs/>
        </w:rPr>
        <w:t>s</w:t>
      </w:r>
      <w:r w:rsidRPr="008714BE">
        <w:rPr>
          <w:i/>
          <w:iCs/>
        </w:rPr>
        <w:t xml:space="preserve">end </w:t>
      </w:r>
      <w:r w:rsidR="0023766D">
        <w:rPr>
          <w:i/>
          <w:iCs/>
        </w:rPr>
        <w:t xml:space="preserve">dunning </w:t>
      </w:r>
      <w:r w:rsidRPr="008714BE">
        <w:rPr>
          <w:i/>
          <w:iCs/>
        </w:rPr>
        <w:t xml:space="preserve">email </w:t>
      </w:r>
      <w:r w:rsidR="0023766D">
        <w:rPr>
          <w:i/>
          <w:iCs/>
        </w:rPr>
        <w:t xml:space="preserve">notification </w:t>
      </w:r>
      <w:r w:rsidR="0023766D" w:rsidRPr="008714BE">
        <w:rPr>
          <w:i/>
          <w:iCs/>
        </w:rPr>
        <w:t>to</w:t>
      </w:r>
      <w:r w:rsidRPr="008714BE">
        <w:rPr>
          <w:i/>
          <w:iCs/>
        </w:rPr>
        <w:t xml:space="preserve"> customers</w:t>
      </w:r>
      <w:r>
        <w:rPr>
          <w:i/>
          <w:iCs/>
        </w:rPr>
        <w:t xml:space="preserve">. Use the </w:t>
      </w:r>
      <w:r w:rsidR="0023766D">
        <w:rPr>
          <w:i/>
          <w:iCs/>
        </w:rPr>
        <w:t>default</w:t>
      </w:r>
      <w:r>
        <w:rPr>
          <w:i/>
          <w:iCs/>
        </w:rPr>
        <w:t xml:space="preserve"> template</w:t>
      </w:r>
      <w:r w:rsidR="008D2976">
        <w:rPr>
          <w:i/>
          <w:iCs/>
        </w:rPr>
        <w:t xml:space="preserve"> to send email notification</w:t>
      </w:r>
      <w:r>
        <w:rPr>
          <w:i/>
          <w:iCs/>
        </w:rPr>
        <w:t xml:space="preserve">. </w:t>
      </w:r>
      <w:r w:rsidRPr="008714BE">
        <w:rPr>
          <w:i/>
          <w:iCs/>
        </w:rPr>
        <w:t>Notate email event in Aria account’s comment section</w:t>
      </w:r>
      <w:r>
        <w:rPr>
          <w:i/>
          <w:iCs/>
        </w:rPr>
        <w:t>.</w:t>
      </w:r>
    </w:p>
    <w:p w14:paraId="6E4F6B73" w14:textId="77777777" w:rsidR="00F35D10" w:rsidRPr="00784275" w:rsidRDefault="00F35D10" w:rsidP="00F35D10">
      <w:pPr>
        <w:pStyle w:val="ListParagraph"/>
        <w:spacing w:line="360" w:lineRule="auto"/>
        <w:ind w:left="2880"/>
        <w:rPr>
          <w:i/>
          <w:iCs/>
        </w:rPr>
      </w:pPr>
    </w:p>
    <w:p w14:paraId="512409B9" w14:textId="77777777" w:rsidR="0034147E" w:rsidRPr="00F35D10" w:rsidRDefault="00A76D73" w:rsidP="008B5B41">
      <w:pPr>
        <w:pStyle w:val="NoSpacing"/>
        <w:numPr>
          <w:ilvl w:val="0"/>
          <w:numId w:val="2"/>
        </w:numPr>
        <w:spacing w:line="360" w:lineRule="auto"/>
        <w:rPr>
          <w:rStyle w:val="Hyperlink"/>
          <w:rFonts w:ascii="Calibri" w:hAnsi="Calibri"/>
          <w:sz w:val="22"/>
          <w:szCs w:val="22"/>
        </w:rPr>
      </w:pPr>
      <w:hyperlink w:anchor="_Flow_Details">
        <w:r w:rsidR="17EA0F8C" w:rsidRPr="00F35D10">
          <w:rPr>
            <w:rStyle w:val="Hyperlink"/>
            <w:rFonts w:ascii="Calibri" w:hAnsi="Calibri"/>
            <w:sz w:val="22"/>
            <w:szCs w:val="22"/>
          </w:rPr>
          <w:t xml:space="preserve">At a high level, what pieces of data does this workflow </w:t>
        </w:r>
        <w:r w:rsidR="12FEF1E2" w:rsidRPr="00F35D10">
          <w:rPr>
            <w:rStyle w:val="Hyperlink"/>
            <w:rFonts w:ascii="Calibri" w:hAnsi="Calibri"/>
            <w:sz w:val="22"/>
            <w:szCs w:val="22"/>
          </w:rPr>
          <w:t>handle</w:t>
        </w:r>
        <w:r w:rsidR="17EA0F8C" w:rsidRPr="00F35D10">
          <w:rPr>
            <w:rStyle w:val="Hyperlink"/>
            <w:rFonts w:ascii="Calibri" w:hAnsi="Calibri"/>
            <w:sz w:val="22"/>
            <w:szCs w:val="22"/>
          </w:rPr>
          <w:t xml:space="preserve">? </w:t>
        </w:r>
        <w:r w:rsidR="3E2102B6" w:rsidRPr="00F35D10">
          <w:rPr>
            <w:rStyle w:val="Hyperlink"/>
            <w:rFonts w:ascii="Calibri" w:hAnsi="Calibri"/>
            <w:sz w:val="22"/>
            <w:szCs w:val="22"/>
          </w:rPr>
          <w:t xml:space="preserve">Which data pieces contain personally identifiable data? Can this data be </w:t>
        </w:r>
        <w:r w:rsidR="12FEF1E2" w:rsidRPr="00F35D10">
          <w:rPr>
            <w:rStyle w:val="Hyperlink"/>
            <w:rFonts w:ascii="Calibri" w:hAnsi="Calibri"/>
            <w:sz w:val="22"/>
            <w:szCs w:val="22"/>
          </w:rPr>
          <w:t>encrypted in transit and at rest?</w:t>
        </w:r>
      </w:hyperlink>
    </w:p>
    <w:p w14:paraId="6E95F078" w14:textId="77777777" w:rsidR="08EE3179" w:rsidRDefault="08EE3179" w:rsidP="5C7117B9">
      <w:pPr>
        <w:spacing w:line="360" w:lineRule="auto"/>
        <w:ind w:left="720"/>
        <w:rPr>
          <w:rStyle w:val="Hyperlink"/>
          <w:i/>
          <w:iCs/>
          <w:color w:val="auto"/>
          <w:u w:val="none"/>
        </w:rPr>
      </w:pPr>
      <w:r w:rsidRPr="5C7117B9">
        <w:rPr>
          <w:rStyle w:val="Hyperlink"/>
          <w:i/>
          <w:iCs/>
          <w:color w:val="auto"/>
          <w:u w:val="none"/>
        </w:rPr>
        <w:t>Not applicable</w:t>
      </w:r>
    </w:p>
    <w:p w14:paraId="09372BE0" w14:textId="77777777" w:rsidR="0034147E" w:rsidRDefault="00A76D73" w:rsidP="008B5B41">
      <w:pPr>
        <w:pStyle w:val="ListParagraph"/>
        <w:numPr>
          <w:ilvl w:val="0"/>
          <w:numId w:val="2"/>
        </w:numPr>
        <w:spacing w:line="360" w:lineRule="auto"/>
        <w:rPr>
          <w:rStyle w:val="Hyperlink"/>
          <w:rFonts w:cstheme="minorHAnsi"/>
          <w:color w:val="auto"/>
          <w:u w:val="none"/>
        </w:rPr>
      </w:pPr>
      <w:hyperlink w:anchor="_Flow_Details">
        <w:r w:rsidR="0034147E" w:rsidRPr="50DD5906">
          <w:rPr>
            <w:rStyle w:val="Hyperlink"/>
            <w:rFonts w:cstheme="minorBidi"/>
          </w:rPr>
          <w:t>What user roles need to be created for the customer in Workflow, and which features must they have access to (dashboards, reports, flow start buttons)?</w:t>
        </w:r>
      </w:hyperlink>
    </w:p>
    <w:bookmarkEnd w:id="83"/>
    <w:p w14:paraId="249AE2A7" w14:textId="7065D2F4" w:rsidR="7E6B9661" w:rsidRDefault="1109C994" w:rsidP="5C7117B9">
      <w:pPr>
        <w:spacing w:line="360" w:lineRule="auto"/>
        <w:ind w:left="720"/>
        <w:rPr>
          <w:ins w:id="1122" w:author="Sarayu Belliraj" w:date="2022-04-29T13:53:00Z"/>
          <w:rStyle w:val="Hyperlink"/>
          <w:i/>
          <w:iCs/>
          <w:color w:val="auto"/>
          <w:u w:val="none"/>
        </w:rPr>
      </w:pPr>
      <w:r w:rsidRPr="5C7117B9">
        <w:rPr>
          <w:rStyle w:val="Hyperlink"/>
          <w:i/>
          <w:iCs/>
          <w:color w:val="auto"/>
          <w:u w:val="none"/>
        </w:rPr>
        <w:t xml:space="preserve">Intel </w:t>
      </w:r>
      <w:r w:rsidR="0023766D">
        <w:rPr>
          <w:rStyle w:val="Hyperlink"/>
          <w:i/>
          <w:iCs/>
          <w:color w:val="auto"/>
          <w:u w:val="none"/>
        </w:rPr>
        <w:t>Credit</w:t>
      </w:r>
    </w:p>
    <w:p w14:paraId="0D5ABC47" w14:textId="77777777" w:rsidR="00711D0B" w:rsidRDefault="00711D0B" w:rsidP="5C7117B9">
      <w:pPr>
        <w:spacing w:line="360" w:lineRule="auto"/>
        <w:ind w:left="720"/>
        <w:rPr>
          <w:rStyle w:val="Hyperlink"/>
          <w:i/>
          <w:iCs/>
          <w:color w:val="auto"/>
          <w:u w:val="none"/>
        </w:rPr>
      </w:pPr>
    </w:p>
    <w:p w14:paraId="64F5F5EF" w14:textId="77777777" w:rsidR="0035374D" w:rsidRPr="00C20443" w:rsidRDefault="00A76D73" w:rsidP="008B5B41">
      <w:pPr>
        <w:pStyle w:val="ListParagraph"/>
        <w:numPr>
          <w:ilvl w:val="0"/>
          <w:numId w:val="2"/>
        </w:numPr>
        <w:spacing w:line="360" w:lineRule="auto"/>
        <w:rPr>
          <w:rStyle w:val="Hyperlink"/>
          <w:rFonts w:cstheme="minorHAnsi"/>
          <w:color w:val="1F497D"/>
          <w:u w:val="none"/>
        </w:rPr>
      </w:pPr>
      <w:hyperlink w:anchor="_Flow_Details">
        <w:r w:rsidR="0035374D" w:rsidRPr="50DD5906">
          <w:rPr>
            <w:rStyle w:val="Hyperlink"/>
            <w:rFonts w:cstheme="minorBidi"/>
          </w:rPr>
          <w:t>What starts the flow?</w:t>
        </w:r>
      </w:hyperlink>
    </w:p>
    <w:p w14:paraId="2C788002" w14:textId="06C07B66" w:rsidR="00000015" w:rsidRPr="00091999" w:rsidRDefault="24DEFDB9" w:rsidP="00091999">
      <w:pPr>
        <w:pStyle w:val="ListParagraph"/>
        <w:spacing w:line="360" w:lineRule="auto"/>
        <w:rPr>
          <w:rStyle w:val="Hyperlink"/>
          <w:rFonts w:cstheme="minorBidi"/>
          <w:i/>
          <w:iCs/>
          <w:color w:val="auto"/>
          <w:u w:val="none"/>
          <w:rPrChange w:id="1123" w:author="Sarayu Belliraj" w:date="2022-04-29T13:50:00Z">
            <w:rPr>
              <w:rStyle w:val="Hyperlink"/>
              <w:rFonts w:cstheme="minorBidi"/>
              <w:i/>
              <w:iCs/>
              <w:color w:val="auto"/>
              <w:u w:val="none"/>
            </w:rPr>
          </w:rPrChange>
        </w:rPr>
        <w:pPrChange w:id="1124" w:author="Sarayu Belliraj" w:date="2022-04-29T13:50:00Z">
          <w:pPr>
            <w:pStyle w:val="ListParagraph"/>
            <w:spacing w:line="360" w:lineRule="auto"/>
          </w:pPr>
        </w:pPrChange>
      </w:pPr>
      <w:r w:rsidRPr="5C7117B9">
        <w:rPr>
          <w:rStyle w:val="Hyperlink"/>
          <w:rFonts w:cstheme="minorBidi"/>
          <w:i/>
          <w:iCs/>
          <w:color w:val="auto"/>
          <w:u w:val="none"/>
        </w:rPr>
        <w:t>Flow is</w:t>
      </w:r>
      <w:r w:rsidR="07F957A3" w:rsidRPr="5C7117B9">
        <w:rPr>
          <w:rStyle w:val="Hyperlink"/>
          <w:rFonts w:cstheme="minorBidi"/>
          <w:i/>
          <w:iCs/>
          <w:color w:val="auto"/>
          <w:u w:val="none"/>
        </w:rPr>
        <w:t xml:space="preserve"> initiated </w:t>
      </w:r>
      <w:r w:rsidR="150E559A" w:rsidRPr="5C7117B9">
        <w:rPr>
          <w:rStyle w:val="Hyperlink"/>
          <w:rFonts w:cstheme="minorBidi"/>
          <w:i/>
          <w:iCs/>
          <w:color w:val="auto"/>
          <w:u w:val="none"/>
        </w:rPr>
        <w:t xml:space="preserve">by </w:t>
      </w:r>
      <w:r w:rsidR="0023766D">
        <w:rPr>
          <w:rStyle w:val="Hyperlink"/>
          <w:rFonts w:cstheme="minorBidi"/>
          <w:i/>
          <w:iCs/>
          <w:color w:val="auto"/>
          <w:u w:val="none"/>
        </w:rPr>
        <w:t>dunning events</w:t>
      </w:r>
    </w:p>
    <w:p w14:paraId="5F1EFB9D" w14:textId="77777777" w:rsidR="002009B5" w:rsidRPr="002815EC" w:rsidRDefault="00A76D73" w:rsidP="008B5B41">
      <w:pPr>
        <w:pStyle w:val="ListParagraph"/>
        <w:numPr>
          <w:ilvl w:val="0"/>
          <w:numId w:val="2"/>
        </w:numPr>
        <w:spacing w:line="360" w:lineRule="auto"/>
        <w:rPr>
          <w:rStyle w:val="Hyperlink"/>
          <w:rFonts w:cstheme="minorHAnsi"/>
          <w:color w:val="auto"/>
          <w:u w:val="none"/>
        </w:rPr>
      </w:pPr>
      <w:hyperlink w:anchor="_Flow_Details">
        <w:r w:rsidR="0035374D" w:rsidRPr="50DD5906">
          <w:rPr>
            <w:rStyle w:val="Hyperlink"/>
            <w:rFonts w:cstheme="minorBidi"/>
          </w:rPr>
          <w:t>When</w:t>
        </w:r>
        <w:r w:rsidR="002009B5" w:rsidRPr="50DD5906">
          <w:rPr>
            <w:rStyle w:val="Hyperlink"/>
            <w:rFonts w:cstheme="minorBidi"/>
          </w:rPr>
          <w:t xml:space="preserve"> is this flow expected to run</w:t>
        </w:r>
        <w:r w:rsidR="00124868" w:rsidRPr="50DD5906">
          <w:rPr>
            <w:rStyle w:val="Hyperlink"/>
            <w:rFonts w:cstheme="minorBidi"/>
          </w:rPr>
          <w:t xml:space="preserve">, </w:t>
        </w:r>
        <w:r w:rsidR="002009B5" w:rsidRPr="50DD5906">
          <w:rPr>
            <w:rStyle w:val="Hyperlink"/>
            <w:rFonts w:cstheme="minorBidi"/>
          </w:rPr>
          <w:t>how often</w:t>
        </w:r>
        <w:r w:rsidR="00124868" w:rsidRPr="50DD5906">
          <w:rPr>
            <w:rStyle w:val="Hyperlink"/>
            <w:rFonts w:cstheme="minorBidi"/>
          </w:rPr>
          <w:t xml:space="preserve"> and for how long</w:t>
        </w:r>
        <w:r w:rsidR="002009B5" w:rsidRPr="50DD5906">
          <w:rPr>
            <w:rStyle w:val="Hyperlink"/>
            <w:rFonts w:cstheme="minorBidi"/>
          </w:rPr>
          <w:t>?</w:t>
        </w:r>
      </w:hyperlink>
    </w:p>
    <w:p w14:paraId="42A793C5" w14:textId="207BB868" w:rsidR="3D0BD16A" w:rsidRDefault="75EF84DE" w:rsidP="00B8047A">
      <w:pPr>
        <w:spacing w:line="360" w:lineRule="auto"/>
        <w:ind w:left="720"/>
        <w:rPr>
          <w:i/>
          <w:iCs/>
        </w:rPr>
      </w:pPr>
      <w:r w:rsidRPr="5C7117B9">
        <w:rPr>
          <w:i/>
          <w:iCs/>
        </w:rPr>
        <w:t>The f</w:t>
      </w:r>
      <w:r w:rsidR="5CF52B11" w:rsidRPr="5C7117B9">
        <w:rPr>
          <w:i/>
          <w:iCs/>
        </w:rPr>
        <w:t xml:space="preserve">low is executed </w:t>
      </w:r>
      <w:r w:rsidR="0023766D">
        <w:rPr>
          <w:i/>
          <w:iCs/>
        </w:rPr>
        <w:t>based on the configured dunning process.</w:t>
      </w:r>
    </w:p>
    <w:p w14:paraId="31DCCF53" w14:textId="77777777" w:rsidR="002A4369" w:rsidRPr="002815EC" w:rsidRDefault="00A76D73" w:rsidP="008B5B41">
      <w:pPr>
        <w:pStyle w:val="ListParagraph"/>
        <w:numPr>
          <w:ilvl w:val="0"/>
          <w:numId w:val="2"/>
        </w:numPr>
        <w:spacing w:line="360" w:lineRule="auto"/>
        <w:rPr>
          <w:rStyle w:val="Hyperlink"/>
          <w:rFonts w:cstheme="minorBidi"/>
          <w:color w:val="auto"/>
          <w:u w:val="none"/>
        </w:rPr>
      </w:pPr>
      <w:hyperlink w:anchor="_Performance">
        <w:r w:rsidR="4B768366" w:rsidRPr="50DD5906">
          <w:rPr>
            <w:rStyle w:val="Hyperlink"/>
            <w:rFonts w:cstheme="minorBidi"/>
          </w:rPr>
          <w:t>What is the expected volume of data handled by the process, and how is that volume distributed over time? (10k CSV file rows per hour? 200 API calls per second?)</w:t>
        </w:r>
      </w:hyperlink>
    </w:p>
    <w:p w14:paraId="7F0A660F" w14:textId="77777777" w:rsidR="002A4369" w:rsidRPr="00A44801" w:rsidRDefault="33899C80" w:rsidP="0748BC7C">
      <w:pPr>
        <w:pStyle w:val="ListParagraph"/>
        <w:spacing w:line="360" w:lineRule="auto"/>
        <w:rPr>
          <w:rFonts w:asciiTheme="minorHAnsi" w:hAnsiTheme="minorHAnsi" w:cstheme="minorBidi"/>
          <w:i/>
          <w:iCs/>
        </w:rPr>
      </w:pPr>
      <w:r w:rsidRPr="0748BC7C">
        <w:rPr>
          <w:rFonts w:asciiTheme="minorHAnsi" w:hAnsiTheme="minorHAnsi" w:cstheme="minorBidi"/>
          <w:i/>
          <w:iCs/>
        </w:rPr>
        <w:t>Not applicable</w:t>
      </w:r>
    </w:p>
    <w:p w14:paraId="4CFA5585" w14:textId="77777777" w:rsidR="00B40A49" w:rsidRPr="00BD5ED1" w:rsidRDefault="00A76D73" w:rsidP="008B5B41">
      <w:pPr>
        <w:pStyle w:val="ListParagraph"/>
        <w:numPr>
          <w:ilvl w:val="0"/>
          <w:numId w:val="2"/>
        </w:numPr>
        <w:spacing w:line="360" w:lineRule="auto"/>
        <w:rPr>
          <w:i/>
          <w:iCs/>
          <w:noProof/>
        </w:rPr>
      </w:pPr>
      <w:hyperlink w:anchor="_Flow_Details">
        <w:r w:rsidR="5ECE3EF5" w:rsidRPr="50DD5906">
          <w:rPr>
            <w:rStyle w:val="Hyperlink"/>
            <w:rFonts w:cstheme="minorBidi"/>
          </w:rPr>
          <w:t xml:space="preserve">What </w:t>
        </w:r>
        <w:r w:rsidR="675EFF18" w:rsidRPr="50DD5906">
          <w:rPr>
            <w:rStyle w:val="Hyperlink"/>
            <w:rFonts w:cstheme="minorBidi"/>
          </w:rPr>
          <w:t>Aria API</w:t>
        </w:r>
        <w:r w:rsidR="5ECE3EF5" w:rsidRPr="50DD5906">
          <w:rPr>
            <w:rStyle w:val="Hyperlink"/>
            <w:rFonts w:cstheme="minorBidi"/>
          </w:rPr>
          <w:t xml:space="preserve">s are expected in the </w:t>
        </w:r>
        <w:proofErr w:type="gramStart"/>
        <w:r w:rsidR="5ECE3EF5" w:rsidRPr="50DD5906">
          <w:rPr>
            <w:rStyle w:val="Hyperlink"/>
            <w:rFonts w:cstheme="minorBidi"/>
            <w:u w:val="none"/>
          </w:rPr>
          <w:t>design?</w:t>
        </w:r>
        <w:r w:rsidR="761411B7" w:rsidRPr="50DD5906">
          <w:rPr>
            <w:rStyle w:val="Hyperlink"/>
            <w:rFonts w:cstheme="minorBidi"/>
            <w:u w:val="none"/>
          </w:rPr>
          <w:t>:</w:t>
        </w:r>
        <w:proofErr w:type="gramEnd"/>
      </w:hyperlink>
    </w:p>
    <w:p w14:paraId="4693444B" w14:textId="16E9C3A9" w:rsidR="00E4405F" w:rsidRPr="002815EC" w:rsidRDefault="2AF920B9" w:rsidP="00B9213F">
      <w:pPr>
        <w:spacing w:line="360" w:lineRule="auto"/>
        <w:ind w:firstLine="720"/>
        <w:rPr>
          <w:i/>
          <w:iCs/>
          <w:noProof/>
        </w:rPr>
      </w:pPr>
      <w:r w:rsidRPr="5C7117B9">
        <w:rPr>
          <w:i/>
          <w:iCs/>
          <w:noProof/>
        </w:rPr>
        <w:t xml:space="preserve">Refer steps </w:t>
      </w:r>
      <w:r w:rsidR="1355D33D" w:rsidRPr="5C7117B9">
        <w:rPr>
          <w:i/>
          <w:iCs/>
          <w:noProof/>
        </w:rPr>
        <w:t>above</w:t>
      </w:r>
      <w:r w:rsidR="77199E75" w:rsidRPr="5C7117B9">
        <w:rPr>
          <w:i/>
          <w:iCs/>
          <w:noProof/>
        </w:rPr>
        <w:t>.</w:t>
      </w:r>
    </w:p>
    <w:p w14:paraId="7F2A3E83" w14:textId="77777777" w:rsidR="0045514C" w:rsidRPr="002815EC" w:rsidRDefault="7152B729" w:rsidP="00526C46">
      <w:pPr>
        <w:pStyle w:val="Heading1"/>
      </w:pPr>
      <w:bookmarkStart w:id="1125" w:name="_Errors,_Emails_and"/>
      <w:bookmarkStart w:id="1126" w:name="_Toc102132980"/>
      <w:bookmarkEnd w:id="1125"/>
      <w:r>
        <w:t>Errors, Emails and Troubleshooting (Overall)</w:t>
      </w:r>
      <w:bookmarkEnd w:id="1126"/>
    </w:p>
    <w:p w14:paraId="12AD1D28" w14:textId="77777777" w:rsidR="0045514C" w:rsidRPr="005B494C" w:rsidRDefault="00A76D73" w:rsidP="008B5B41">
      <w:pPr>
        <w:pStyle w:val="ListParagraph"/>
        <w:numPr>
          <w:ilvl w:val="0"/>
          <w:numId w:val="2"/>
        </w:numPr>
        <w:spacing w:line="360" w:lineRule="auto"/>
        <w:rPr>
          <w:rFonts w:cstheme="minorHAnsi"/>
        </w:rPr>
      </w:pPr>
      <w:hyperlink w:anchor="_Errors,_Emails_and">
        <w:r w:rsidR="675EFF18" w:rsidRPr="50DD5906">
          <w:rPr>
            <w:rStyle w:val="Hyperlink"/>
            <w:rFonts w:cstheme="minorBidi"/>
          </w:rPr>
          <w:t xml:space="preserve">Are errors and issues logged </w:t>
        </w:r>
        <w:r w:rsidR="334445EB" w:rsidRPr="50DD5906">
          <w:rPr>
            <w:rStyle w:val="Hyperlink"/>
            <w:rFonts w:cstheme="minorBidi"/>
          </w:rPr>
          <w:t xml:space="preserve">or specially handled </w:t>
        </w:r>
        <w:r w:rsidR="675EFF18" w:rsidRPr="50DD5906">
          <w:rPr>
            <w:rStyle w:val="Hyperlink"/>
            <w:rFonts w:cstheme="minorBidi"/>
          </w:rPr>
          <w:t>anywhere OTHER than the Decisions logs files</w:t>
        </w:r>
        <w:r w:rsidR="0C2F6F18" w:rsidRPr="50DD5906">
          <w:rPr>
            <w:rStyle w:val="Hyperlink"/>
            <w:rFonts w:cstheme="minorBidi"/>
          </w:rPr>
          <w:t>, such as in a custom data table</w:t>
        </w:r>
        <w:r w:rsidR="675EFF18" w:rsidRPr="50DD5906">
          <w:rPr>
            <w:rStyle w:val="Hyperlink"/>
            <w:rFonts w:cstheme="minorBidi"/>
          </w:rPr>
          <w:t>? If so, where are they?</w:t>
        </w:r>
      </w:hyperlink>
      <w:r w:rsidR="675EFF18" w:rsidRPr="50DD5906">
        <w:rPr>
          <w:rFonts w:cstheme="minorBidi"/>
        </w:rPr>
        <w:t xml:space="preserve"> </w:t>
      </w:r>
    </w:p>
    <w:p w14:paraId="16443ADC" w14:textId="77777777" w:rsidR="00067775" w:rsidRPr="002815EC" w:rsidRDefault="6E121423" w:rsidP="5C7117B9">
      <w:pPr>
        <w:spacing w:line="360" w:lineRule="auto"/>
        <w:ind w:left="720"/>
        <w:rPr>
          <w:i/>
          <w:iCs/>
        </w:rPr>
      </w:pPr>
      <w:r w:rsidRPr="5C7117B9">
        <w:rPr>
          <w:i/>
          <w:iCs/>
        </w:rPr>
        <w:t>Not applicable</w:t>
      </w:r>
    </w:p>
    <w:bookmarkStart w:id="1127" w:name="_Hlk519678108"/>
    <w:p w14:paraId="5292CDA8" w14:textId="77777777" w:rsidR="0045514C" w:rsidRPr="002815EC" w:rsidRDefault="00C94786" w:rsidP="008B5B41">
      <w:pPr>
        <w:pStyle w:val="ListParagraph"/>
        <w:numPr>
          <w:ilvl w:val="0"/>
          <w:numId w:val="2"/>
        </w:numPr>
        <w:spacing w:line="360" w:lineRule="auto"/>
        <w:rPr>
          <w:rStyle w:val="Hyperlink"/>
          <w:rFonts w:cstheme="minorHAnsi"/>
          <w:color w:val="000000"/>
          <w:sz w:val="21"/>
          <w:szCs w:val="21"/>
          <w:u w:val="none"/>
        </w:rPr>
      </w:pPr>
      <w:r w:rsidRPr="50DD5906">
        <w:rPr>
          <w:rFonts w:ascii="Times New Roman" w:hAnsi="Times New Roman" w:cs="Times New Roman"/>
        </w:rPr>
        <w:fldChar w:fldCharType="begin"/>
      </w:r>
      <w:r>
        <w:instrText xml:space="preserve"> HYPERLINK \l "_Errors,_Emails_and" \o "Does the flow proactively tell us that something is wrong? If so, how?" </w:instrText>
      </w:r>
      <w:r w:rsidRPr="50DD5906">
        <w:rPr>
          <w:rFonts w:ascii="Times New Roman" w:hAnsi="Times New Roman" w:cs="Times New Roman"/>
        </w:rPr>
        <w:fldChar w:fldCharType="separate"/>
      </w:r>
      <w:r w:rsidR="6D4F05F1" w:rsidRPr="50DD5906">
        <w:rPr>
          <w:rStyle w:val="Hyperlink"/>
          <w:rFonts w:cstheme="minorBidi"/>
        </w:rPr>
        <w:t>In the event of a failure, l</w:t>
      </w:r>
      <w:r w:rsidR="675EFF18" w:rsidRPr="50DD5906">
        <w:rPr>
          <w:rStyle w:val="Hyperlink"/>
          <w:rFonts w:cstheme="minorBidi"/>
        </w:rPr>
        <w:t xml:space="preserve">ist </w:t>
      </w:r>
      <w:r w:rsidR="0C2F6F18" w:rsidRPr="50DD5906">
        <w:rPr>
          <w:rStyle w:val="Hyperlink"/>
          <w:rFonts w:cstheme="minorBidi"/>
        </w:rPr>
        <w:t xml:space="preserve">important </w:t>
      </w:r>
      <w:r w:rsidR="675EFF18" w:rsidRPr="50DD5906">
        <w:rPr>
          <w:rStyle w:val="Hyperlink"/>
          <w:rFonts w:cstheme="minorBidi"/>
        </w:rPr>
        <w:t xml:space="preserve">notifications (emails, task assignments, pop-ups, </w:t>
      </w:r>
      <w:proofErr w:type="spellStart"/>
      <w:r w:rsidR="675EFF18" w:rsidRPr="50DD5906">
        <w:rPr>
          <w:rStyle w:val="Hyperlink"/>
          <w:rFonts w:cstheme="minorBidi"/>
        </w:rPr>
        <w:t>etc</w:t>
      </w:r>
      <w:proofErr w:type="spellEnd"/>
      <w:r w:rsidR="675EFF18" w:rsidRPr="50DD5906">
        <w:rPr>
          <w:rStyle w:val="Hyperlink"/>
          <w:rFonts w:cstheme="minorBidi"/>
        </w:rPr>
        <w:t>…) that the process sends, who the recipients are and where the recipients are identified / configured in the flow</w:t>
      </w:r>
      <w:r w:rsidR="6EEBB758" w:rsidRPr="50DD5906">
        <w:rPr>
          <w:rStyle w:val="Hyperlink"/>
          <w:rFonts w:cstheme="minorBidi"/>
        </w:rPr>
        <w:t xml:space="preserve"> (on the step itself? In a system constant? [name the constant])</w:t>
      </w:r>
      <w:r w:rsidR="675EFF18" w:rsidRPr="50DD5906">
        <w:rPr>
          <w:rStyle w:val="Hyperlink"/>
          <w:rFonts w:cstheme="minorBidi"/>
        </w:rPr>
        <w:t>.</w:t>
      </w:r>
      <w:r w:rsidRPr="50DD5906">
        <w:rPr>
          <w:rStyle w:val="Hyperlink"/>
          <w:rFonts w:cstheme="minorBidi"/>
        </w:rPr>
        <w:fldChar w:fldCharType="end"/>
      </w:r>
    </w:p>
    <w:p w14:paraId="64E887A9" w14:textId="77777777" w:rsidR="00086878" w:rsidRPr="002815EC" w:rsidRDefault="009E6E74" w:rsidP="008B5B41">
      <w:pPr>
        <w:pStyle w:val="ListParagraph"/>
        <w:numPr>
          <w:ilvl w:val="0"/>
          <w:numId w:val="4"/>
        </w:numPr>
        <w:spacing w:line="360" w:lineRule="auto"/>
        <w:rPr>
          <w:i/>
        </w:rPr>
      </w:pPr>
      <w:r w:rsidRPr="002815EC">
        <w:rPr>
          <w:i/>
        </w:rPr>
        <w:t>No Tasks are created</w:t>
      </w:r>
    </w:p>
    <w:p w14:paraId="47A9523C" w14:textId="77777777" w:rsidR="00F669D8" w:rsidRDefault="3DA8B1C3" w:rsidP="008B5B41">
      <w:pPr>
        <w:pStyle w:val="ListParagraph"/>
        <w:numPr>
          <w:ilvl w:val="0"/>
          <w:numId w:val="4"/>
        </w:numPr>
        <w:spacing w:line="360" w:lineRule="auto"/>
        <w:rPr>
          <w:i/>
          <w:iCs/>
        </w:rPr>
      </w:pPr>
      <w:r w:rsidRPr="0748BC7C">
        <w:rPr>
          <w:i/>
          <w:iCs/>
        </w:rPr>
        <w:t>No Pop-ups are shown</w:t>
      </w:r>
    </w:p>
    <w:p w14:paraId="45C49A98" w14:textId="77777777" w:rsidR="7E6B9661" w:rsidRDefault="30FFD6EA" w:rsidP="008B5B41">
      <w:pPr>
        <w:pStyle w:val="ListParagraph"/>
        <w:numPr>
          <w:ilvl w:val="0"/>
          <w:numId w:val="4"/>
        </w:numPr>
        <w:spacing w:line="360" w:lineRule="auto"/>
        <w:rPr>
          <w:i/>
          <w:iCs/>
        </w:rPr>
      </w:pPr>
      <w:r w:rsidRPr="50DD5906">
        <w:rPr>
          <w:i/>
          <w:iCs/>
        </w:rPr>
        <w:t xml:space="preserve">No </w:t>
      </w:r>
      <w:r w:rsidR="77AB1328" w:rsidRPr="50DD5906">
        <w:rPr>
          <w:i/>
          <w:iCs/>
        </w:rPr>
        <w:t>Email</w:t>
      </w:r>
      <w:r w:rsidR="100B8868" w:rsidRPr="50DD5906">
        <w:rPr>
          <w:i/>
          <w:iCs/>
        </w:rPr>
        <w:t>s are sent</w:t>
      </w:r>
    </w:p>
    <w:p w14:paraId="226B880C" w14:textId="77777777" w:rsidR="005B494C" w:rsidRPr="00091A07" w:rsidRDefault="00A76D73" w:rsidP="008B5B41">
      <w:pPr>
        <w:pStyle w:val="ListParagraph"/>
        <w:numPr>
          <w:ilvl w:val="0"/>
          <w:numId w:val="2"/>
        </w:numPr>
        <w:spacing w:line="360" w:lineRule="auto"/>
        <w:rPr>
          <w:rStyle w:val="Hyperlink"/>
          <w:i/>
          <w:color w:val="auto"/>
          <w:u w:val="none"/>
        </w:rPr>
      </w:pPr>
      <w:hyperlink w:anchor="_Use_Case">
        <w:r w:rsidR="7945B9AA" w:rsidRPr="50DD5906">
          <w:rPr>
            <w:rStyle w:val="Hyperlink"/>
          </w:rPr>
          <w:t xml:space="preserve">In the event of </w:t>
        </w:r>
        <w:r w:rsidR="5231E9B3" w:rsidRPr="50DD5906">
          <w:rPr>
            <w:rStyle w:val="Hyperlink"/>
          </w:rPr>
          <w:t>mid-process failures, where are the checkpoints where data can be reprocessed safely?</w:t>
        </w:r>
      </w:hyperlink>
    </w:p>
    <w:bookmarkEnd w:id="1127"/>
    <w:p w14:paraId="124EEB23" w14:textId="77777777" w:rsidR="0D79687E" w:rsidRDefault="0D79687E" w:rsidP="5C7117B9">
      <w:pPr>
        <w:pStyle w:val="ListParagraph"/>
        <w:spacing w:line="360" w:lineRule="auto"/>
        <w:rPr>
          <w:i/>
          <w:iCs/>
        </w:rPr>
      </w:pPr>
      <w:r w:rsidRPr="5C7117B9">
        <w:rPr>
          <w:i/>
          <w:iCs/>
        </w:rPr>
        <w:t>Try to resend the email notification</w:t>
      </w:r>
    </w:p>
    <w:p w14:paraId="789F48B8" w14:textId="77777777" w:rsidR="00490975" w:rsidRPr="002815EC" w:rsidRDefault="00423A45" w:rsidP="00526C46">
      <w:pPr>
        <w:pStyle w:val="Heading1"/>
      </w:pPr>
      <w:bookmarkStart w:id="1128" w:name="_Toc102132981"/>
      <w:r w:rsidRPr="002815EC">
        <w:t>Integrated</w:t>
      </w:r>
      <w:r w:rsidR="0045514C" w:rsidRPr="002815EC">
        <w:t xml:space="preserve"> External</w:t>
      </w:r>
      <w:r w:rsidR="00490975" w:rsidRPr="002815EC">
        <w:t xml:space="preserve"> Systems</w:t>
      </w:r>
      <w:r w:rsidRPr="002815EC">
        <w:t xml:space="preserve"> other than Aria (such as SFTP)</w:t>
      </w:r>
      <w:bookmarkEnd w:id="1128"/>
    </w:p>
    <w:p w14:paraId="11B5C517" w14:textId="77777777" w:rsidR="00490975" w:rsidRPr="002815EC" w:rsidRDefault="00490975" w:rsidP="00E648BE">
      <w:pPr>
        <w:rPr>
          <w:i/>
        </w:rPr>
      </w:pPr>
      <w:r w:rsidRPr="002815EC">
        <w:rPr>
          <w:i/>
        </w:rPr>
        <w:t>Describe all external system involvement,</w:t>
      </w:r>
      <w:r w:rsidR="00E648BE" w:rsidRPr="002815EC">
        <w:rPr>
          <w:i/>
        </w:rPr>
        <w:t xml:space="preserve"> such as FTP sites, SAP, or other systems not Aria or workflow. Answer these questions for each system</w:t>
      </w:r>
      <w:r w:rsidRPr="002815EC">
        <w:rPr>
          <w:i/>
        </w:rPr>
        <w:t xml:space="preserve">. </w:t>
      </w:r>
    </w:p>
    <w:bookmarkStart w:id="1129" w:name="_Hlk519678259"/>
    <w:p w14:paraId="0556BBC8" w14:textId="77777777" w:rsidR="00B664B6" w:rsidRPr="002815EC" w:rsidRDefault="00C94786" w:rsidP="008B5B41">
      <w:pPr>
        <w:pStyle w:val="ListParagraph"/>
        <w:numPr>
          <w:ilvl w:val="0"/>
          <w:numId w:val="3"/>
        </w:numPr>
        <w:spacing w:line="360" w:lineRule="auto"/>
        <w:rPr>
          <w:rStyle w:val="Hyperlink"/>
          <w:rFonts w:cstheme="minorHAnsi"/>
          <w:color w:val="auto"/>
          <w:u w:val="none"/>
        </w:rPr>
      </w:pPr>
      <w:r w:rsidRPr="002815EC">
        <w:rPr>
          <w:rFonts w:ascii="Times New Roman" w:hAnsi="Times New Roman" w:cs="Times New Roman"/>
        </w:rPr>
        <w:fldChar w:fldCharType="begin"/>
      </w:r>
      <w:r w:rsidRPr="002815EC">
        <w:instrText xml:space="preserve"> HYPERLINK \l "_Integrated_External_Systems" \o "Previous customers have integrated with Moduslink, SFTP servers, corporate mail servers, SAP and many other systems. These external systems could be the source of issues and should be known in advance of investigation." </w:instrText>
      </w:r>
      <w:r w:rsidRPr="002815EC">
        <w:rPr>
          <w:rFonts w:ascii="Times New Roman" w:hAnsi="Times New Roman" w:cs="Times New Roman"/>
        </w:rPr>
        <w:fldChar w:fldCharType="separate"/>
      </w:r>
      <w:r w:rsidR="00B664B6" w:rsidRPr="002815EC">
        <w:rPr>
          <w:rStyle w:val="Hyperlink"/>
          <w:rFonts w:cstheme="minorHAnsi"/>
        </w:rPr>
        <w:t>List the Non-Aria systems that this process integrates with (retrieves information from or pushes information to).</w:t>
      </w:r>
      <w:r w:rsidRPr="002815EC">
        <w:rPr>
          <w:rStyle w:val="Hyperlink"/>
          <w:rFonts w:cstheme="minorHAnsi"/>
        </w:rPr>
        <w:fldChar w:fldCharType="end"/>
      </w:r>
    </w:p>
    <w:p w14:paraId="6B6E9283" w14:textId="77777777" w:rsidR="00086878" w:rsidRPr="002815EC" w:rsidRDefault="00725A45" w:rsidP="00086878">
      <w:pPr>
        <w:pStyle w:val="ListParagraph"/>
        <w:spacing w:line="360" w:lineRule="auto"/>
        <w:rPr>
          <w:i/>
        </w:rPr>
      </w:pPr>
      <w:r>
        <w:rPr>
          <w:i/>
        </w:rPr>
        <w:t>Not applicable</w:t>
      </w:r>
    </w:p>
    <w:bookmarkEnd w:id="1129"/>
    <w:p w14:paraId="0BF7A7E6" w14:textId="77777777" w:rsidR="00490975" w:rsidRPr="002815EC" w:rsidRDefault="00CE7255" w:rsidP="008B5B41">
      <w:pPr>
        <w:pStyle w:val="ListParagraph"/>
        <w:numPr>
          <w:ilvl w:val="0"/>
          <w:numId w:val="3"/>
        </w:numPr>
        <w:spacing w:line="360" w:lineRule="auto"/>
        <w:rPr>
          <w:rStyle w:val="Hyperlink"/>
          <w:rFonts w:cstheme="minorHAnsi"/>
          <w:color w:val="auto"/>
          <w:u w:val="none"/>
        </w:rPr>
      </w:pPr>
      <w:r>
        <w:rPr>
          <w:rStyle w:val="Hyperlink"/>
          <w:rFonts w:cstheme="minorHAnsi"/>
        </w:rPr>
        <w:fldChar w:fldCharType="begin"/>
      </w:r>
      <w:r>
        <w:rPr>
          <w:rStyle w:val="Hyperlink"/>
          <w:rFonts w:cstheme="minorHAnsi"/>
        </w:rPr>
        <w:instrText xml:space="preserve"> HYPERLINK \l "_Integrated_External_Systems" \o "In the course of troubleshooting and testing, we do not want to introduce bad data into production (creating accounts, changing plans, etc...). Let us know what changes are made in external systems that must be avoided when testing." </w:instrText>
      </w:r>
      <w:r>
        <w:rPr>
          <w:rStyle w:val="Hyperlink"/>
          <w:rFonts w:cstheme="minorHAnsi"/>
        </w:rPr>
        <w:fldChar w:fldCharType="separate"/>
      </w:r>
      <w:r w:rsidR="00953EBA">
        <w:rPr>
          <w:rStyle w:val="Hyperlink"/>
          <w:rFonts w:cstheme="minorHAnsi"/>
        </w:rPr>
        <w:t>What data does</w:t>
      </w:r>
      <w:r w:rsidR="00490975" w:rsidRPr="002815EC">
        <w:rPr>
          <w:rStyle w:val="Hyperlink"/>
          <w:rFonts w:cstheme="minorHAnsi"/>
        </w:rPr>
        <w:t xml:space="preserve"> </w:t>
      </w:r>
      <w:r w:rsidR="00E648BE" w:rsidRPr="002815EC">
        <w:rPr>
          <w:rStyle w:val="Hyperlink"/>
          <w:rFonts w:cstheme="minorHAnsi"/>
        </w:rPr>
        <w:t>workflow push data to this external system?</w:t>
      </w:r>
      <w:r>
        <w:rPr>
          <w:rStyle w:val="Hyperlink"/>
          <w:rFonts w:cstheme="minorHAnsi"/>
        </w:rPr>
        <w:fldChar w:fldCharType="end"/>
      </w:r>
      <w:r w:rsidR="00953EBA" w:rsidRPr="002815EC">
        <w:rPr>
          <w:rStyle w:val="Hyperlink"/>
          <w:rFonts w:cstheme="minorHAnsi"/>
          <w:color w:val="auto"/>
          <w:u w:val="none"/>
        </w:rPr>
        <w:t xml:space="preserve"> </w:t>
      </w:r>
    </w:p>
    <w:p w14:paraId="36F0E338" w14:textId="77777777" w:rsidR="007B5A00" w:rsidRPr="002815EC" w:rsidRDefault="00725A45" w:rsidP="00953EBA">
      <w:pPr>
        <w:pStyle w:val="ListParagraph"/>
        <w:spacing w:line="360" w:lineRule="auto"/>
        <w:rPr>
          <w:rFonts w:cstheme="minorHAnsi"/>
        </w:rPr>
      </w:pPr>
      <w:r>
        <w:rPr>
          <w:i/>
        </w:rPr>
        <w:t>Not applicable</w:t>
      </w:r>
    </w:p>
    <w:sectPr w:rsidR="007B5A00" w:rsidRPr="002815EC">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1" w:author="Sarayu Belliraj" w:date="2022-03-30T16:40:00Z" w:initials="SB">
    <w:p w14:paraId="7FA0BE31" w14:textId="22F31DF8" w:rsidR="00E3343A" w:rsidRDefault="00E3343A">
      <w:pPr>
        <w:pStyle w:val="CommentText"/>
      </w:pPr>
      <w:r>
        <w:rPr>
          <w:rStyle w:val="CommentReference"/>
        </w:rPr>
        <w:annotationRef/>
      </w:r>
      <w:r>
        <w:t>Manual update of dunning status via Aria UI does not trigger this event.</w:t>
      </w:r>
    </w:p>
  </w:comment>
  <w:comment w:id="82" w:author="Nilanjan Das" w:date="2022-04-01T20:46:00Z" w:initials="ND">
    <w:p w14:paraId="4138577E" w14:textId="167F0143" w:rsidR="00DA6C96" w:rsidRDefault="00DA6C96">
      <w:pPr>
        <w:pStyle w:val="CommentText"/>
      </w:pPr>
      <w:r>
        <w:rPr>
          <w:rStyle w:val="CommentReference"/>
        </w:rPr>
        <w:annotationRef/>
      </w:r>
      <w:r>
        <w:t>Manual update of dunning step may or may not trigger the event. If step duration is same for from and to step then no event will be triggered.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A0BE31" w15:done="0"/>
  <w15:commentEx w15:paraId="4138577E" w15:paraIdParent="7FA0BE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F068E" w16cex:dateUtc="2022-03-30T20:40:00Z"/>
  <w16cex:commentExtensible w16cex:durableId="25F1B8F5" w16cex:dateUtc="2022-04-02T0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A0BE31" w16cid:durableId="25EF068E"/>
  <w16cid:commentId w16cid:paraId="4138577E" w16cid:durableId="25F1B8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35F5E" w14:textId="77777777" w:rsidR="00A76D73" w:rsidRDefault="00A76D73" w:rsidP="005B494C">
      <w:r>
        <w:separator/>
      </w:r>
    </w:p>
  </w:endnote>
  <w:endnote w:type="continuationSeparator" w:id="0">
    <w:p w14:paraId="467A1D31" w14:textId="77777777" w:rsidR="00A76D73" w:rsidRDefault="00A76D73" w:rsidP="005B494C">
      <w:r>
        <w:continuationSeparator/>
      </w:r>
    </w:p>
  </w:endnote>
  <w:endnote w:type="continuationNotice" w:id="1">
    <w:p w14:paraId="12136B5B" w14:textId="77777777" w:rsidR="00A76D73" w:rsidRDefault="00A76D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1888728"/>
      <w:docPartObj>
        <w:docPartGallery w:val="Page Numbers (Bottom of Page)"/>
        <w:docPartUnique/>
      </w:docPartObj>
    </w:sdtPr>
    <w:sdtEndPr>
      <w:rPr>
        <w:noProof/>
      </w:rPr>
    </w:sdtEndPr>
    <w:sdtContent>
      <w:p w14:paraId="20B4976D" w14:textId="77777777" w:rsidR="00C84FFD" w:rsidRDefault="00C84F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21F515" w14:textId="77777777" w:rsidR="00C84FFD" w:rsidRDefault="00A76D73">
    <w:pPr>
      <w:pStyle w:val="Footer"/>
    </w:pPr>
    <w:sdt>
      <w:sdtPr>
        <w:alias w:val="Title"/>
        <w:tag w:val=""/>
        <w:id w:val="825175063"/>
        <w:placeholder>
          <w:docPart w:val="62502C59B8C14614A05D6B5B61889B08"/>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C84FFD" w:rsidRPr="00D4555F">
          <w:rPr>
            <w:rStyle w:val="PlaceholderText"/>
          </w:rPr>
          <w:t>[Title]</w:t>
        </w:r>
      </w:sdtContent>
    </w:sdt>
    <w:r w:rsidR="00C84FFD">
      <w:br/>
    </w:r>
    <w:r w:rsidR="00C84FFD" w:rsidRPr="00042E31">
      <w:rPr>
        <w:sz w:val="16"/>
        <w:szCs w:val="16"/>
      </w:rPr>
      <w:t>This document (including any attachments) contains information which may be confidential and privileged. Unless you are the intended recipient, you may not use, copy, distribute or disclose to anyone this document or any information contained in the communication. If you have received this document in error, please advise the sender and destroy this communication.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BE7B1" w14:textId="77777777" w:rsidR="00A76D73" w:rsidRDefault="00A76D73" w:rsidP="005B494C">
      <w:r>
        <w:separator/>
      </w:r>
    </w:p>
  </w:footnote>
  <w:footnote w:type="continuationSeparator" w:id="0">
    <w:p w14:paraId="0C5D3562" w14:textId="77777777" w:rsidR="00A76D73" w:rsidRDefault="00A76D73" w:rsidP="005B494C">
      <w:r>
        <w:continuationSeparator/>
      </w:r>
    </w:p>
  </w:footnote>
  <w:footnote w:type="continuationNotice" w:id="1">
    <w:p w14:paraId="1418AF8C" w14:textId="77777777" w:rsidR="00A76D73" w:rsidRDefault="00A76D73"/>
  </w:footnote>
</w:footnotes>
</file>

<file path=word/intelligence.xml><?xml version="1.0" encoding="utf-8"?>
<int:Intelligence xmlns:int="http://schemas.microsoft.com/office/intelligence/2019/intelligence">
  <int:IntelligenceSettings/>
  <int:Manifest>
    <int:WordHash hashCode="diy/3fEqamNP+T" id="w1H7qIke"/>
    <int:WordHash hashCode="uBBu5FhoRzjEz9" id="9/8PSxGg"/>
    <int:WordHash hashCode="tWyXOMEBIV1Q+y" id="WMA9SWH9"/>
    <int:WordHash hashCode="ngQV8wdcC0zMAE" id="6wmWLcCd"/>
    <int:WordHash hashCode="J5yPbnbz7KhBjH" id="1T2abQ1d"/>
    <int:WordHash hashCode="6m8DfAaNJD/orT" id="2rNbS+ly"/>
    <int:WordHash hashCode="0TTOuRVXMKBx18" id="f4rIq5TU"/>
    <int:WordHash hashCode="uB98BC0OTGNMX0" id="IdZ/BjFe"/>
    <int:WordHash hashCode="krlMzpRAlAJ7tw" id="5426AfXh"/>
    <int:WordHash hashCode="A7I6kBCA2ApinO" id="5r/9HCDP"/>
    <int:WordHash hashCode="CfltEkmOWHHGUe" id="3hh8wVs1"/>
    <int:WordHash hashCode="N/JU1d+tVRKLWf" id="VMG5HHsg"/>
    <int:WordHash hashCode="gxweni07CUivAR" id="8/O8eoOA"/>
    <int:WordHash hashCode="ssf/lwfRYScsGk" id="xN/K8Wl5"/>
    <int:WordHash hashCode="xuSlnOl9wHYAPs" id="gVlEMXcL"/>
    <int:WordHash hashCode="vs+N7eKR97duMv" id="toFxUxPL"/>
    <int:WordHash hashCode="UaSg235ce8Rl/8" id="iZtZ3Z22"/>
    <int:ParagraphRange paragraphId="545568284" textId="1761074252" start="1" length="8" invalidationStart="1" invalidationLength="8" id="czPGzxnc"/>
    <int:WordHash hashCode="sK4muW6ZNW4CgZ" id="FTylFmUg"/>
    <int:WordHash hashCode="ukgk9FZCnajSBQ" id="Klq8FcDB"/>
    <int:WordHash hashCode="LLN+8qL6BnhnM5" id="lLs8dp6w"/>
    <int:WordHash hashCode="C/QfkAeZ/ojm2Y" id="yCrMuJNc"/>
    <int:WordHash hashCode="d4J/E8FRhUnXXX" id="Zeu301oa"/>
    <int:WordHash hashCode="0SymUIcTNdreRr" id="/v6YUPRz"/>
    <int:WordHash hashCode="ilms3azvsYBn9y" id="IcokvbJm"/>
    <int:WordHash hashCode="mRioP01W/ayMpq" id="eK4+B44D"/>
    <int:ParagraphRange paragraphId="117276477" textId="200739504" start="1" length="4" invalidationStart="1" invalidationLength="4" id="bpQahIS4"/>
    <int:ParagraphRange paragraphId="962485496" textId="776688726" start="1" length="6" invalidationStart="1" invalidationLength="6" id="YE2EJYUF"/>
    <int:ParagraphRange paragraphId="1811502004" textId="82506230" start="1" length="4" invalidationStart="1" invalidationLength="4" id="YaCLtcwL"/>
    <int:ParagraphRange paragraphId="244661257" textId="855691932" start="1" length="4" invalidationStart="1" invalidationLength="4" id="cozrOXHU"/>
    <int:WordHash hashCode="wrnW5x6LyrlDLB" id="eHKnKQZ1"/>
    <int:ParagraphRange paragraphId="115273392" textId="1014999301" start="1" length="4" invalidationStart="1" invalidationLength="4" id="hWxOyl7F"/>
    <int:ParagraphRange paragraphId="1149358525" textId="952897523" start="1" length="4" invalidationStart="1" invalidationLength="4" id="4cPdYbdf"/>
    <int:ParagraphRange paragraphId="1965031476" textId="2119774062" start="1" length="6" invalidationStart="1" invalidationLength="6" id="lwDzeRx/"/>
    <int:ParagraphRange paragraphId="1432388030" textId="270816594" start="1" length="4" invalidationStart="1" invalidationLength="4" id="ZEwkGXyj"/>
    <int:ParagraphRange paragraphId="412977523" textId="537324219" start="1" length="4" invalidationStart="1" invalidationLength="4" id="YAvxNT2a"/>
    <int:WordHash hashCode="FDJxWDK2pc0IM6" id="8RD7TpC8"/>
    <int:WordHash hashCode="ltIxx7ZsSminMH" id="w5zQeloL"/>
    <int:ParagraphRange paragraphId="1737357618" textId="19677037" start="1" length="6" invalidationStart="1" invalidationLength="6" id="vYFQCo4O"/>
    <int:ParagraphRange paragraphId="1091244601" textId="1348834996" start="1" length="4" invalidationStart="1" invalidationLength="4" id="MKeeGkcD"/>
    <int:WordHash hashCode="2o71vnH/wFLta/" id="y4MvDBWz"/>
  </int:Manifest>
  <int:Observations>
    <int:Content id="w1H7qIke">
      <int:Rejection type="LegacyProofing"/>
    </int:Content>
    <int:Content id="9/8PSxGg">
      <int:Rejection type="LegacyProofing"/>
    </int:Content>
    <int:Content id="WMA9SWH9">
      <int:Rejection type="LegacyProofing"/>
    </int:Content>
    <int:Content id="6wmWLcCd">
      <int:Rejection type="LegacyProofing"/>
    </int:Content>
    <int:Content id="1T2abQ1d">
      <int:Rejection type="LegacyProofing"/>
    </int:Content>
    <int:Content id="2rNbS+ly">
      <int:Rejection type="LegacyProofing"/>
    </int:Content>
    <int:Content id="f4rIq5TU">
      <int:Rejection type="LegacyProofing"/>
    </int:Content>
    <int:Content id="IdZ/BjFe">
      <int:Rejection type="LegacyProofing"/>
    </int:Content>
    <int:Content id="5426AfXh">
      <int:Rejection type="LegacyProofing"/>
    </int:Content>
    <int:Content id="5r/9HCDP">
      <int:Rejection type="LegacyProofing"/>
    </int:Content>
    <int:Content id="3hh8wVs1">
      <int:Rejection type="LegacyProofing"/>
    </int:Content>
    <int:Content id="VMG5HHsg">
      <int:Rejection type="LegacyProofing"/>
    </int:Content>
    <int:Content id="8/O8eoOA">
      <int:Rejection type="LegacyProofing"/>
    </int:Content>
    <int:Content id="xN/K8Wl5">
      <int:Rejection type="LegacyProofing"/>
    </int:Content>
    <int:Content id="gVlEMXcL">
      <int:Rejection type="LegacyProofing"/>
    </int:Content>
    <int:Content id="toFxUxPL">
      <int:Rejection type="LegacyProofing"/>
    </int:Content>
    <int:Content id="iZtZ3Z22">
      <int:Rejection type="LegacyProofing"/>
    </int:Content>
    <int:Content id="czPGzxnc">
      <int:Rejection type="LegacyProofing"/>
    </int:Content>
    <int:Content id="FTylFmUg">
      <int:Rejection type="LegacyProofing"/>
    </int:Content>
    <int:Content id="Klq8FcDB">
      <int:Rejection type="LegacyProofing"/>
    </int:Content>
    <int:Content id="lLs8dp6w">
      <int:Rejection type="LegacyProofing"/>
    </int:Content>
    <int:Content id="yCrMuJNc">
      <int:Rejection type="LegacyProofing"/>
    </int:Content>
    <int:Content id="Zeu301oa">
      <int:Rejection type="LegacyProofing"/>
    </int:Content>
    <int:Content id="/v6YUPRz">
      <int:Rejection type="LegacyProofing"/>
    </int:Content>
    <int:Content id="IcokvbJm">
      <int:Rejection type="LegacyProofing"/>
    </int:Content>
    <int:Content id="eK4+B44D">
      <int:Rejection type="LegacyProofing"/>
    </int:Content>
    <int:Content id="bpQahIS4">
      <int:Rejection type="LegacyProofing"/>
    </int:Content>
    <int:Content id="YE2EJYUF">
      <int:Rejection type="LegacyProofing"/>
    </int:Content>
    <int:Content id="YaCLtcwL">
      <int:Rejection type="LegacyProofing"/>
    </int:Content>
    <int:Content id="cozrOXHU">
      <int:Rejection type="LegacyProofing"/>
    </int:Content>
    <int:Content id="eHKnKQZ1">
      <int:Rejection type="LegacyProofing"/>
    </int:Content>
    <int:Content id="hWxOyl7F">
      <int:Rejection type="LegacyProofing"/>
    </int:Content>
    <int:Content id="4cPdYbdf">
      <int:Rejection type="LegacyProofing"/>
    </int:Content>
    <int:Content id="lwDzeRx/">
      <int:Rejection type="LegacyProofing"/>
    </int:Content>
    <int:Content id="ZEwkGXyj">
      <int:Rejection type="LegacyProofing"/>
    </int:Content>
    <int:Content id="YAvxNT2a">
      <int:Rejection type="LegacyProofing"/>
    </int:Content>
    <int:Content id="8RD7TpC8">
      <int:Rejection type="LegacyProofing"/>
    </int:Content>
    <int:Content id="w5zQeloL">
      <int:Rejection type="LegacyProofing"/>
    </int:Content>
    <int:Content id="vYFQCo4O">
      <int:Rejection type="LegacyProofing"/>
    </int:Content>
    <int:Content id="MKeeGkcD">
      <int:Rejection type="LegacyProofing"/>
    </int:Content>
    <int:Content id="y4MvDBW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86DA8"/>
    <w:multiLevelType w:val="hybridMultilevel"/>
    <w:tmpl w:val="196209D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2E38E2"/>
    <w:multiLevelType w:val="hybridMultilevel"/>
    <w:tmpl w:val="EFD4361E"/>
    <w:lvl w:ilvl="0" w:tplc="2A66E540">
      <w:start w:val="1"/>
      <w:numFmt w:val="lowerRoman"/>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 w15:restartNumberingAfterBreak="0">
    <w:nsid w:val="41CE2EBA"/>
    <w:multiLevelType w:val="hybridMultilevel"/>
    <w:tmpl w:val="AAB08E9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F0410E"/>
    <w:multiLevelType w:val="hybridMultilevel"/>
    <w:tmpl w:val="D68EA02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 w15:restartNumberingAfterBreak="0">
    <w:nsid w:val="52153AFA"/>
    <w:multiLevelType w:val="hybridMultilevel"/>
    <w:tmpl w:val="FFFFFFFF"/>
    <w:lvl w:ilvl="0" w:tplc="B7303126">
      <w:start w:val="1"/>
      <w:numFmt w:val="decimal"/>
      <w:lvlText w:val="%1."/>
      <w:lvlJc w:val="left"/>
      <w:pPr>
        <w:ind w:left="720" w:hanging="360"/>
      </w:pPr>
    </w:lvl>
    <w:lvl w:ilvl="1" w:tplc="F0127416">
      <w:start w:val="1"/>
      <w:numFmt w:val="decimal"/>
      <w:lvlText w:val="%2."/>
      <w:lvlJc w:val="left"/>
      <w:pPr>
        <w:ind w:left="1440" w:hanging="360"/>
      </w:pPr>
    </w:lvl>
    <w:lvl w:ilvl="2" w:tplc="D39812C4">
      <w:start w:val="1"/>
      <w:numFmt w:val="lowerRoman"/>
      <w:lvlText w:val="%3."/>
      <w:lvlJc w:val="right"/>
      <w:pPr>
        <w:ind w:left="2160" w:hanging="180"/>
      </w:pPr>
    </w:lvl>
    <w:lvl w:ilvl="3" w:tplc="406A866C">
      <w:start w:val="1"/>
      <w:numFmt w:val="decimal"/>
      <w:lvlText w:val="%4."/>
      <w:lvlJc w:val="left"/>
      <w:pPr>
        <w:ind w:left="2880" w:hanging="360"/>
      </w:pPr>
    </w:lvl>
    <w:lvl w:ilvl="4" w:tplc="64F8D406">
      <w:start w:val="1"/>
      <w:numFmt w:val="lowerLetter"/>
      <w:lvlText w:val="%5."/>
      <w:lvlJc w:val="left"/>
      <w:pPr>
        <w:ind w:left="3600" w:hanging="360"/>
      </w:pPr>
    </w:lvl>
    <w:lvl w:ilvl="5" w:tplc="6AD4BEC6">
      <w:start w:val="1"/>
      <w:numFmt w:val="lowerRoman"/>
      <w:lvlText w:val="%6."/>
      <w:lvlJc w:val="right"/>
      <w:pPr>
        <w:ind w:left="4320" w:hanging="180"/>
      </w:pPr>
    </w:lvl>
    <w:lvl w:ilvl="6" w:tplc="566282E2">
      <w:start w:val="1"/>
      <w:numFmt w:val="decimal"/>
      <w:lvlText w:val="%7."/>
      <w:lvlJc w:val="left"/>
      <w:pPr>
        <w:ind w:left="5040" w:hanging="360"/>
      </w:pPr>
    </w:lvl>
    <w:lvl w:ilvl="7" w:tplc="B100B9E6">
      <w:start w:val="1"/>
      <w:numFmt w:val="lowerLetter"/>
      <w:lvlText w:val="%8."/>
      <w:lvlJc w:val="left"/>
      <w:pPr>
        <w:ind w:left="5760" w:hanging="360"/>
      </w:pPr>
    </w:lvl>
    <w:lvl w:ilvl="8" w:tplc="64903FBC">
      <w:start w:val="1"/>
      <w:numFmt w:val="lowerRoman"/>
      <w:lvlText w:val="%9."/>
      <w:lvlJc w:val="right"/>
      <w:pPr>
        <w:ind w:left="6480" w:hanging="180"/>
      </w:pPr>
    </w:lvl>
  </w:abstractNum>
  <w:abstractNum w:abstractNumId="5" w15:restartNumberingAfterBreak="0">
    <w:nsid w:val="566658F0"/>
    <w:multiLevelType w:val="hybridMultilevel"/>
    <w:tmpl w:val="82A442C0"/>
    <w:lvl w:ilvl="0" w:tplc="FFFFFFFF">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A66E540">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9452C3"/>
    <w:multiLevelType w:val="hybridMultilevel"/>
    <w:tmpl w:val="9886D27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7" w15:restartNumberingAfterBreak="0">
    <w:nsid w:val="638B1D36"/>
    <w:multiLevelType w:val="hybridMultilevel"/>
    <w:tmpl w:val="DDE666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43619C8"/>
    <w:multiLevelType w:val="hybridMultilevel"/>
    <w:tmpl w:val="732E2EFC"/>
    <w:lvl w:ilvl="0" w:tplc="D6065FFA">
      <w:start w:val="1"/>
      <w:numFmt w:val="decimal"/>
      <w:lvlText w:val="%1."/>
      <w:lvlJc w:val="left"/>
      <w:pPr>
        <w:ind w:left="720" w:hanging="360"/>
      </w:pPr>
      <w:rPr>
        <w:rFonts w:asciiTheme="minorHAnsi" w:eastAsia="Times New Roman"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D95107"/>
    <w:multiLevelType w:val="hybridMultilevel"/>
    <w:tmpl w:val="D5BAFC10"/>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4D645E"/>
    <w:multiLevelType w:val="hybridMultilevel"/>
    <w:tmpl w:val="6E8C7E10"/>
    <w:lvl w:ilvl="0" w:tplc="B730312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1" w15:restartNumberingAfterBreak="0">
    <w:nsid w:val="7E4D200F"/>
    <w:multiLevelType w:val="hybridMultilevel"/>
    <w:tmpl w:val="50A8BCFE"/>
    <w:lvl w:ilvl="0" w:tplc="2A66E540">
      <w:start w:val="1"/>
      <w:numFmt w:val="lowerRoman"/>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num w:numId="1">
    <w:abstractNumId w:val="4"/>
  </w:num>
  <w:num w:numId="2">
    <w:abstractNumId w:val="5"/>
  </w:num>
  <w:num w:numId="3">
    <w:abstractNumId w:val="8"/>
  </w:num>
  <w:num w:numId="4">
    <w:abstractNumId w:val="2"/>
  </w:num>
  <w:num w:numId="5">
    <w:abstractNumId w:val="9"/>
  </w:num>
  <w:num w:numId="6">
    <w:abstractNumId w:val="11"/>
  </w:num>
  <w:num w:numId="7">
    <w:abstractNumId w:val="1"/>
  </w:num>
  <w:num w:numId="8">
    <w:abstractNumId w:val="10"/>
  </w:num>
  <w:num w:numId="9">
    <w:abstractNumId w:val="0"/>
  </w:num>
  <w:num w:numId="10">
    <w:abstractNumId w:val="7"/>
  </w:num>
  <w:num w:numId="11">
    <w:abstractNumId w:val="6"/>
  </w:num>
  <w:num w:numId="12">
    <w:abstractNumId w:val="3"/>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yu Belliraj">
    <w15:presenceInfo w15:providerId="AD" w15:userId="S::sarayu.belliraj@aspiresys.com::76cc4bfd-4e6a-4a69-8eb1-eaa8c5b39845"/>
  </w15:person>
  <w15:person w15:author="Nilanjan Das">
    <w15:presenceInfo w15:providerId="AD" w15:userId="S::ndas@ariasystems.com::9f5a32c2-1336-4b1d-83dd-54ee18226e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EFC0B65-8B53-4D12-B08F-B54C1FDC93A9}"/>
    <w:docVar w:name="dgnword-eventsink" w:val="910946096"/>
  </w:docVars>
  <w:rsids>
    <w:rsidRoot w:val="003715F0"/>
    <w:rsid w:val="00000015"/>
    <w:rsid w:val="00002964"/>
    <w:rsid w:val="00002E40"/>
    <w:rsid w:val="00002F07"/>
    <w:rsid w:val="00002F66"/>
    <w:rsid w:val="00003F2D"/>
    <w:rsid w:val="00005FD2"/>
    <w:rsid w:val="000110F5"/>
    <w:rsid w:val="000121FE"/>
    <w:rsid w:val="000129C8"/>
    <w:rsid w:val="00013C41"/>
    <w:rsid w:val="00015C76"/>
    <w:rsid w:val="00020B05"/>
    <w:rsid w:val="000218A4"/>
    <w:rsid w:val="00027F5B"/>
    <w:rsid w:val="00033506"/>
    <w:rsid w:val="000429E5"/>
    <w:rsid w:val="00042E31"/>
    <w:rsid w:val="000430CA"/>
    <w:rsid w:val="00047A60"/>
    <w:rsid w:val="0005647E"/>
    <w:rsid w:val="00060035"/>
    <w:rsid w:val="0006037D"/>
    <w:rsid w:val="000622E0"/>
    <w:rsid w:val="00065D51"/>
    <w:rsid w:val="00067775"/>
    <w:rsid w:val="0007181F"/>
    <w:rsid w:val="0007609A"/>
    <w:rsid w:val="00080598"/>
    <w:rsid w:val="0008362B"/>
    <w:rsid w:val="000847FD"/>
    <w:rsid w:val="00086878"/>
    <w:rsid w:val="00090C43"/>
    <w:rsid w:val="00091999"/>
    <w:rsid w:val="00091A07"/>
    <w:rsid w:val="0009274F"/>
    <w:rsid w:val="000943A1"/>
    <w:rsid w:val="000968C9"/>
    <w:rsid w:val="000A2144"/>
    <w:rsid w:val="000C3E6C"/>
    <w:rsid w:val="000C7522"/>
    <w:rsid w:val="000D344D"/>
    <w:rsid w:val="000D50EC"/>
    <w:rsid w:val="000D5B25"/>
    <w:rsid w:val="000D7DD1"/>
    <w:rsid w:val="000E20F5"/>
    <w:rsid w:val="000E2172"/>
    <w:rsid w:val="000E218C"/>
    <w:rsid w:val="000E236A"/>
    <w:rsid w:val="000E4210"/>
    <w:rsid w:val="000E58CF"/>
    <w:rsid w:val="000F0AE1"/>
    <w:rsid w:val="000F1237"/>
    <w:rsid w:val="000F1366"/>
    <w:rsid w:val="000F546D"/>
    <w:rsid w:val="000F608A"/>
    <w:rsid w:val="00104F53"/>
    <w:rsid w:val="001103C0"/>
    <w:rsid w:val="00115158"/>
    <w:rsid w:val="00115309"/>
    <w:rsid w:val="001159CA"/>
    <w:rsid w:val="00116CB2"/>
    <w:rsid w:val="00121A27"/>
    <w:rsid w:val="001232D1"/>
    <w:rsid w:val="001234A7"/>
    <w:rsid w:val="00124868"/>
    <w:rsid w:val="00126240"/>
    <w:rsid w:val="0012711B"/>
    <w:rsid w:val="00130304"/>
    <w:rsid w:val="00132500"/>
    <w:rsid w:val="00132626"/>
    <w:rsid w:val="00132873"/>
    <w:rsid w:val="00142789"/>
    <w:rsid w:val="001446F3"/>
    <w:rsid w:val="00151B4E"/>
    <w:rsid w:val="001523C8"/>
    <w:rsid w:val="001533E5"/>
    <w:rsid w:val="001547A3"/>
    <w:rsid w:val="00155B79"/>
    <w:rsid w:val="00160BB8"/>
    <w:rsid w:val="00162CB4"/>
    <w:rsid w:val="00164DAC"/>
    <w:rsid w:val="00166BAE"/>
    <w:rsid w:val="0017053B"/>
    <w:rsid w:val="00173BCA"/>
    <w:rsid w:val="00175251"/>
    <w:rsid w:val="0017703A"/>
    <w:rsid w:val="00187370"/>
    <w:rsid w:val="00191BEF"/>
    <w:rsid w:val="00192522"/>
    <w:rsid w:val="00192777"/>
    <w:rsid w:val="00192E1D"/>
    <w:rsid w:val="001A433E"/>
    <w:rsid w:val="001A6B1C"/>
    <w:rsid w:val="001A72D6"/>
    <w:rsid w:val="001B1429"/>
    <w:rsid w:val="001B2E61"/>
    <w:rsid w:val="001B6D0B"/>
    <w:rsid w:val="001C02BF"/>
    <w:rsid w:val="001C03FF"/>
    <w:rsid w:val="001C34EC"/>
    <w:rsid w:val="001C6308"/>
    <w:rsid w:val="001D00D0"/>
    <w:rsid w:val="001D08D6"/>
    <w:rsid w:val="001D18FF"/>
    <w:rsid w:val="001D64ED"/>
    <w:rsid w:val="001D665A"/>
    <w:rsid w:val="001E1B71"/>
    <w:rsid w:val="001E37C3"/>
    <w:rsid w:val="001E6030"/>
    <w:rsid w:val="001F1DEC"/>
    <w:rsid w:val="002009B5"/>
    <w:rsid w:val="002035C0"/>
    <w:rsid w:val="00205086"/>
    <w:rsid w:val="0021173D"/>
    <w:rsid w:val="00215909"/>
    <w:rsid w:val="0021770B"/>
    <w:rsid w:val="0022183A"/>
    <w:rsid w:val="002224F2"/>
    <w:rsid w:val="00225923"/>
    <w:rsid w:val="00235CBF"/>
    <w:rsid w:val="0023766D"/>
    <w:rsid w:val="00237B39"/>
    <w:rsid w:val="00240A9A"/>
    <w:rsid w:val="002421CE"/>
    <w:rsid w:val="00243652"/>
    <w:rsid w:val="0024485B"/>
    <w:rsid w:val="00244D4F"/>
    <w:rsid w:val="0024549C"/>
    <w:rsid w:val="00246DAC"/>
    <w:rsid w:val="002550F7"/>
    <w:rsid w:val="0026577B"/>
    <w:rsid w:val="002769CE"/>
    <w:rsid w:val="00277107"/>
    <w:rsid w:val="00280BF8"/>
    <w:rsid w:val="002815EC"/>
    <w:rsid w:val="00283114"/>
    <w:rsid w:val="002863A6"/>
    <w:rsid w:val="002906D5"/>
    <w:rsid w:val="0029160E"/>
    <w:rsid w:val="00294174"/>
    <w:rsid w:val="002A4369"/>
    <w:rsid w:val="002A4C78"/>
    <w:rsid w:val="002A7491"/>
    <w:rsid w:val="002A7D33"/>
    <w:rsid w:val="002B57CA"/>
    <w:rsid w:val="002B7C24"/>
    <w:rsid w:val="002C23DD"/>
    <w:rsid w:val="002D5F7E"/>
    <w:rsid w:val="002D6AA5"/>
    <w:rsid w:val="002E10D9"/>
    <w:rsid w:val="002E4647"/>
    <w:rsid w:val="002F0680"/>
    <w:rsid w:val="002F071F"/>
    <w:rsid w:val="002F1AC5"/>
    <w:rsid w:val="002F2756"/>
    <w:rsid w:val="002F2939"/>
    <w:rsid w:val="002F32E0"/>
    <w:rsid w:val="002F4A96"/>
    <w:rsid w:val="00301A1E"/>
    <w:rsid w:val="00313542"/>
    <w:rsid w:val="00314F62"/>
    <w:rsid w:val="0031693F"/>
    <w:rsid w:val="00324AEA"/>
    <w:rsid w:val="003300B7"/>
    <w:rsid w:val="003408B9"/>
    <w:rsid w:val="0034147E"/>
    <w:rsid w:val="003455C6"/>
    <w:rsid w:val="00347469"/>
    <w:rsid w:val="00352777"/>
    <w:rsid w:val="00353040"/>
    <w:rsid w:val="00353113"/>
    <w:rsid w:val="0035374D"/>
    <w:rsid w:val="00357023"/>
    <w:rsid w:val="00362F98"/>
    <w:rsid w:val="0036310B"/>
    <w:rsid w:val="00364053"/>
    <w:rsid w:val="003652CD"/>
    <w:rsid w:val="003715F0"/>
    <w:rsid w:val="00375A62"/>
    <w:rsid w:val="0037707D"/>
    <w:rsid w:val="00382C3E"/>
    <w:rsid w:val="00384DB8"/>
    <w:rsid w:val="0038773F"/>
    <w:rsid w:val="00390ECA"/>
    <w:rsid w:val="00391728"/>
    <w:rsid w:val="00396A42"/>
    <w:rsid w:val="003975CF"/>
    <w:rsid w:val="003A0521"/>
    <w:rsid w:val="003A1169"/>
    <w:rsid w:val="003A12E1"/>
    <w:rsid w:val="003A4EB9"/>
    <w:rsid w:val="003B1A9A"/>
    <w:rsid w:val="003B7840"/>
    <w:rsid w:val="003C186D"/>
    <w:rsid w:val="003C3D54"/>
    <w:rsid w:val="003C6CC2"/>
    <w:rsid w:val="003D157E"/>
    <w:rsid w:val="003D1E37"/>
    <w:rsid w:val="003D368C"/>
    <w:rsid w:val="003D6C15"/>
    <w:rsid w:val="003D6CA7"/>
    <w:rsid w:val="003D756A"/>
    <w:rsid w:val="003D7725"/>
    <w:rsid w:val="003D77AE"/>
    <w:rsid w:val="003D797F"/>
    <w:rsid w:val="003E13BC"/>
    <w:rsid w:val="003E1794"/>
    <w:rsid w:val="003E22FC"/>
    <w:rsid w:val="003E3094"/>
    <w:rsid w:val="003E343E"/>
    <w:rsid w:val="003F2B43"/>
    <w:rsid w:val="003F3573"/>
    <w:rsid w:val="003F379E"/>
    <w:rsid w:val="003F65AB"/>
    <w:rsid w:val="00404137"/>
    <w:rsid w:val="004068B2"/>
    <w:rsid w:val="004110DF"/>
    <w:rsid w:val="00413834"/>
    <w:rsid w:val="00415290"/>
    <w:rsid w:val="004155F5"/>
    <w:rsid w:val="0041E076"/>
    <w:rsid w:val="004223FD"/>
    <w:rsid w:val="0042328C"/>
    <w:rsid w:val="00423A45"/>
    <w:rsid w:val="00423C1F"/>
    <w:rsid w:val="00424CF6"/>
    <w:rsid w:val="00425B2D"/>
    <w:rsid w:val="00430537"/>
    <w:rsid w:val="004341BA"/>
    <w:rsid w:val="004427D5"/>
    <w:rsid w:val="00445592"/>
    <w:rsid w:val="004517A9"/>
    <w:rsid w:val="00454296"/>
    <w:rsid w:val="0045514C"/>
    <w:rsid w:val="00455DED"/>
    <w:rsid w:val="004659F8"/>
    <w:rsid w:val="00467C6F"/>
    <w:rsid w:val="004700E9"/>
    <w:rsid w:val="00472102"/>
    <w:rsid w:val="00480106"/>
    <w:rsid w:val="0048564B"/>
    <w:rsid w:val="00490975"/>
    <w:rsid w:val="00494332"/>
    <w:rsid w:val="004B2FA3"/>
    <w:rsid w:val="004C0892"/>
    <w:rsid w:val="004C482D"/>
    <w:rsid w:val="004D0769"/>
    <w:rsid w:val="004D255B"/>
    <w:rsid w:val="004D6E83"/>
    <w:rsid w:val="004D7B6E"/>
    <w:rsid w:val="004E198B"/>
    <w:rsid w:val="004E3BB7"/>
    <w:rsid w:val="004E494C"/>
    <w:rsid w:val="004E5363"/>
    <w:rsid w:val="004E5997"/>
    <w:rsid w:val="004F1676"/>
    <w:rsid w:val="004F34A1"/>
    <w:rsid w:val="004F6FC5"/>
    <w:rsid w:val="005014DF"/>
    <w:rsid w:val="00501FBD"/>
    <w:rsid w:val="00505844"/>
    <w:rsid w:val="0050624D"/>
    <w:rsid w:val="00506E61"/>
    <w:rsid w:val="005121DD"/>
    <w:rsid w:val="00516098"/>
    <w:rsid w:val="00516C73"/>
    <w:rsid w:val="00523116"/>
    <w:rsid w:val="00523E90"/>
    <w:rsid w:val="0052431D"/>
    <w:rsid w:val="00526C46"/>
    <w:rsid w:val="00531A6F"/>
    <w:rsid w:val="00533491"/>
    <w:rsid w:val="00534DA5"/>
    <w:rsid w:val="00540C01"/>
    <w:rsid w:val="00545AF2"/>
    <w:rsid w:val="005466E2"/>
    <w:rsid w:val="00547328"/>
    <w:rsid w:val="00550056"/>
    <w:rsid w:val="00550873"/>
    <w:rsid w:val="00552C03"/>
    <w:rsid w:val="00552D8D"/>
    <w:rsid w:val="005531FB"/>
    <w:rsid w:val="00553D51"/>
    <w:rsid w:val="005559D7"/>
    <w:rsid w:val="00555C88"/>
    <w:rsid w:val="00556C85"/>
    <w:rsid w:val="00557DCC"/>
    <w:rsid w:val="005617E7"/>
    <w:rsid w:val="00564D4A"/>
    <w:rsid w:val="00565FD2"/>
    <w:rsid w:val="0056700E"/>
    <w:rsid w:val="00575586"/>
    <w:rsid w:val="005778C0"/>
    <w:rsid w:val="00577A85"/>
    <w:rsid w:val="005806B2"/>
    <w:rsid w:val="00580D28"/>
    <w:rsid w:val="00583573"/>
    <w:rsid w:val="005844C2"/>
    <w:rsid w:val="005874A6"/>
    <w:rsid w:val="005875D4"/>
    <w:rsid w:val="0058EE16"/>
    <w:rsid w:val="00594C12"/>
    <w:rsid w:val="0059FDA3"/>
    <w:rsid w:val="005A41B8"/>
    <w:rsid w:val="005A42A6"/>
    <w:rsid w:val="005B0745"/>
    <w:rsid w:val="005B494C"/>
    <w:rsid w:val="005B6550"/>
    <w:rsid w:val="005C4C25"/>
    <w:rsid w:val="005C52C2"/>
    <w:rsid w:val="005C68B4"/>
    <w:rsid w:val="005C7429"/>
    <w:rsid w:val="005C7E9A"/>
    <w:rsid w:val="005D1913"/>
    <w:rsid w:val="005D75B9"/>
    <w:rsid w:val="005E620B"/>
    <w:rsid w:val="005F2F9C"/>
    <w:rsid w:val="005F354D"/>
    <w:rsid w:val="006006B5"/>
    <w:rsid w:val="00605B23"/>
    <w:rsid w:val="0061579A"/>
    <w:rsid w:val="006226F2"/>
    <w:rsid w:val="006264AB"/>
    <w:rsid w:val="00632E90"/>
    <w:rsid w:val="00635E44"/>
    <w:rsid w:val="00636310"/>
    <w:rsid w:val="00640AA6"/>
    <w:rsid w:val="00641EB2"/>
    <w:rsid w:val="00647FF6"/>
    <w:rsid w:val="0065511F"/>
    <w:rsid w:val="00656084"/>
    <w:rsid w:val="00656913"/>
    <w:rsid w:val="0066285F"/>
    <w:rsid w:val="0067793D"/>
    <w:rsid w:val="006914C7"/>
    <w:rsid w:val="00693759"/>
    <w:rsid w:val="006943BC"/>
    <w:rsid w:val="00696146"/>
    <w:rsid w:val="006B744E"/>
    <w:rsid w:val="006C0139"/>
    <w:rsid w:val="006C2827"/>
    <w:rsid w:val="006C56D9"/>
    <w:rsid w:val="006C7C0D"/>
    <w:rsid w:val="006E2542"/>
    <w:rsid w:val="006F3DF9"/>
    <w:rsid w:val="006F4E33"/>
    <w:rsid w:val="006F777E"/>
    <w:rsid w:val="00703F43"/>
    <w:rsid w:val="007057CA"/>
    <w:rsid w:val="00707530"/>
    <w:rsid w:val="00711D0B"/>
    <w:rsid w:val="00713806"/>
    <w:rsid w:val="00720BF0"/>
    <w:rsid w:val="00725A45"/>
    <w:rsid w:val="00727400"/>
    <w:rsid w:val="00732FA2"/>
    <w:rsid w:val="00732FD5"/>
    <w:rsid w:val="007345B5"/>
    <w:rsid w:val="007366A8"/>
    <w:rsid w:val="00742464"/>
    <w:rsid w:val="0074467C"/>
    <w:rsid w:val="007501D6"/>
    <w:rsid w:val="00756539"/>
    <w:rsid w:val="0075731F"/>
    <w:rsid w:val="00757972"/>
    <w:rsid w:val="00757BB6"/>
    <w:rsid w:val="00760648"/>
    <w:rsid w:val="00760A38"/>
    <w:rsid w:val="0076110F"/>
    <w:rsid w:val="007617F1"/>
    <w:rsid w:val="00764962"/>
    <w:rsid w:val="00765C0A"/>
    <w:rsid w:val="00766C0C"/>
    <w:rsid w:val="0077190C"/>
    <w:rsid w:val="00776E28"/>
    <w:rsid w:val="00777A0B"/>
    <w:rsid w:val="00781CA9"/>
    <w:rsid w:val="00784275"/>
    <w:rsid w:val="007846D9"/>
    <w:rsid w:val="00787372"/>
    <w:rsid w:val="00790AE5"/>
    <w:rsid w:val="007A651A"/>
    <w:rsid w:val="007B0B0B"/>
    <w:rsid w:val="007B0D3E"/>
    <w:rsid w:val="007B1A40"/>
    <w:rsid w:val="007B279B"/>
    <w:rsid w:val="007B29A0"/>
    <w:rsid w:val="007B53AF"/>
    <w:rsid w:val="007B5A00"/>
    <w:rsid w:val="007C28E7"/>
    <w:rsid w:val="007C4609"/>
    <w:rsid w:val="007C7292"/>
    <w:rsid w:val="007C7766"/>
    <w:rsid w:val="007D39AA"/>
    <w:rsid w:val="007E10C3"/>
    <w:rsid w:val="007E4886"/>
    <w:rsid w:val="007E6BE6"/>
    <w:rsid w:val="007E6C4A"/>
    <w:rsid w:val="007F73F6"/>
    <w:rsid w:val="008000A0"/>
    <w:rsid w:val="00800142"/>
    <w:rsid w:val="00803BE3"/>
    <w:rsid w:val="0080C96F"/>
    <w:rsid w:val="008115BC"/>
    <w:rsid w:val="008134C7"/>
    <w:rsid w:val="00815EC0"/>
    <w:rsid w:val="0081671B"/>
    <w:rsid w:val="00821FA0"/>
    <w:rsid w:val="00823A46"/>
    <w:rsid w:val="00826CF1"/>
    <w:rsid w:val="00830983"/>
    <w:rsid w:val="00832773"/>
    <w:rsid w:val="008364D0"/>
    <w:rsid w:val="0084319F"/>
    <w:rsid w:val="008463A6"/>
    <w:rsid w:val="00846E70"/>
    <w:rsid w:val="008478EB"/>
    <w:rsid w:val="0085448F"/>
    <w:rsid w:val="008613D9"/>
    <w:rsid w:val="0086612F"/>
    <w:rsid w:val="008714BE"/>
    <w:rsid w:val="00873BBC"/>
    <w:rsid w:val="0087490B"/>
    <w:rsid w:val="00876761"/>
    <w:rsid w:val="0088485D"/>
    <w:rsid w:val="008A410B"/>
    <w:rsid w:val="008A533C"/>
    <w:rsid w:val="008A5C34"/>
    <w:rsid w:val="008A5CF1"/>
    <w:rsid w:val="008A6B8D"/>
    <w:rsid w:val="008B2BB4"/>
    <w:rsid w:val="008B5B41"/>
    <w:rsid w:val="008C00A8"/>
    <w:rsid w:val="008D1527"/>
    <w:rsid w:val="008D2976"/>
    <w:rsid w:val="008D6997"/>
    <w:rsid w:val="008E122D"/>
    <w:rsid w:val="008E5AA6"/>
    <w:rsid w:val="008F10E3"/>
    <w:rsid w:val="008F28BB"/>
    <w:rsid w:val="008F5345"/>
    <w:rsid w:val="009065D7"/>
    <w:rsid w:val="0090B20B"/>
    <w:rsid w:val="009102EE"/>
    <w:rsid w:val="00910D74"/>
    <w:rsid w:val="0091564D"/>
    <w:rsid w:val="00915DC5"/>
    <w:rsid w:val="00915F54"/>
    <w:rsid w:val="00917410"/>
    <w:rsid w:val="0092332F"/>
    <w:rsid w:val="00931461"/>
    <w:rsid w:val="00934D51"/>
    <w:rsid w:val="00936B15"/>
    <w:rsid w:val="00947EDA"/>
    <w:rsid w:val="00950C4B"/>
    <w:rsid w:val="009531F8"/>
    <w:rsid w:val="00953EBA"/>
    <w:rsid w:val="00957347"/>
    <w:rsid w:val="00963733"/>
    <w:rsid w:val="00971945"/>
    <w:rsid w:val="009732E2"/>
    <w:rsid w:val="00974256"/>
    <w:rsid w:val="009752D9"/>
    <w:rsid w:val="0097568C"/>
    <w:rsid w:val="009806D4"/>
    <w:rsid w:val="00984A4C"/>
    <w:rsid w:val="00986AD0"/>
    <w:rsid w:val="00987781"/>
    <w:rsid w:val="009905C4"/>
    <w:rsid w:val="009962C7"/>
    <w:rsid w:val="00996FE8"/>
    <w:rsid w:val="009A0127"/>
    <w:rsid w:val="009A378B"/>
    <w:rsid w:val="009B26A6"/>
    <w:rsid w:val="009B53A5"/>
    <w:rsid w:val="009C0216"/>
    <w:rsid w:val="009C04AC"/>
    <w:rsid w:val="009C4352"/>
    <w:rsid w:val="009C4613"/>
    <w:rsid w:val="009D3CBF"/>
    <w:rsid w:val="009D552E"/>
    <w:rsid w:val="009D6D09"/>
    <w:rsid w:val="009E0080"/>
    <w:rsid w:val="009E2CDE"/>
    <w:rsid w:val="009E397A"/>
    <w:rsid w:val="009E6E74"/>
    <w:rsid w:val="009F0645"/>
    <w:rsid w:val="009F105A"/>
    <w:rsid w:val="009F2E5B"/>
    <w:rsid w:val="009F3D51"/>
    <w:rsid w:val="009F6B83"/>
    <w:rsid w:val="00A00CFA"/>
    <w:rsid w:val="00A01341"/>
    <w:rsid w:val="00A14385"/>
    <w:rsid w:val="00A17B4E"/>
    <w:rsid w:val="00A2044B"/>
    <w:rsid w:val="00A432AF"/>
    <w:rsid w:val="00A435B4"/>
    <w:rsid w:val="00A44801"/>
    <w:rsid w:val="00A45340"/>
    <w:rsid w:val="00A46680"/>
    <w:rsid w:val="00A5456D"/>
    <w:rsid w:val="00A568C5"/>
    <w:rsid w:val="00A618C5"/>
    <w:rsid w:val="00A64CD2"/>
    <w:rsid w:val="00A76D73"/>
    <w:rsid w:val="00A772E7"/>
    <w:rsid w:val="00A81753"/>
    <w:rsid w:val="00A83730"/>
    <w:rsid w:val="00A900E3"/>
    <w:rsid w:val="00A9206B"/>
    <w:rsid w:val="00A92429"/>
    <w:rsid w:val="00A92EC6"/>
    <w:rsid w:val="00AA0AF1"/>
    <w:rsid w:val="00AA1135"/>
    <w:rsid w:val="00AA299B"/>
    <w:rsid w:val="00AA643F"/>
    <w:rsid w:val="00AA6960"/>
    <w:rsid w:val="00AB265B"/>
    <w:rsid w:val="00AB2CDE"/>
    <w:rsid w:val="00AB41CD"/>
    <w:rsid w:val="00AB6226"/>
    <w:rsid w:val="00AD1437"/>
    <w:rsid w:val="00AD5E4A"/>
    <w:rsid w:val="00AE1CF3"/>
    <w:rsid w:val="00AE63B9"/>
    <w:rsid w:val="00AF2F95"/>
    <w:rsid w:val="00AF5379"/>
    <w:rsid w:val="00AF6951"/>
    <w:rsid w:val="00B00442"/>
    <w:rsid w:val="00B00C3F"/>
    <w:rsid w:val="00B02D65"/>
    <w:rsid w:val="00B1358E"/>
    <w:rsid w:val="00B14506"/>
    <w:rsid w:val="00B14CF1"/>
    <w:rsid w:val="00B22703"/>
    <w:rsid w:val="00B23BF5"/>
    <w:rsid w:val="00B254DC"/>
    <w:rsid w:val="00B34C77"/>
    <w:rsid w:val="00B36BAA"/>
    <w:rsid w:val="00B40A49"/>
    <w:rsid w:val="00B41710"/>
    <w:rsid w:val="00B5082C"/>
    <w:rsid w:val="00B55862"/>
    <w:rsid w:val="00B55AEC"/>
    <w:rsid w:val="00B568A8"/>
    <w:rsid w:val="00B572CA"/>
    <w:rsid w:val="00B60987"/>
    <w:rsid w:val="00B632A7"/>
    <w:rsid w:val="00B664B6"/>
    <w:rsid w:val="00B67915"/>
    <w:rsid w:val="00B76A09"/>
    <w:rsid w:val="00B8047A"/>
    <w:rsid w:val="00B83172"/>
    <w:rsid w:val="00B835AB"/>
    <w:rsid w:val="00B8629B"/>
    <w:rsid w:val="00B91076"/>
    <w:rsid w:val="00B9213F"/>
    <w:rsid w:val="00B936AD"/>
    <w:rsid w:val="00B93D91"/>
    <w:rsid w:val="00B943DA"/>
    <w:rsid w:val="00B97613"/>
    <w:rsid w:val="00BA2D0B"/>
    <w:rsid w:val="00BA58DF"/>
    <w:rsid w:val="00BA7BBB"/>
    <w:rsid w:val="00BC117B"/>
    <w:rsid w:val="00BC38E4"/>
    <w:rsid w:val="00BC54A8"/>
    <w:rsid w:val="00BC7893"/>
    <w:rsid w:val="00BC7F72"/>
    <w:rsid w:val="00BD09EF"/>
    <w:rsid w:val="00BD1A3E"/>
    <w:rsid w:val="00BD1CA1"/>
    <w:rsid w:val="00BD5B01"/>
    <w:rsid w:val="00BD5ED1"/>
    <w:rsid w:val="00BF2101"/>
    <w:rsid w:val="00BF2603"/>
    <w:rsid w:val="00BF3B4D"/>
    <w:rsid w:val="00BF7B3A"/>
    <w:rsid w:val="00C000B7"/>
    <w:rsid w:val="00C010CF"/>
    <w:rsid w:val="00C03375"/>
    <w:rsid w:val="00C13EAE"/>
    <w:rsid w:val="00C161E6"/>
    <w:rsid w:val="00C20443"/>
    <w:rsid w:val="00C214F1"/>
    <w:rsid w:val="00C223CB"/>
    <w:rsid w:val="00C31745"/>
    <w:rsid w:val="00C33AD1"/>
    <w:rsid w:val="00C36CFF"/>
    <w:rsid w:val="00C571F8"/>
    <w:rsid w:val="00C5722D"/>
    <w:rsid w:val="00C663FF"/>
    <w:rsid w:val="00C734B4"/>
    <w:rsid w:val="00C750CD"/>
    <w:rsid w:val="00C80435"/>
    <w:rsid w:val="00C816B0"/>
    <w:rsid w:val="00C8179A"/>
    <w:rsid w:val="00C833D2"/>
    <w:rsid w:val="00C84A64"/>
    <w:rsid w:val="00C84FFD"/>
    <w:rsid w:val="00C85F5D"/>
    <w:rsid w:val="00C86E6F"/>
    <w:rsid w:val="00C87729"/>
    <w:rsid w:val="00C9093B"/>
    <w:rsid w:val="00C916F7"/>
    <w:rsid w:val="00C922E9"/>
    <w:rsid w:val="00C94786"/>
    <w:rsid w:val="00C956D1"/>
    <w:rsid w:val="00CA3178"/>
    <w:rsid w:val="00CA4A2B"/>
    <w:rsid w:val="00CA4AD6"/>
    <w:rsid w:val="00CA4DD2"/>
    <w:rsid w:val="00CA66F0"/>
    <w:rsid w:val="00CA7C85"/>
    <w:rsid w:val="00CB2A62"/>
    <w:rsid w:val="00CC016C"/>
    <w:rsid w:val="00CC3E05"/>
    <w:rsid w:val="00CC636C"/>
    <w:rsid w:val="00CD1C20"/>
    <w:rsid w:val="00CD2C42"/>
    <w:rsid w:val="00CD523B"/>
    <w:rsid w:val="00CE20D7"/>
    <w:rsid w:val="00CE2D74"/>
    <w:rsid w:val="00CE62AA"/>
    <w:rsid w:val="00CE7255"/>
    <w:rsid w:val="00CE7774"/>
    <w:rsid w:val="00CE7F85"/>
    <w:rsid w:val="00CF091C"/>
    <w:rsid w:val="00CF309F"/>
    <w:rsid w:val="00CF315C"/>
    <w:rsid w:val="00CF4881"/>
    <w:rsid w:val="00CF5185"/>
    <w:rsid w:val="00CF594D"/>
    <w:rsid w:val="00CF59AA"/>
    <w:rsid w:val="00D028EB"/>
    <w:rsid w:val="00D031D8"/>
    <w:rsid w:val="00D066CF"/>
    <w:rsid w:val="00D069AA"/>
    <w:rsid w:val="00D07B7A"/>
    <w:rsid w:val="00D17FA9"/>
    <w:rsid w:val="00D263A0"/>
    <w:rsid w:val="00D2667D"/>
    <w:rsid w:val="00D26DA0"/>
    <w:rsid w:val="00D313CE"/>
    <w:rsid w:val="00D31EF2"/>
    <w:rsid w:val="00D32756"/>
    <w:rsid w:val="00D35666"/>
    <w:rsid w:val="00D359CC"/>
    <w:rsid w:val="00D400BA"/>
    <w:rsid w:val="00D40B9E"/>
    <w:rsid w:val="00D42C2E"/>
    <w:rsid w:val="00D43824"/>
    <w:rsid w:val="00D44633"/>
    <w:rsid w:val="00D45B06"/>
    <w:rsid w:val="00D46EDB"/>
    <w:rsid w:val="00D47E99"/>
    <w:rsid w:val="00D638C7"/>
    <w:rsid w:val="00D6390E"/>
    <w:rsid w:val="00D71D9D"/>
    <w:rsid w:val="00D729D3"/>
    <w:rsid w:val="00D72B6E"/>
    <w:rsid w:val="00D76A69"/>
    <w:rsid w:val="00D76DE5"/>
    <w:rsid w:val="00D82BF6"/>
    <w:rsid w:val="00D867A1"/>
    <w:rsid w:val="00D87D7B"/>
    <w:rsid w:val="00D9115E"/>
    <w:rsid w:val="00D94F49"/>
    <w:rsid w:val="00D95E01"/>
    <w:rsid w:val="00D961B1"/>
    <w:rsid w:val="00DA4218"/>
    <w:rsid w:val="00DA5B39"/>
    <w:rsid w:val="00DA64E4"/>
    <w:rsid w:val="00DA6C2E"/>
    <w:rsid w:val="00DA6C88"/>
    <w:rsid w:val="00DA6C96"/>
    <w:rsid w:val="00DA7543"/>
    <w:rsid w:val="00DB0200"/>
    <w:rsid w:val="00DB6220"/>
    <w:rsid w:val="00DD637B"/>
    <w:rsid w:val="00DD6F2A"/>
    <w:rsid w:val="00DE004D"/>
    <w:rsid w:val="00DE03F1"/>
    <w:rsid w:val="00DE27F4"/>
    <w:rsid w:val="00DF2681"/>
    <w:rsid w:val="00DF3B84"/>
    <w:rsid w:val="00E0250B"/>
    <w:rsid w:val="00E04129"/>
    <w:rsid w:val="00E066AB"/>
    <w:rsid w:val="00E06CE5"/>
    <w:rsid w:val="00E070E6"/>
    <w:rsid w:val="00E1064D"/>
    <w:rsid w:val="00E11EC4"/>
    <w:rsid w:val="00E14457"/>
    <w:rsid w:val="00E153DF"/>
    <w:rsid w:val="00E15EA2"/>
    <w:rsid w:val="00E3320E"/>
    <w:rsid w:val="00E3343A"/>
    <w:rsid w:val="00E369BF"/>
    <w:rsid w:val="00E36E15"/>
    <w:rsid w:val="00E403F5"/>
    <w:rsid w:val="00E41170"/>
    <w:rsid w:val="00E41A4A"/>
    <w:rsid w:val="00E4405F"/>
    <w:rsid w:val="00E510E5"/>
    <w:rsid w:val="00E51EEC"/>
    <w:rsid w:val="00E5550B"/>
    <w:rsid w:val="00E57CE5"/>
    <w:rsid w:val="00E60748"/>
    <w:rsid w:val="00E60E0E"/>
    <w:rsid w:val="00E6385C"/>
    <w:rsid w:val="00E648BE"/>
    <w:rsid w:val="00E65D46"/>
    <w:rsid w:val="00E83782"/>
    <w:rsid w:val="00E8406C"/>
    <w:rsid w:val="00E847B3"/>
    <w:rsid w:val="00E84CC8"/>
    <w:rsid w:val="00E84D19"/>
    <w:rsid w:val="00E85BEC"/>
    <w:rsid w:val="00E8E6A7"/>
    <w:rsid w:val="00E91EE3"/>
    <w:rsid w:val="00E94E26"/>
    <w:rsid w:val="00E97130"/>
    <w:rsid w:val="00EA04D2"/>
    <w:rsid w:val="00EA1FEB"/>
    <w:rsid w:val="00EA79DA"/>
    <w:rsid w:val="00EB09BF"/>
    <w:rsid w:val="00EB2314"/>
    <w:rsid w:val="00EB2786"/>
    <w:rsid w:val="00EB2E97"/>
    <w:rsid w:val="00EB4984"/>
    <w:rsid w:val="00EB544E"/>
    <w:rsid w:val="00EB72EC"/>
    <w:rsid w:val="00EB7E37"/>
    <w:rsid w:val="00EC2931"/>
    <w:rsid w:val="00EC36C5"/>
    <w:rsid w:val="00EC3FDE"/>
    <w:rsid w:val="00EC4C33"/>
    <w:rsid w:val="00EC6C41"/>
    <w:rsid w:val="00ED1566"/>
    <w:rsid w:val="00ED262C"/>
    <w:rsid w:val="00ED6A74"/>
    <w:rsid w:val="00EE07AA"/>
    <w:rsid w:val="00EE0CF6"/>
    <w:rsid w:val="00EE5496"/>
    <w:rsid w:val="00EE7793"/>
    <w:rsid w:val="00EF2012"/>
    <w:rsid w:val="00EF2C1D"/>
    <w:rsid w:val="00EF72E3"/>
    <w:rsid w:val="00F00EF6"/>
    <w:rsid w:val="00F02F15"/>
    <w:rsid w:val="00F0353F"/>
    <w:rsid w:val="00F152EB"/>
    <w:rsid w:val="00F15CAD"/>
    <w:rsid w:val="00F171DB"/>
    <w:rsid w:val="00F1794B"/>
    <w:rsid w:val="00F1798E"/>
    <w:rsid w:val="00F200D4"/>
    <w:rsid w:val="00F2442D"/>
    <w:rsid w:val="00F24649"/>
    <w:rsid w:val="00F248C4"/>
    <w:rsid w:val="00F249AD"/>
    <w:rsid w:val="00F270F8"/>
    <w:rsid w:val="00F313EC"/>
    <w:rsid w:val="00F3428D"/>
    <w:rsid w:val="00F35763"/>
    <w:rsid w:val="00F35D10"/>
    <w:rsid w:val="00F372D6"/>
    <w:rsid w:val="00F44DA1"/>
    <w:rsid w:val="00F45F1F"/>
    <w:rsid w:val="00F478B0"/>
    <w:rsid w:val="00F542DC"/>
    <w:rsid w:val="00F614A4"/>
    <w:rsid w:val="00F614AC"/>
    <w:rsid w:val="00F6260D"/>
    <w:rsid w:val="00F669D8"/>
    <w:rsid w:val="00F67AA7"/>
    <w:rsid w:val="00F7099F"/>
    <w:rsid w:val="00F71467"/>
    <w:rsid w:val="00F76A81"/>
    <w:rsid w:val="00F820A0"/>
    <w:rsid w:val="00F82291"/>
    <w:rsid w:val="00F86956"/>
    <w:rsid w:val="00F91A1B"/>
    <w:rsid w:val="00FA0ABD"/>
    <w:rsid w:val="00FA18C7"/>
    <w:rsid w:val="00FA6CBD"/>
    <w:rsid w:val="00FC0BDA"/>
    <w:rsid w:val="00FD2FAD"/>
    <w:rsid w:val="00FD4C27"/>
    <w:rsid w:val="00FD4DCC"/>
    <w:rsid w:val="00FD5652"/>
    <w:rsid w:val="00FD6486"/>
    <w:rsid w:val="00FD7406"/>
    <w:rsid w:val="00FE278D"/>
    <w:rsid w:val="00FE4B1D"/>
    <w:rsid w:val="00FE5CF8"/>
    <w:rsid w:val="00FF2CF1"/>
    <w:rsid w:val="0153EAC5"/>
    <w:rsid w:val="0162FA31"/>
    <w:rsid w:val="0163077A"/>
    <w:rsid w:val="01722E82"/>
    <w:rsid w:val="01974C99"/>
    <w:rsid w:val="01C98F38"/>
    <w:rsid w:val="01D51D15"/>
    <w:rsid w:val="0200B30B"/>
    <w:rsid w:val="027E743C"/>
    <w:rsid w:val="0280BA8C"/>
    <w:rsid w:val="02B84BB7"/>
    <w:rsid w:val="02CEEB55"/>
    <w:rsid w:val="02FF2F7C"/>
    <w:rsid w:val="030CEC96"/>
    <w:rsid w:val="03599B52"/>
    <w:rsid w:val="03788866"/>
    <w:rsid w:val="039502FC"/>
    <w:rsid w:val="03AB1CB1"/>
    <w:rsid w:val="03C498A3"/>
    <w:rsid w:val="03CC1078"/>
    <w:rsid w:val="03CE6ABE"/>
    <w:rsid w:val="03F9B3E3"/>
    <w:rsid w:val="04024610"/>
    <w:rsid w:val="045C2181"/>
    <w:rsid w:val="046E0850"/>
    <w:rsid w:val="04E8D4DE"/>
    <w:rsid w:val="04E8EC4C"/>
    <w:rsid w:val="04FB1D72"/>
    <w:rsid w:val="05485799"/>
    <w:rsid w:val="05AEE912"/>
    <w:rsid w:val="05FBBEA3"/>
    <w:rsid w:val="060E57B8"/>
    <w:rsid w:val="060EE251"/>
    <w:rsid w:val="0617E36D"/>
    <w:rsid w:val="0625BE23"/>
    <w:rsid w:val="062E87CC"/>
    <w:rsid w:val="0671AF8D"/>
    <w:rsid w:val="0696EDD3"/>
    <w:rsid w:val="06E7FB8B"/>
    <w:rsid w:val="06F33DC9"/>
    <w:rsid w:val="06FC4262"/>
    <w:rsid w:val="071CCE80"/>
    <w:rsid w:val="0748BC7C"/>
    <w:rsid w:val="079AA817"/>
    <w:rsid w:val="07D23BB5"/>
    <w:rsid w:val="07DCEAC7"/>
    <w:rsid w:val="07F957A3"/>
    <w:rsid w:val="081A7B6E"/>
    <w:rsid w:val="085086AE"/>
    <w:rsid w:val="0866AD27"/>
    <w:rsid w:val="086B1EB6"/>
    <w:rsid w:val="08950CFA"/>
    <w:rsid w:val="08C517EE"/>
    <w:rsid w:val="08D54E2F"/>
    <w:rsid w:val="08EE3179"/>
    <w:rsid w:val="08FC00C7"/>
    <w:rsid w:val="08FCAD9C"/>
    <w:rsid w:val="0A6E8510"/>
    <w:rsid w:val="0AAA0A5D"/>
    <w:rsid w:val="0B3D6833"/>
    <w:rsid w:val="0B62B468"/>
    <w:rsid w:val="0C108FCE"/>
    <w:rsid w:val="0C25C07E"/>
    <w:rsid w:val="0C2F6F18"/>
    <w:rsid w:val="0C33A189"/>
    <w:rsid w:val="0C44F98C"/>
    <w:rsid w:val="0C5FC4EF"/>
    <w:rsid w:val="0C6EE585"/>
    <w:rsid w:val="0C90FDFE"/>
    <w:rsid w:val="0C9F78D1"/>
    <w:rsid w:val="0CB048D8"/>
    <w:rsid w:val="0CEC002F"/>
    <w:rsid w:val="0CF62ADE"/>
    <w:rsid w:val="0D54E7C3"/>
    <w:rsid w:val="0D79687E"/>
    <w:rsid w:val="0D7EAD69"/>
    <w:rsid w:val="0D97C5EF"/>
    <w:rsid w:val="0DAB699B"/>
    <w:rsid w:val="0DABFE99"/>
    <w:rsid w:val="0DCDC233"/>
    <w:rsid w:val="0E1E7EFE"/>
    <w:rsid w:val="0E5AD832"/>
    <w:rsid w:val="0E5C5F2C"/>
    <w:rsid w:val="0E7203DB"/>
    <w:rsid w:val="0E940B1E"/>
    <w:rsid w:val="0EA1FFB8"/>
    <w:rsid w:val="0EA92665"/>
    <w:rsid w:val="0EABD861"/>
    <w:rsid w:val="0EAD81C3"/>
    <w:rsid w:val="0ECB2EB3"/>
    <w:rsid w:val="0ED1B51A"/>
    <w:rsid w:val="0EE16A24"/>
    <w:rsid w:val="0F9973D3"/>
    <w:rsid w:val="0FC61421"/>
    <w:rsid w:val="100B8868"/>
    <w:rsid w:val="10223BA0"/>
    <w:rsid w:val="102CB441"/>
    <w:rsid w:val="102CE83C"/>
    <w:rsid w:val="103ED070"/>
    <w:rsid w:val="11079199"/>
    <w:rsid w:val="1109C994"/>
    <w:rsid w:val="1134121F"/>
    <w:rsid w:val="113E955E"/>
    <w:rsid w:val="1143FDA3"/>
    <w:rsid w:val="117982E5"/>
    <w:rsid w:val="119278F4"/>
    <w:rsid w:val="11A9A49D"/>
    <w:rsid w:val="11B55DE9"/>
    <w:rsid w:val="11E49FD2"/>
    <w:rsid w:val="11ED3368"/>
    <w:rsid w:val="120C328D"/>
    <w:rsid w:val="125785EE"/>
    <w:rsid w:val="12587F2C"/>
    <w:rsid w:val="1258BD03"/>
    <w:rsid w:val="126A94CC"/>
    <w:rsid w:val="1275C171"/>
    <w:rsid w:val="12929ECD"/>
    <w:rsid w:val="12EB0735"/>
    <w:rsid w:val="12FEF1E2"/>
    <w:rsid w:val="133643D1"/>
    <w:rsid w:val="134064A3"/>
    <w:rsid w:val="1355D33D"/>
    <w:rsid w:val="138093D3"/>
    <w:rsid w:val="1383E17C"/>
    <w:rsid w:val="138B4A65"/>
    <w:rsid w:val="13C6D65E"/>
    <w:rsid w:val="1408B14F"/>
    <w:rsid w:val="140EB517"/>
    <w:rsid w:val="141EAECE"/>
    <w:rsid w:val="142D524F"/>
    <w:rsid w:val="142F642D"/>
    <w:rsid w:val="150E559A"/>
    <w:rsid w:val="15275D81"/>
    <w:rsid w:val="157E806E"/>
    <w:rsid w:val="1600DDFF"/>
    <w:rsid w:val="160E2437"/>
    <w:rsid w:val="1671B3C4"/>
    <w:rsid w:val="16F4F3E6"/>
    <w:rsid w:val="17025C66"/>
    <w:rsid w:val="17583B6A"/>
    <w:rsid w:val="175C6083"/>
    <w:rsid w:val="17E7FAB4"/>
    <w:rsid w:val="17EA0F8C"/>
    <w:rsid w:val="17F04D05"/>
    <w:rsid w:val="180246D5"/>
    <w:rsid w:val="181243C4"/>
    <w:rsid w:val="181B532F"/>
    <w:rsid w:val="18268F2F"/>
    <w:rsid w:val="18487A53"/>
    <w:rsid w:val="184E8F3D"/>
    <w:rsid w:val="18707A61"/>
    <w:rsid w:val="18707E48"/>
    <w:rsid w:val="18DC57D5"/>
    <w:rsid w:val="18F57D6B"/>
    <w:rsid w:val="18FAAE8C"/>
    <w:rsid w:val="1921D0FB"/>
    <w:rsid w:val="19A4BB76"/>
    <w:rsid w:val="1A6B807D"/>
    <w:rsid w:val="1A6DEEE9"/>
    <w:rsid w:val="1AD01091"/>
    <w:rsid w:val="1ADCAE7F"/>
    <w:rsid w:val="1AEF59B1"/>
    <w:rsid w:val="1AF19E49"/>
    <w:rsid w:val="1B071795"/>
    <w:rsid w:val="1B29CC83"/>
    <w:rsid w:val="1B375E86"/>
    <w:rsid w:val="1B6C1AB0"/>
    <w:rsid w:val="1BAE17BA"/>
    <w:rsid w:val="1BBC9427"/>
    <w:rsid w:val="1BE290AA"/>
    <w:rsid w:val="1C171207"/>
    <w:rsid w:val="1C2A0114"/>
    <w:rsid w:val="1C426AB8"/>
    <w:rsid w:val="1C5F1DD3"/>
    <w:rsid w:val="1C6C1C59"/>
    <w:rsid w:val="1C82822F"/>
    <w:rsid w:val="1C8D6EAA"/>
    <w:rsid w:val="1CE746E9"/>
    <w:rsid w:val="1CFB245C"/>
    <w:rsid w:val="1D2EA555"/>
    <w:rsid w:val="1D3E74CE"/>
    <w:rsid w:val="1D49E81B"/>
    <w:rsid w:val="1D6DE972"/>
    <w:rsid w:val="1D931D95"/>
    <w:rsid w:val="1DB93840"/>
    <w:rsid w:val="1E07ECBA"/>
    <w:rsid w:val="1E6827AA"/>
    <w:rsid w:val="1E8270C1"/>
    <w:rsid w:val="1EB2E18B"/>
    <w:rsid w:val="1ED56DDD"/>
    <w:rsid w:val="1EDC9E96"/>
    <w:rsid w:val="1F1DBB1F"/>
    <w:rsid w:val="1F64E62D"/>
    <w:rsid w:val="1F7E7EC4"/>
    <w:rsid w:val="1F803D33"/>
    <w:rsid w:val="1FBA22F1"/>
    <w:rsid w:val="1FE18A81"/>
    <w:rsid w:val="1FEFF0B2"/>
    <w:rsid w:val="203E1008"/>
    <w:rsid w:val="204C4AF2"/>
    <w:rsid w:val="2050A701"/>
    <w:rsid w:val="205BFC21"/>
    <w:rsid w:val="2065B4B8"/>
    <w:rsid w:val="206A1801"/>
    <w:rsid w:val="207EF2DF"/>
    <w:rsid w:val="208F9288"/>
    <w:rsid w:val="20EE48DD"/>
    <w:rsid w:val="211BCA57"/>
    <w:rsid w:val="211C0D94"/>
    <w:rsid w:val="215EDFEF"/>
    <w:rsid w:val="216834E0"/>
    <w:rsid w:val="21988127"/>
    <w:rsid w:val="21F4E951"/>
    <w:rsid w:val="220F46B6"/>
    <w:rsid w:val="22418215"/>
    <w:rsid w:val="2272E5B9"/>
    <w:rsid w:val="22738106"/>
    <w:rsid w:val="22C0F1ED"/>
    <w:rsid w:val="22F1C3B3"/>
    <w:rsid w:val="2300E1C3"/>
    <w:rsid w:val="2306DC9E"/>
    <w:rsid w:val="23283932"/>
    <w:rsid w:val="2369AC71"/>
    <w:rsid w:val="238EFDC9"/>
    <w:rsid w:val="23A4F970"/>
    <w:rsid w:val="23AC664E"/>
    <w:rsid w:val="23D21F6A"/>
    <w:rsid w:val="23E724D5"/>
    <w:rsid w:val="240ED841"/>
    <w:rsid w:val="242E256E"/>
    <w:rsid w:val="242EB0FB"/>
    <w:rsid w:val="243D3DE5"/>
    <w:rsid w:val="248FA951"/>
    <w:rsid w:val="24A69875"/>
    <w:rsid w:val="24DEFDB9"/>
    <w:rsid w:val="24E82B06"/>
    <w:rsid w:val="24F3A542"/>
    <w:rsid w:val="252AA1D9"/>
    <w:rsid w:val="252C1342"/>
    <w:rsid w:val="2590CFEC"/>
    <w:rsid w:val="25F4796D"/>
    <w:rsid w:val="265BE028"/>
    <w:rsid w:val="26A14D33"/>
    <w:rsid w:val="26A78D8C"/>
    <w:rsid w:val="26D01A63"/>
    <w:rsid w:val="2748E7DC"/>
    <w:rsid w:val="2756DAC5"/>
    <w:rsid w:val="277F2DBB"/>
    <w:rsid w:val="279AA2C4"/>
    <w:rsid w:val="27A32DC1"/>
    <w:rsid w:val="27A6C8C0"/>
    <w:rsid w:val="27C218D0"/>
    <w:rsid w:val="27DDC4C0"/>
    <w:rsid w:val="286AD744"/>
    <w:rsid w:val="288BA038"/>
    <w:rsid w:val="28904B5D"/>
    <w:rsid w:val="28A2FE37"/>
    <w:rsid w:val="29271F79"/>
    <w:rsid w:val="2939A05E"/>
    <w:rsid w:val="293AAF7E"/>
    <w:rsid w:val="294C0C4E"/>
    <w:rsid w:val="2951688F"/>
    <w:rsid w:val="2952C955"/>
    <w:rsid w:val="29589174"/>
    <w:rsid w:val="29ADAB4B"/>
    <w:rsid w:val="29B87F10"/>
    <w:rsid w:val="29C1B38E"/>
    <w:rsid w:val="2A0101D4"/>
    <w:rsid w:val="2AB2DDE5"/>
    <w:rsid w:val="2AC2EFDA"/>
    <w:rsid w:val="2AE90841"/>
    <w:rsid w:val="2AF920B9"/>
    <w:rsid w:val="2B5797C4"/>
    <w:rsid w:val="2B5F6E65"/>
    <w:rsid w:val="2B731087"/>
    <w:rsid w:val="2BAD5BC1"/>
    <w:rsid w:val="2BBE9325"/>
    <w:rsid w:val="2BCAC7B0"/>
    <w:rsid w:val="2BD9F74E"/>
    <w:rsid w:val="2C14C87A"/>
    <w:rsid w:val="2C7F7D9C"/>
    <w:rsid w:val="2C99658C"/>
    <w:rsid w:val="2C9F5955"/>
    <w:rsid w:val="2CA5DCB6"/>
    <w:rsid w:val="2CDA148E"/>
    <w:rsid w:val="2D2FAEDC"/>
    <w:rsid w:val="2D3DC9A2"/>
    <w:rsid w:val="2D4BDBB6"/>
    <w:rsid w:val="2D9BA23E"/>
    <w:rsid w:val="2D9C70CD"/>
    <w:rsid w:val="2E3F9EA9"/>
    <w:rsid w:val="2E8FA4C4"/>
    <w:rsid w:val="2F0240BD"/>
    <w:rsid w:val="2F15ACE9"/>
    <w:rsid w:val="2F414140"/>
    <w:rsid w:val="2F61A8C6"/>
    <w:rsid w:val="2F97A70B"/>
    <w:rsid w:val="2FBDD1BA"/>
    <w:rsid w:val="2FC27FD4"/>
    <w:rsid w:val="2FDB6F0A"/>
    <w:rsid w:val="2FDF414C"/>
    <w:rsid w:val="3003F4B5"/>
    <w:rsid w:val="300C7C05"/>
    <w:rsid w:val="304A8F85"/>
    <w:rsid w:val="305D6DDB"/>
    <w:rsid w:val="30618CF6"/>
    <w:rsid w:val="30837C78"/>
    <w:rsid w:val="30BC77EF"/>
    <w:rsid w:val="30C92084"/>
    <w:rsid w:val="30E072DF"/>
    <w:rsid w:val="30FFD6EA"/>
    <w:rsid w:val="3105AA91"/>
    <w:rsid w:val="314328BE"/>
    <w:rsid w:val="3145C163"/>
    <w:rsid w:val="3164064B"/>
    <w:rsid w:val="3169AC1C"/>
    <w:rsid w:val="318C948C"/>
    <w:rsid w:val="31B756FB"/>
    <w:rsid w:val="31DEF460"/>
    <w:rsid w:val="32195A21"/>
    <w:rsid w:val="3239F639"/>
    <w:rsid w:val="3268C6AC"/>
    <w:rsid w:val="32B4D962"/>
    <w:rsid w:val="32BC19CB"/>
    <w:rsid w:val="32FD1425"/>
    <w:rsid w:val="334445EB"/>
    <w:rsid w:val="33899C80"/>
    <w:rsid w:val="339559A3"/>
    <w:rsid w:val="33A379D4"/>
    <w:rsid w:val="33BBF829"/>
    <w:rsid w:val="33C36BF0"/>
    <w:rsid w:val="33EC8F90"/>
    <w:rsid w:val="342422F6"/>
    <w:rsid w:val="34378DFE"/>
    <w:rsid w:val="3471FA3C"/>
    <w:rsid w:val="34CD57ED"/>
    <w:rsid w:val="34D213EF"/>
    <w:rsid w:val="355F1BF6"/>
    <w:rsid w:val="360F638F"/>
    <w:rsid w:val="368F99A6"/>
    <w:rsid w:val="36AA0C17"/>
    <w:rsid w:val="36AB9108"/>
    <w:rsid w:val="36D2BF21"/>
    <w:rsid w:val="36F53D0F"/>
    <w:rsid w:val="36FC52DF"/>
    <w:rsid w:val="3774EC15"/>
    <w:rsid w:val="37E16610"/>
    <w:rsid w:val="37E87123"/>
    <w:rsid w:val="37EBB357"/>
    <w:rsid w:val="382ABE3B"/>
    <w:rsid w:val="38979CF3"/>
    <w:rsid w:val="38E9EE3A"/>
    <w:rsid w:val="38EDD433"/>
    <w:rsid w:val="39035909"/>
    <w:rsid w:val="390D6D0F"/>
    <w:rsid w:val="393D0B5F"/>
    <w:rsid w:val="39571E80"/>
    <w:rsid w:val="3965EE2A"/>
    <w:rsid w:val="3970DE98"/>
    <w:rsid w:val="39AD618A"/>
    <w:rsid w:val="39D2576B"/>
    <w:rsid w:val="39E5EAB1"/>
    <w:rsid w:val="3A3B5DC1"/>
    <w:rsid w:val="3A56759D"/>
    <w:rsid w:val="3A837BDE"/>
    <w:rsid w:val="3A8DE08E"/>
    <w:rsid w:val="3A979E04"/>
    <w:rsid w:val="3A9D5FF4"/>
    <w:rsid w:val="3AB64640"/>
    <w:rsid w:val="3ACFD8F2"/>
    <w:rsid w:val="3ADB8879"/>
    <w:rsid w:val="3AF2EEE1"/>
    <w:rsid w:val="3AF8304E"/>
    <w:rsid w:val="3B29B56A"/>
    <w:rsid w:val="3B6A0F1A"/>
    <w:rsid w:val="3B6D7DC0"/>
    <w:rsid w:val="3B9FF3B6"/>
    <w:rsid w:val="3BBF2795"/>
    <w:rsid w:val="3BCE1CA5"/>
    <w:rsid w:val="3BD2447F"/>
    <w:rsid w:val="3BD72E22"/>
    <w:rsid w:val="3C79415D"/>
    <w:rsid w:val="3C7C0C65"/>
    <w:rsid w:val="3C90FF09"/>
    <w:rsid w:val="3CDBBA7F"/>
    <w:rsid w:val="3CEA64C7"/>
    <w:rsid w:val="3CF61775"/>
    <w:rsid w:val="3D0BD16A"/>
    <w:rsid w:val="3D7A697D"/>
    <w:rsid w:val="3D953FD3"/>
    <w:rsid w:val="3DA5CD8A"/>
    <w:rsid w:val="3DA8B1C3"/>
    <w:rsid w:val="3DC3CCA9"/>
    <w:rsid w:val="3E2102B6"/>
    <w:rsid w:val="3E3C61F2"/>
    <w:rsid w:val="3E51EF37"/>
    <w:rsid w:val="3E774F03"/>
    <w:rsid w:val="3E9E2407"/>
    <w:rsid w:val="3EB6DAA9"/>
    <w:rsid w:val="3F05BD67"/>
    <w:rsid w:val="3F3019CD"/>
    <w:rsid w:val="3F4B75CC"/>
    <w:rsid w:val="3F70D117"/>
    <w:rsid w:val="3F830908"/>
    <w:rsid w:val="3FACBD89"/>
    <w:rsid w:val="3FE4A114"/>
    <w:rsid w:val="4004579D"/>
    <w:rsid w:val="40122DDF"/>
    <w:rsid w:val="4049D381"/>
    <w:rsid w:val="40CA90D0"/>
    <w:rsid w:val="40DCEECA"/>
    <w:rsid w:val="4121D616"/>
    <w:rsid w:val="414772B4"/>
    <w:rsid w:val="41B1D1C7"/>
    <w:rsid w:val="41E1CA06"/>
    <w:rsid w:val="4239080E"/>
    <w:rsid w:val="423B0958"/>
    <w:rsid w:val="424D557A"/>
    <w:rsid w:val="42666131"/>
    <w:rsid w:val="42AA37BB"/>
    <w:rsid w:val="42C5BCC9"/>
    <w:rsid w:val="42C8637C"/>
    <w:rsid w:val="42D2EAB2"/>
    <w:rsid w:val="42F2979E"/>
    <w:rsid w:val="434F1644"/>
    <w:rsid w:val="434F5E45"/>
    <w:rsid w:val="438893D8"/>
    <w:rsid w:val="439C34CC"/>
    <w:rsid w:val="43D42FDA"/>
    <w:rsid w:val="43DC2739"/>
    <w:rsid w:val="43DD4EDB"/>
    <w:rsid w:val="43E3F1E2"/>
    <w:rsid w:val="43F9FD94"/>
    <w:rsid w:val="441705D9"/>
    <w:rsid w:val="44F5556D"/>
    <w:rsid w:val="452CC97A"/>
    <w:rsid w:val="4546FFC2"/>
    <w:rsid w:val="454DDE4A"/>
    <w:rsid w:val="45ACC7E1"/>
    <w:rsid w:val="45C7CDAF"/>
    <w:rsid w:val="467197F4"/>
    <w:rsid w:val="4683EBB1"/>
    <w:rsid w:val="46B244C8"/>
    <w:rsid w:val="46EA13A0"/>
    <w:rsid w:val="4736F9FB"/>
    <w:rsid w:val="4744710C"/>
    <w:rsid w:val="476BA754"/>
    <w:rsid w:val="477C20D7"/>
    <w:rsid w:val="47827EFE"/>
    <w:rsid w:val="47AE6113"/>
    <w:rsid w:val="47D24B1F"/>
    <w:rsid w:val="48051A2C"/>
    <w:rsid w:val="4813398D"/>
    <w:rsid w:val="482EF60D"/>
    <w:rsid w:val="482F69C5"/>
    <w:rsid w:val="4833FA28"/>
    <w:rsid w:val="483D6096"/>
    <w:rsid w:val="48545627"/>
    <w:rsid w:val="48591194"/>
    <w:rsid w:val="4880494E"/>
    <w:rsid w:val="4880FD56"/>
    <w:rsid w:val="48AAC7BE"/>
    <w:rsid w:val="48C6D3D4"/>
    <w:rsid w:val="48D2825B"/>
    <w:rsid w:val="491FA0E3"/>
    <w:rsid w:val="4922B900"/>
    <w:rsid w:val="49A938B6"/>
    <w:rsid w:val="49F4A396"/>
    <w:rsid w:val="4A43AEF5"/>
    <w:rsid w:val="4A78C184"/>
    <w:rsid w:val="4A7ACFED"/>
    <w:rsid w:val="4A7CF574"/>
    <w:rsid w:val="4A935116"/>
    <w:rsid w:val="4ACE6DA0"/>
    <w:rsid w:val="4AD99BE1"/>
    <w:rsid w:val="4B0A2B43"/>
    <w:rsid w:val="4B0FD6F5"/>
    <w:rsid w:val="4B450917"/>
    <w:rsid w:val="4B6A3886"/>
    <w:rsid w:val="4B768366"/>
    <w:rsid w:val="4B9073F7"/>
    <w:rsid w:val="4B95B7C0"/>
    <w:rsid w:val="4BDDE764"/>
    <w:rsid w:val="4BF142C1"/>
    <w:rsid w:val="4C39FDEC"/>
    <w:rsid w:val="4C3D5D8F"/>
    <w:rsid w:val="4C5AE928"/>
    <w:rsid w:val="4C61FDC1"/>
    <w:rsid w:val="4C680B4C"/>
    <w:rsid w:val="4C79DE0B"/>
    <w:rsid w:val="4C7FE55E"/>
    <w:rsid w:val="4CA3761E"/>
    <w:rsid w:val="4CB683C8"/>
    <w:rsid w:val="4CD0E230"/>
    <w:rsid w:val="4CDF5AA7"/>
    <w:rsid w:val="4CE114DF"/>
    <w:rsid w:val="4CEB84D8"/>
    <w:rsid w:val="4D316D71"/>
    <w:rsid w:val="4DB26224"/>
    <w:rsid w:val="4DF31206"/>
    <w:rsid w:val="4E04691B"/>
    <w:rsid w:val="4E61E1AC"/>
    <w:rsid w:val="4E934B16"/>
    <w:rsid w:val="4EB3A852"/>
    <w:rsid w:val="4EB8110F"/>
    <w:rsid w:val="4EEFFF6D"/>
    <w:rsid w:val="4EF26C5A"/>
    <w:rsid w:val="4EFF43F0"/>
    <w:rsid w:val="4F3153D0"/>
    <w:rsid w:val="4F58FE10"/>
    <w:rsid w:val="4F5BD5F4"/>
    <w:rsid w:val="4F6BBE90"/>
    <w:rsid w:val="4F90B713"/>
    <w:rsid w:val="4FB81625"/>
    <w:rsid w:val="4FF18399"/>
    <w:rsid w:val="505E0C18"/>
    <w:rsid w:val="507E9599"/>
    <w:rsid w:val="50A9C080"/>
    <w:rsid w:val="50ACEA64"/>
    <w:rsid w:val="50DD5906"/>
    <w:rsid w:val="50E80308"/>
    <w:rsid w:val="50F7A655"/>
    <w:rsid w:val="50FB7278"/>
    <w:rsid w:val="5110CEB2"/>
    <w:rsid w:val="5166382E"/>
    <w:rsid w:val="517F1E26"/>
    <w:rsid w:val="51D399F2"/>
    <w:rsid w:val="51D63652"/>
    <w:rsid w:val="51F3645E"/>
    <w:rsid w:val="5220E691"/>
    <w:rsid w:val="5231E9B3"/>
    <w:rsid w:val="524BC5E1"/>
    <w:rsid w:val="525054BA"/>
    <w:rsid w:val="525765E9"/>
    <w:rsid w:val="52700F81"/>
    <w:rsid w:val="527FAF8C"/>
    <w:rsid w:val="529B3C03"/>
    <w:rsid w:val="52BB809B"/>
    <w:rsid w:val="52C68329"/>
    <w:rsid w:val="5329245B"/>
    <w:rsid w:val="532DA87E"/>
    <w:rsid w:val="5364EF2C"/>
    <w:rsid w:val="5370404E"/>
    <w:rsid w:val="53987480"/>
    <w:rsid w:val="53AAC43E"/>
    <w:rsid w:val="53E9E464"/>
    <w:rsid w:val="53FD8ED0"/>
    <w:rsid w:val="543B7E86"/>
    <w:rsid w:val="546E3106"/>
    <w:rsid w:val="548AB89E"/>
    <w:rsid w:val="54B6BEE8"/>
    <w:rsid w:val="54BBDAD6"/>
    <w:rsid w:val="54E06655"/>
    <w:rsid w:val="54E66533"/>
    <w:rsid w:val="54F450B8"/>
    <w:rsid w:val="54FF30EA"/>
    <w:rsid w:val="553444E1"/>
    <w:rsid w:val="555424AC"/>
    <w:rsid w:val="55657787"/>
    <w:rsid w:val="5571FA58"/>
    <w:rsid w:val="558A7EFB"/>
    <w:rsid w:val="55E43FD5"/>
    <w:rsid w:val="56495A25"/>
    <w:rsid w:val="5652842B"/>
    <w:rsid w:val="5657AB37"/>
    <w:rsid w:val="5675B49C"/>
    <w:rsid w:val="569C8FEE"/>
    <w:rsid w:val="56D1F6D7"/>
    <w:rsid w:val="57028A3D"/>
    <w:rsid w:val="5763588C"/>
    <w:rsid w:val="5772610B"/>
    <w:rsid w:val="57777566"/>
    <w:rsid w:val="578CA96B"/>
    <w:rsid w:val="57DA94E7"/>
    <w:rsid w:val="57E52A86"/>
    <w:rsid w:val="58025C82"/>
    <w:rsid w:val="58231A3C"/>
    <w:rsid w:val="590BC87B"/>
    <w:rsid w:val="598605C8"/>
    <w:rsid w:val="598E1BCA"/>
    <w:rsid w:val="59998AD1"/>
    <w:rsid w:val="59BEEA9D"/>
    <w:rsid w:val="59DCB119"/>
    <w:rsid w:val="5A15E638"/>
    <w:rsid w:val="5A3A2AFF"/>
    <w:rsid w:val="5ADA9001"/>
    <w:rsid w:val="5B58A5C1"/>
    <w:rsid w:val="5B7B81F5"/>
    <w:rsid w:val="5B8104C8"/>
    <w:rsid w:val="5BAA6F47"/>
    <w:rsid w:val="5BB48E4B"/>
    <w:rsid w:val="5BD03A15"/>
    <w:rsid w:val="5BE13BDC"/>
    <w:rsid w:val="5C122C6A"/>
    <w:rsid w:val="5C4E1CC6"/>
    <w:rsid w:val="5C7117B9"/>
    <w:rsid w:val="5C7F33AB"/>
    <w:rsid w:val="5C9ADA27"/>
    <w:rsid w:val="5CF38596"/>
    <w:rsid w:val="5CF52B11"/>
    <w:rsid w:val="5D262E69"/>
    <w:rsid w:val="5D2999CC"/>
    <w:rsid w:val="5D361705"/>
    <w:rsid w:val="5D8947E6"/>
    <w:rsid w:val="5D8F7DC6"/>
    <w:rsid w:val="5DDEBBA8"/>
    <w:rsid w:val="5E15134C"/>
    <w:rsid w:val="5E1B1BBD"/>
    <w:rsid w:val="5E1C59D4"/>
    <w:rsid w:val="5E1D5152"/>
    <w:rsid w:val="5E51EDC0"/>
    <w:rsid w:val="5E6ADC78"/>
    <w:rsid w:val="5E7BA44C"/>
    <w:rsid w:val="5E8F55F7"/>
    <w:rsid w:val="5E92FE97"/>
    <w:rsid w:val="5EC88E08"/>
    <w:rsid w:val="5ECE3EF5"/>
    <w:rsid w:val="5EFCF8C3"/>
    <w:rsid w:val="5F0D9C22"/>
    <w:rsid w:val="5F192DE0"/>
    <w:rsid w:val="5F5EE3A3"/>
    <w:rsid w:val="5F6E7766"/>
    <w:rsid w:val="5F8D17CE"/>
    <w:rsid w:val="5FC73869"/>
    <w:rsid w:val="5FF629D5"/>
    <w:rsid w:val="601D529D"/>
    <w:rsid w:val="601D632D"/>
    <w:rsid w:val="60211EEB"/>
    <w:rsid w:val="608AE4F3"/>
    <w:rsid w:val="609E9A37"/>
    <w:rsid w:val="61284E74"/>
    <w:rsid w:val="61338BB1"/>
    <w:rsid w:val="6136A8CA"/>
    <w:rsid w:val="61473617"/>
    <w:rsid w:val="6165D71E"/>
    <w:rsid w:val="61C6D554"/>
    <w:rsid w:val="61CB05B1"/>
    <w:rsid w:val="623A6A98"/>
    <w:rsid w:val="62453CE4"/>
    <w:rsid w:val="6280CED6"/>
    <w:rsid w:val="629AE6C9"/>
    <w:rsid w:val="633B163E"/>
    <w:rsid w:val="635B615C"/>
    <w:rsid w:val="635BC175"/>
    <w:rsid w:val="63F43B47"/>
    <w:rsid w:val="648EC286"/>
    <w:rsid w:val="64A0F6F4"/>
    <w:rsid w:val="64AEF472"/>
    <w:rsid w:val="64D43746"/>
    <w:rsid w:val="64DF4F47"/>
    <w:rsid w:val="64FD1D07"/>
    <w:rsid w:val="6519B71B"/>
    <w:rsid w:val="653C3F30"/>
    <w:rsid w:val="65563E34"/>
    <w:rsid w:val="660C7FEB"/>
    <w:rsid w:val="665AD1B7"/>
    <w:rsid w:val="667492BD"/>
    <w:rsid w:val="668A0BC5"/>
    <w:rsid w:val="66AB44C6"/>
    <w:rsid w:val="66B5877C"/>
    <w:rsid w:val="66C6852A"/>
    <w:rsid w:val="66D80F91"/>
    <w:rsid w:val="6707641F"/>
    <w:rsid w:val="672BDC09"/>
    <w:rsid w:val="673CD1E0"/>
    <w:rsid w:val="675EFF18"/>
    <w:rsid w:val="6775A033"/>
    <w:rsid w:val="6775C4D8"/>
    <w:rsid w:val="67A2CD35"/>
    <w:rsid w:val="680B27D5"/>
    <w:rsid w:val="68287512"/>
    <w:rsid w:val="689F8EFD"/>
    <w:rsid w:val="68CD669D"/>
    <w:rsid w:val="68D6B1DE"/>
    <w:rsid w:val="691AFBD9"/>
    <w:rsid w:val="69319F18"/>
    <w:rsid w:val="69B944A7"/>
    <w:rsid w:val="69BF924B"/>
    <w:rsid w:val="69D89DAD"/>
    <w:rsid w:val="69FB3BE7"/>
    <w:rsid w:val="6A1A46DC"/>
    <w:rsid w:val="6A1EF022"/>
    <w:rsid w:val="6A7DB0F2"/>
    <w:rsid w:val="6A89243F"/>
    <w:rsid w:val="6AAC48A7"/>
    <w:rsid w:val="6AEB8216"/>
    <w:rsid w:val="6B3297B8"/>
    <w:rsid w:val="6B391815"/>
    <w:rsid w:val="6B4F5238"/>
    <w:rsid w:val="6B667B51"/>
    <w:rsid w:val="6B7160C0"/>
    <w:rsid w:val="6B76B711"/>
    <w:rsid w:val="6B96E725"/>
    <w:rsid w:val="6BA86F58"/>
    <w:rsid w:val="6BBCD498"/>
    <w:rsid w:val="6BE1DECE"/>
    <w:rsid w:val="6BEFDA39"/>
    <w:rsid w:val="6C187623"/>
    <w:rsid w:val="6C3F27A8"/>
    <w:rsid w:val="6C527279"/>
    <w:rsid w:val="6C543B87"/>
    <w:rsid w:val="6C62FDCE"/>
    <w:rsid w:val="6C7366A1"/>
    <w:rsid w:val="6CBAADEC"/>
    <w:rsid w:val="6CD8A1B4"/>
    <w:rsid w:val="6D030770"/>
    <w:rsid w:val="6D3B462D"/>
    <w:rsid w:val="6D4C94DE"/>
    <w:rsid w:val="6D4F05F1"/>
    <w:rsid w:val="6D592B1B"/>
    <w:rsid w:val="6DDB1250"/>
    <w:rsid w:val="6E121423"/>
    <w:rsid w:val="6E15C34A"/>
    <w:rsid w:val="6EA0CD69"/>
    <w:rsid w:val="6EB78227"/>
    <w:rsid w:val="6ED692CE"/>
    <w:rsid w:val="6EEBB758"/>
    <w:rsid w:val="6EECA94F"/>
    <w:rsid w:val="6F0D10E6"/>
    <w:rsid w:val="6F3B40FB"/>
    <w:rsid w:val="6FA5C758"/>
    <w:rsid w:val="6FAA256F"/>
    <w:rsid w:val="6FD3D30D"/>
    <w:rsid w:val="70082C2C"/>
    <w:rsid w:val="7030FFD7"/>
    <w:rsid w:val="70B97ED1"/>
    <w:rsid w:val="70D22B21"/>
    <w:rsid w:val="70D76C8E"/>
    <w:rsid w:val="70EBE746"/>
    <w:rsid w:val="714D640C"/>
    <w:rsid w:val="7152B729"/>
    <w:rsid w:val="717ACBEE"/>
    <w:rsid w:val="71B66A62"/>
    <w:rsid w:val="71D65BED"/>
    <w:rsid w:val="7213DC86"/>
    <w:rsid w:val="72141C56"/>
    <w:rsid w:val="7277AEB8"/>
    <w:rsid w:val="7279C615"/>
    <w:rsid w:val="72979E6B"/>
    <w:rsid w:val="72B6414F"/>
    <w:rsid w:val="72D553B5"/>
    <w:rsid w:val="736F7B33"/>
    <w:rsid w:val="73722C4E"/>
    <w:rsid w:val="73744B29"/>
    <w:rsid w:val="739E2C1C"/>
    <w:rsid w:val="73C01A72"/>
    <w:rsid w:val="746BDC71"/>
    <w:rsid w:val="7505C3BF"/>
    <w:rsid w:val="7508AC8D"/>
    <w:rsid w:val="754171CF"/>
    <w:rsid w:val="75A13810"/>
    <w:rsid w:val="75D4EF89"/>
    <w:rsid w:val="75E9F771"/>
    <w:rsid w:val="75EF84DE"/>
    <w:rsid w:val="75FF9529"/>
    <w:rsid w:val="761411B7"/>
    <w:rsid w:val="7618FD51"/>
    <w:rsid w:val="7623BFFD"/>
    <w:rsid w:val="76665B9D"/>
    <w:rsid w:val="768DA846"/>
    <w:rsid w:val="76DB7A1D"/>
    <w:rsid w:val="77049B58"/>
    <w:rsid w:val="7707648A"/>
    <w:rsid w:val="77199E75"/>
    <w:rsid w:val="7721F7B0"/>
    <w:rsid w:val="776DC5C7"/>
    <w:rsid w:val="779E7B72"/>
    <w:rsid w:val="77AB1328"/>
    <w:rsid w:val="77D7FD42"/>
    <w:rsid w:val="7844FE59"/>
    <w:rsid w:val="78468662"/>
    <w:rsid w:val="78665CC3"/>
    <w:rsid w:val="787BC846"/>
    <w:rsid w:val="7913DF8C"/>
    <w:rsid w:val="7926F69D"/>
    <w:rsid w:val="792E5284"/>
    <w:rsid w:val="7945B9AA"/>
    <w:rsid w:val="79476BD7"/>
    <w:rsid w:val="7998253E"/>
    <w:rsid w:val="79C84575"/>
    <w:rsid w:val="79E269CF"/>
    <w:rsid w:val="79EBC74E"/>
    <w:rsid w:val="7A5D4AFF"/>
    <w:rsid w:val="7A93481C"/>
    <w:rsid w:val="7AB37408"/>
    <w:rsid w:val="7ADB1DF5"/>
    <w:rsid w:val="7AFA5BDC"/>
    <w:rsid w:val="7AFB01BF"/>
    <w:rsid w:val="7B56AFBD"/>
    <w:rsid w:val="7B768390"/>
    <w:rsid w:val="7B8109D4"/>
    <w:rsid w:val="7B83B40D"/>
    <w:rsid w:val="7B8797AF"/>
    <w:rsid w:val="7BEEC26A"/>
    <w:rsid w:val="7BF75EB3"/>
    <w:rsid w:val="7C1D5776"/>
    <w:rsid w:val="7C71B8BF"/>
    <w:rsid w:val="7C739A7C"/>
    <w:rsid w:val="7C84D038"/>
    <w:rsid w:val="7CA321C4"/>
    <w:rsid w:val="7D1C166B"/>
    <w:rsid w:val="7D1DE55D"/>
    <w:rsid w:val="7D225CE0"/>
    <w:rsid w:val="7D7ABA0B"/>
    <w:rsid w:val="7DD6DF26"/>
    <w:rsid w:val="7E53F28A"/>
    <w:rsid w:val="7E67C608"/>
    <w:rsid w:val="7E6B9661"/>
    <w:rsid w:val="7E8C06E2"/>
    <w:rsid w:val="7EF72D78"/>
    <w:rsid w:val="7F02CD19"/>
    <w:rsid w:val="7F2BED01"/>
    <w:rsid w:val="7F33FD19"/>
    <w:rsid w:val="7F3B4532"/>
    <w:rsid w:val="7F470D7C"/>
    <w:rsid w:val="7F4D1645"/>
    <w:rsid w:val="7F9FC921"/>
    <w:rsid w:val="7FC47127"/>
    <w:rsid w:val="7FC729CF"/>
    <w:rsid w:val="7FD0CE7A"/>
    <w:rsid w:val="7FEFC2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21FF9"/>
  <w15:chartTrackingRefBased/>
  <w15:docId w15:val="{34B46DA3-FA16-4FFD-807B-95D48FC4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030"/>
    <w:pPr>
      <w:spacing w:after="0" w:line="240" w:lineRule="auto"/>
    </w:pPr>
    <w:rPr>
      <w:rFonts w:eastAsiaTheme="minorHAnsi"/>
    </w:rPr>
  </w:style>
  <w:style w:type="paragraph" w:styleId="Heading1">
    <w:name w:val="heading 1"/>
    <w:basedOn w:val="Normal"/>
    <w:next w:val="Normal"/>
    <w:link w:val="Heading1Char"/>
    <w:uiPriority w:val="9"/>
    <w:qFormat/>
    <w:rsid w:val="001E6030"/>
    <w:pPr>
      <w:keepNext/>
      <w:keepLines/>
      <w:spacing w:before="240"/>
      <w:outlineLvl w:val="0"/>
    </w:pPr>
    <w:rPr>
      <w:rFonts w:asciiTheme="majorHAnsi" w:eastAsiaTheme="majorEastAsia" w:hAnsiTheme="majorHAnsi" w:cstheme="majorBidi"/>
      <w:color w:val="007FAC" w:themeColor="accent1" w:themeShade="BF"/>
      <w:sz w:val="32"/>
      <w:szCs w:val="32"/>
    </w:rPr>
  </w:style>
  <w:style w:type="paragraph" w:styleId="Heading2">
    <w:name w:val="heading 2"/>
    <w:basedOn w:val="Normal"/>
    <w:next w:val="Normal"/>
    <w:link w:val="Heading2Char"/>
    <w:uiPriority w:val="9"/>
    <w:unhideWhenUsed/>
    <w:qFormat/>
    <w:rsid w:val="001E6030"/>
    <w:pPr>
      <w:keepNext/>
      <w:keepLines/>
      <w:spacing w:before="40"/>
      <w:outlineLvl w:val="1"/>
    </w:pPr>
    <w:rPr>
      <w:rFonts w:asciiTheme="majorHAnsi" w:eastAsiaTheme="majorEastAsia" w:hAnsiTheme="majorHAnsi" w:cstheme="majorBidi"/>
      <w:color w:val="007FAC" w:themeColor="accent1" w:themeShade="BF"/>
      <w:sz w:val="26"/>
      <w:szCs w:val="26"/>
    </w:rPr>
  </w:style>
  <w:style w:type="paragraph" w:styleId="Heading3">
    <w:name w:val="heading 3"/>
    <w:basedOn w:val="Normal"/>
    <w:link w:val="Heading3Char"/>
    <w:uiPriority w:val="9"/>
    <w:unhideWhenUsed/>
    <w:qFormat/>
    <w:rsid w:val="001E6030"/>
    <w:pPr>
      <w:keepNext/>
      <w:keepLines/>
      <w:spacing w:before="40"/>
      <w:outlineLvl w:val="2"/>
    </w:pPr>
    <w:rPr>
      <w:rFonts w:asciiTheme="majorHAnsi" w:eastAsiaTheme="majorEastAsia" w:hAnsiTheme="majorHAnsi" w:cstheme="majorBidi"/>
      <w:color w:val="005472" w:themeColor="accent1" w:themeShade="7F"/>
      <w:sz w:val="24"/>
      <w:szCs w:val="24"/>
    </w:rPr>
  </w:style>
  <w:style w:type="paragraph" w:styleId="Heading4">
    <w:name w:val="heading 4"/>
    <w:basedOn w:val="Normal"/>
    <w:link w:val="Heading4Char"/>
    <w:uiPriority w:val="9"/>
    <w:semiHidden/>
    <w:unhideWhenUsed/>
    <w:qFormat/>
    <w:rsid w:val="001E6030"/>
    <w:pPr>
      <w:keepNext/>
      <w:keepLines/>
      <w:spacing w:before="40"/>
      <w:outlineLvl w:val="3"/>
    </w:pPr>
    <w:rPr>
      <w:rFonts w:asciiTheme="majorHAnsi" w:eastAsiaTheme="majorEastAsia" w:hAnsiTheme="majorHAnsi" w:cstheme="majorBidi"/>
      <w:i/>
      <w:iCs/>
      <w:color w:val="007FAC" w:themeColor="accent1" w:themeShade="BF"/>
    </w:rPr>
  </w:style>
  <w:style w:type="paragraph" w:styleId="Heading5">
    <w:name w:val="heading 5"/>
    <w:basedOn w:val="Normal"/>
    <w:link w:val="Heading5Char"/>
    <w:uiPriority w:val="9"/>
    <w:semiHidden/>
    <w:unhideWhenUsed/>
    <w:qFormat/>
    <w:rsid w:val="001E6030"/>
    <w:pPr>
      <w:keepNext/>
      <w:keepLines/>
      <w:spacing w:before="40"/>
      <w:outlineLvl w:val="4"/>
    </w:pPr>
    <w:rPr>
      <w:rFonts w:asciiTheme="majorHAnsi" w:eastAsiaTheme="majorEastAsia" w:hAnsiTheme="majorHAnsi" w:cstheme="majorBidi"/>
      <w:color w:val="007FAC" w:themeColor="accent1" w:themeShade="BF"/>
    </w:rPr>
  </w:style>
  <w:style w:type="paragraph" w:styleId="Heading6">
    <w:name w:val="heading 6"/>
    <w:basedOn w:val="Normal"/>
    <w:next w:val="Normal"/>
    <w:link w:val="Heading6Char"/>
    <w:uiPriority w:val="9"/>
    <w:semiHidden/>
    <w:unhideWhenUsed/>
    <w:qFormat/>
    <w:rsid w:val="003A12E1"/>
    <w:pPr>
      <w:keepNext/>
      <w:keepLines/>
      <w:spacing w:before="40"/>
      <w:outlineLvl w:val="5"/>
    </w:pPr>
    <w:rPr>
      <w:rFonts w:asciiTheme="majorHAnsi" w:eastAsiaTheme="majorEastAsia" w:hAnsiTheme="majorHAnsi" w:cstheme="majorBidi"/>
      <w:i/>
      <w:iCs/>
      <w:caps/>
      <w:color w:val="005573" w:themeColor="accent1" w:themeShade="80"/>
    </w:rPr>
  </w:style>
  <w:style w:type="paragraph" w:styleId="Heading7">
    <w:name w:val="heading 7"/>
    <w:basedOn w:val="Normal"/>
    <w:next w:val="Normal"/>
    <w:link w:val="Heading7Char"/>
    <w:uiPriority w:val="9"/>
    <w:semiHidden/>
    <w:unhideWhenUsed/>
    <w:qFormat/>
    <w:rsid w:val="003A12E1"/>
    <w:pPr>
      <w:keepNext/>
      <w:keepLines/>
      <w:spacing w:before="40"/>
      <w:outlineLvl w:val="6"/>
    </w:pPr>
    <w:rPr>
      <w:rFonts w:asciiTheme="majorHAnsi" w:eastAsiaTheme="majorEastAsia" w:hAnsiTheme="majorHAnsi" w:cstheme="majorBidi"/>
      <w:b/>
      <w:bCs/>
      <w:color w:val="005573" w:themeColor="accent1" w:themeShade="80"/>
    </w:rPr>
  </w:style>
  <w:style w:type="paragraph" w:styleId="Heading8">
    <w:name w:val="heading 8"/>
    <w:basedOn w:val="Normal"/>
    <w:next w:val="Normal"/>
    <w:link w:val="Heading8Char"/>
    <w:uiPriority w:val="9"/>
    <w:semiHidden/>
    <w:unhideWhenUsed/>
    <w:qFormat/>
    <w:rsid w:val="003A12E1"/>
    <w:pPr>
      <w:keepNext/>
      <w:keepLines/>
      <w:spacing w:before="40"/>
      <w:outlineLvl w:val="7"/>
    </w:pPr>
    <w:rPr>
      <w:rFonts w:asciiTheme="majorHAnsi" w:eastAsiaTheme="majorEastAsia" w:hAnsiTheme="majorHAnsi" w:cstheme="majorBidi"/>
      <w:b/>
      <w:bCs/>
      <w:i/>
      <w:iCs/>
      <w:color w:val="005573" w:themeColor="accent1" w:themeShade="80"/>
    </w:rPr>
  </w:style>
  <w:style w:type="paragraph" w:styleId="Heading9">
    <w:name w:val="heading 9"/>
    <w:basedOn w:val="Normal"/>
    <w:next w:val="Normal"/>
    <w:link w:val="Heading9Char"/>
    <w:uiPriority w:val="9"/>
    <w:semiHidden/>
    <w:unhideWhenUsed/>
    <w:qFormat/>
    <w:rsid w:val="003A12E1"/>
    <w:pPr>
      <w:keepNext/>
      <w:keepLines/>
      <w:spacing w:before="40"/>
      <w:outlineLvl w:val="8"/>
    </w:pPr>
    <w:rPr>
      <w:rFonts w:asciiTheme="majorHAnsi" w:eastAsiaTheme="majorEastAsia" w:hAnsiTheme="majorHAnsi" w:cstheme="majorBidi"/>
      <w:i/>
      <w:iCs/>
      <w:color w:val="00557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030"/>
    <w:rPr>
      <w:rFonts w:asciiTheme="majorHAnsi" w:eastAsiaTheme="majorEastAsia" w:hAnsiTheme="majorHAnsi" w:cstheme="majorBidi"/>
      <w:color w:val="007FAC" w:themeColor="accent1" w:themeShade="BF"/>
      <w:sz w:val="32"/>
      <w:szCs w:val="32"/>
    </w:rPr>
  </w:style>
  <w:style w:type="paragraph" w:styleId="ListParagraph">
    <w:name w:val="List Paragraph"/>
    <w:basedOn w:val="Normal"/>
    <w:link w:val="ListParagraphChar"/>
    <w:uiPriority w:val="34"/>
    <w:qFormat/>
    <w:rsid w:val="001E6030"/>
    <w:pPr>
      <w:ind w:left="720"/>
    </w:pPr>
    <w:rPr>
      <w:rFonts w:ascii="Calibri" w:hAnsi="Calibri" w:cs="Calibri"/>
    </w:rPr>
  </w:style>
  <w:style w:type="character" w:customStyle="1" w:styleId="ListParagraphChar">
    <w:name w:val="List Paragraph Char"/>
    <w:link w:val="ListParagraph"/>
    <w:uiPriority w:val="34"/>
    <w:rsid w:val="003715F0"/>
    <w:rPr>
      <w:rFonts w:ascii="Calibri" w:eastAsiaTheme="minorHAnsi" w:hAnsi="Calibri" w:cs="Calibri"/>
    </w:rPr>
  </w:style>
  <w:style w:type="character" w:styleId="Hyperlink">
    <w:name w:val="Hyperlink"/>
    <w:basedOn w:val="DefaultParagraphFont"/>
    <w:uiPriority w:val="99"/>
    <w:unhideWhenUsed/>
    <w:rsid w:val="005C68B4"/>
    <w:rPr>
      <w:color w:val="0000FF"/>
      <w:u w:val="single"/>
    </w:rPr>
  </w:style>
  <w:style w:type="character" w:customStyle="1" w:styleId="Heading2Char">
    <w:name w:val="Heading 2 Char"/>
    <w:basedOn w:val="DefaultParagraphFont"/>
    <w:link w:val="Heading2"/>
    <w:uiPriority w:val="9"/>
    <w:rsid w:val="001E6030"/>
    <w:rPr>
      <w:rFonts w:asciiTheme="majorHAnsi" w:eastAsiaTheme="majorEastAsia" w:hAnsiTheme="majorHAnsi" w:cstheme="majorBidi"/>
      <w:color w:val="007FAC" w:themeColor="accent1" w:themeShade="BF"/>
      <w:sz w:val="26"/>
      <w:szCs w:val="26"/>
    </w:rPr>
  </w:style>
  <w:style w:type="character" w:styleId="CommentReference">
    <w:name w:val="annotation reference"/>
    <w:basedOn w:val="DefaultParagraphFont"/>
    <w:uiPriority w:val="99"/>
    <w:semiHidden/>
    <w:unhideWhenUsed/>
    <w:rsid w:val="003D368C"/>
    <w:rPr>
      <w:sz w:val="16"/>
      <w:szCs w:val="16"/>
    </w:rPr>
  </w:style>
  <w:style w:type="paragraph" w:styleId="CommentText">
    <w:name w:val="annotation text"/>
    <w:basedOn w:val="Normal"/>
    <w:link w:val="CommentTextChar"/>
    <w:uiPriority w:val="99"/>
    <w:semiHidden/>
    <w:unhideWhenUsed/>
    <w:rsid w:val="003D368C"/>
    <w:rPr>
      <w:sz w:val="20"/>
      <w:szCs w:val="20"/>
    </w:rPr>
  </w:style>
  <w:style w:type="character" w:customStyle="1" w:styleId="CommentTextChar">
    <w:name w:val="Comment Text Char"/>
    <w:basedOn w:val="DefaultParagraphFont"/>
    <w:link w:val="CommentText"/>
    <w:uiPriority w:val="99"/>
    <w:semiHidden/>
    <w:rsid w:val="003D368C"/>
    <w:rPr>
      <w:sz w:val="20"/>
      <w:szCs w:val="20"/>
    </w:rPr>
  </w:style>
  <w:style w:type="paragraph" w:styleId="CommentSubject">
    <w:name w:val="annotation subject"/>
    <w:basedOn w:val="CommentText"/>
    <w:next w:val="CommentText"/>
    <w:link w:val="CommentSubjectChar"/>
    <w:uiPriority w:val="99"/>
    <w:semiHidden/>
    <w:unhideWhenUsed/>
    <w:rsid w:val="003D368C"/>
    <w:rPr>
      <w:b/>
      <w:bCs/>
    </w:rPr>
  </w:style>
  <w:style w:type="character" w:customStyle="1" w:styleId="CommentSubjectChar">
    <w:name w:val="Comment Subject Char"/>
    <w:basedOn w:val="CommentTextChar"/>
    <w:link w:val="CommentSubject"/>
    <w:uiPriority w:val="99"/>
    <w:semiHidden/>
    <w:rsid w:val="003D368C"/>
    <w:rPr>
      <w:b/>
      <w:bCs/>
      <w:sz w:val="20"/>
      <w:szCs w:val="20"/>
    </w:rPr>
  </w:style>
  <w:style w:type="paragraph" w:styleId="BalloonText">
    <w:name w:val="Balloon Text"/>
    <w:basedOn w:val="Normal"/>
    <w:link w:val="BalloonTextChar"/>
    <w:uiPriority w:val="99"/>
    <w:semiHidden/>
    <w:unhideWhenUsed/>
    <w:rsid w:val="003D36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68C"/>
    <w:rPr>
      <w:rFonts w:ascii="Segoe UI" w:hAnsi="Segoe UI" w:cs="Segoe UI"/>
      <w:sz w:val="18"/>
      <w:szCs w:val="18"/>
    </w:rPr>
  </w:style>
  <w:style w:type="character" w:customStyle="1" w:styleId="UnresolvedMention1">
    <w:name w:val="Unresolved Mention1"/>
    <w:basedOn w:val="DefaultParagraphFont"/>
    <w:uiPriority w:val="99"/>
    <w:semiHidden/>
    <w:unhideWhenUsed/>
    <w:rsid w:val="00423A45"/>
    <w:rPr>
      <w:color w:val="808080"/>
      <w:shd w:val="clear" w:color="auto" w:fill="E6E6E6"/>
    </w:rPr>
  </w:style>
  <w:style w:type="character" w:customStyle="1" w:styleId="Heading3Char">
    <w:name w:val="Heading 3 Char"/>
    <w:basedOn w:val="DefaultParagraphFont"/>
    <w:link w:val="Heading3"/>
    <w:uiPriority w:val="9"/>
    <w:rsid w:val="001E6030"/>
    <w:rPr>
      <w:rFonts w:asciiTheme="majorHAnsi" w:eastAsiaTheme="majorEastAsia" w:hAnsiTheme="majorHAnsi" w:cstheme="majorBidi"/>
      <w:color w:val="005472" w:themeColor="accent1" w:themeShade="7F"/>
      <w:sz w:val="24"/>
      <w:szCs w:val="24"/>
    </w:rPr>
  </w:style>
  <w:style w:type="character" w:styleId="FollowedHyperlink">
    <w:name w:val="FollowedHyperlink"/>
    <w:basedOn w:val="DefaultParagraphFont"/>
    <w:uiPriority w:val="99"/>
    <w:semiHidden/>
    <w:unhideWhenUsed/>
    <w:rsid w:val="006226F2"/>
    <w:rPr>
      <w:color w:val="954F72" w:themeColor="followedHyperlink"/>
      <w:u w:val="single"/>
    </w:rPr>
  </w:style>
  <w:style w:type="character" w:customStyle="1" w:styleId="UnresolvedMention2">
    <w:name w:val="Unresolved Mention2"/>
    <w:basedOn w:val="DefaultParagraphFont"/>
    <w:uiPriority w:val="99"/>
    <w:semiHidden/>
    <w:unhideWhenUsed/>
    <w:rsid w:val="00D6390E"/>
    <w:rPr>
      <w:color w:val="808080"/>
      <w:shd w:val="clear" w:color="auto" w:fill="E6E6E6"/>
    </w:rPr>
  </w:style>
  <w:style w:type="character" w:styleId="UnresolvedMention">
    <w:name w:val="Unresolved Mention"/>
    <w:basedOn w:val="DefaultParagraphFont"/>
    <w:uiPriority w:val="99"/>
    <w:semiHidden/>
    <w:unhideWhenUsed/>
    <w:rsid w:val="00E0250B"/>
    <w:rPr>
      <w:color w:val="605E5C"/>
      <w:shd w:val="clear" w:color="auto" w:fill="E1DFDD"/>
    </w:rPr>
  </w:style>
  <w:style w:type="paragraph" w:styleId="Title">
    <w:name w:val="Title"/>
    <w:basedOn w:val="Normal"/>
    <w:next w:val="Normal"/>
    <w:link w:val="TitleChar"/>
    <w:uiPriority w:val="10"/>
    <w:qFormat/>
    <w:rsid w:val="001E60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030"/>
    <w:rPr>
      <w:rFonts w:asciiTheme="majorHAnsi" w:eastAsiaTheme="majorEastAsia" w:hAnsiTheme="majorHAnsi" w:cstheme="majorBidi"/>
      <w:spacing w:val="-10"/>
      <w:kern w:val="28"/>
      <w:sz w:val="56"/>
      <w:szCs w:val="56"/>
    </w:rPr>
  </w:style>
  <w:style w:type="paragraph" w:styleId="NoSpacing">
    <w:name w:val="No Spacing"/>
    <w:uiPriority w:val="1"/>
    <w:qFormat/>
    <w:rsid w:val="001E6030"/>
    <w:pPr>
      <w:spacing w:after="0" w:line="240" w:lineRule="auto"/>
    </w:pPr>
    <w:rPr>
      <w:rFonts w:eastAsiaTheme="minorHAnsi"/>
      <w:color w:val="7E7E7E" w:themeColor="text2"/>
      <w:sz w:val="20"/>
      <w:szCs w:val="20"/>
    </w:rPr>
  </w:style>
  <w:style w:type="character" w:customStyle="1" w:styleId="Heading4Char">
    <w:name w:val="Heading 4 Char"/>
    <w:basedOn w:val="DefaultParagraphFont"/>
    <w:link w:val="Heading4"/>
    <w:uiPriority w:val="9"/>
    <w:semiHidden/>
    <w:rsid w:val="001E6030"/>
    <w:rPr>
      <w:rFonts w:asciiTheme="majorHAnsi" w:eastAsiaTheme="majorEastAsia" w:hAnsiTheme="majorHAnsi" w:cstheme="majorBidi"/>
      <w:i/>
      <w:iCs/>
      <w:color w:val="007FAC" w:themeColor="accent1" w:themeShade="BF"/>
    </w:rPr>
  </w:style>
  <w:style w:type="character" w:customStyle="1" w:styleId="Heading5Char">
    <w:name w:val="Heading 5 Char"/>
    <w:basedOn w:val="DefaultParagraphFont"/>
    <w:link w:val="Heading5"/>
    <w:uiPriority w:val="9"/>
    <w:semiHidden/>
    <w:rsid w:val="001E6030"/>
    <w:rPr>
      <w:rFonts w:asciiTheme="majorHAnsi" w:eastAsiaTheme="majorEastAsia" w:hAnsiTheme="majorHAnsi" w:cstheme="majorBidi"/>
      <w:color w:val="007FAC" w:themeColor="accent1" w:themeShade="BF"/>
    </w:rPr>
  </w:style>
  <w:style w:type="character" w:customStyle="1" w:styleId="Heading6Char">
    <w:name w:val="Heading 6 Char"/>
    <w:basedOn w:val="DefaultParagraphFont"/>
    <w:link w:val="Heading6"/>
    <w:uiPriority w:val="9"/>
    <w:semiHidden/>
    <w:rsid w:val="003A12E1"/>
    <w:rPr>
      <w:rFonts w:asciiTheme="majorHAnsi" w:eastAsiaTheme="majorEastAsia" w:hAnsiTheme="majorHAnsi" w:cstheme="majorBidi"/>
      <w:i/>
      <w:iCs/>
      <w:caps/>
      <w:color w:val="005573" w:themeColor="accent1" w:themeShade="80"/>
    </w:rPr>
  </w:style>
  <w:style w:type="character" w:customStyle="1" w:styleId="Heading7Char">
    <w:name w:val="Heading 7 Char"/>
    <w:basedOn w:val="DefaultParagraphFont"/>
    <w:link w:val="Heading7"/>
    <w:uiPriority w:val="9"/>
    <w:semiHidden/>
    <w:rsid w:val="003A12E1"/>
    <w:rPr>
      <w:rFonts w:asciiTheme="majorHAnsi" w:eastAsiaTheme="majorEastAsia" w:hAnsiTheme="majorHAnsi" w:cstheme="majorBidi"/>
      <w:b/>
      <w:bCs/>
      <w:color w:val="005573" w:themeColor="accent1" w:themeShade="80"/>
    </w:rPr>
  </w:style>
  <w:style w:type="character" w:customStyle="1" w:styleId="Heading8Char">
    <w:name w:val="Heading 8 Char"/>
    <w:basedOn w:val="DefaultParagraphFont"/>
    <w:link w:val="Heading8"/>
    <w:uiPriority w:val="9"/>
    <w:semiHidden/>
    <w:rsid w:val="003A12E1"/>
    <w:rPr>
      <w:rFonts w:asciiTheme="majorHAnsi" w:eastAsiaTheme="majorEastAsia" w:hAnsiTheme="majorHAnsi" w:cstheme="majorBidi"/>
      <w:b/>
      <w:bCs/>
      <w:i/>
      <w:iCs/>
      <w:color w:val="005573" w:themeColor="accent1" w:themeShade="80"/>
    </w:rPr>
  </w:style>
  <w:style w:type="character" w:customStyle="1" w:styleId="Heading9Char">
    <w:name w:val="Heading 9 Char"/>
    <w:basedOn w:val="DefaultParagraphFont"/>
    <w:link w:val="Heading9"/>
    <w:uiPriority w:val="9"/>
    <w:semiHidden/>
    <w:rsid w:val="003A12E1"/>
    <w:rPr>
      <w:rFonts w:asciiTheme="majorHAnsi" w:eastAsiaTheme="majorEastAsia" w:hAnsiTheme="majorHAnsi" w:cstheme="majorBidi"/>
      <w:i/>
      <w:iCs/>
      <w:color w:val="005573" w:themeColor="accent1" w:themeShade="80"/>
    </w:rPr>
  </w:style>
  <w:style w:type="paragraph" w:styleId="Caption">
    <w:name w:val="caption"/>
    <w:basedOn w:val="Normal"/>
    <w:next w:val="Normal"/>
    <w:uiPriority w:val="35"/>
    <w:semiHidden/>
    <w:unhideWhenUsed/>
    <w:qFormat/>
    <w:rsid w:val="003A12E1"/>
    <w:rPr>
      <w:b/>
      <w:bCs/>
      <w:smallCaps/>
      <w:color w:val="7E7E7E" w:themeColor="text2"/>
    </w:rPr>
  </w:style>
  <w:style w:type="paragraph" w:styleId="Subtitle">
    <w:name w:val="Subtitle"/>
    <w:basedOn w:val="Normal"/>
    <w:next w:val="Normal"/>
    <w:link w:val="SubtitleChar"/>
    <w:uiPriority w:val="11"/>
    <w:qFormat/>
    <w:rsid w:val="003A12E1"/>
    <w:pPr>
      <w:numPr>
        <w:ilvl w:val="1"/>
      </w:numPr>
      <w:spacing w:after="240"/>
    </w:pPr>
    <w:rPr>
      <w:rFonts w:asciiTheme="majorHAnsi" w:eastAsiaTheme="majorEastAsia" w:hAnsiTheme="majorHAnsi" w:cstheme="majorBidi"/>
      <w:color w:val="00ABE6" w:themeColor="accent1"/>
      <w:sz w:val="28"/>
      <w:szCs w:val="28"/>
    </w:rPr>
  </w:style>
  <w:style w:type="character" w:customStyle="1" w:styleId="SubtitleChar">
    <w:name w:val="Subtitle Char"/>
    <w:basedOn w:val="DefaultParagraphFont"/>
    <w:link w:val="Subtitle"/>
    <w:uiPriority w:val="11"/>
    <w:rsid w:val="003A12E1"/>
    <w:rPr>
      <w:rFonts w:asciiTheme="majorHAnsi" w:eastAsiaTheme="majorEastAsia" w:hAnsiTheme="majorHAnsi" w:cstheme="majorBidi"/>
      <w:color w:val="00ABE6" w:themeColor="accent1"/>
      <w:sz w:val="28"/>
      <w:szCs w:val="28"/>
    </w:rPr>
  </w:style>
  <w:style w:type="character" w:styleId="Strong">
    <w:name w:val="Strong"/>
    <w:basedOn w:val="DefaultParagraphFont"/>
    <w:uiPriority w:val="22"/>
    <w:qFormat/>
    <w:rsid w:val="003A12E1"/>
    <w:rPr>
      <w:b/>
      <w:bCs/>
    </w:rPr>
  </w:style>
  <w:style w:type="character" w:styleId="Emphasis">
    <w:name w:val="Emphasis"/>
    <w:basedOn w:val="DefaultParagraphFont"/>
    <w:uiPriority w:val="20"/>
    <w:qFormat/>
    <w:rsid w:val="003A12E1"/>
    <w:rPr>
      <w:i/>
      <w:iCs/>
    </w:rPr>
  </w:style>
  <w:style w:type="paragraph" w:styleId="Quote">
    <w:name w:val="Quote"/>
    <w:basedOn w:val="Normal"/>
    <w:next w:val="Normal"/>
    <w:link w:val="QuoteChar"/>
    <w:uiPriority w:val="29"/>
    <w:qFormat/>
    <w:rsid w:val="003A12E1"/>
    <w:pPr>
      <w:spacing w:before="120" w:after="120"/>
      <w:ind w:left="720"/>
    </w:pPr>
    <w:rPr>
      <w:color w:val="7E7E7E" w:themeColor="text2"/>
      <w:sz w:val="24"/>
      <w:szCs w:val="24"/>
    </w:rPr>
  </w:style>
  <w:style w:type="character" w:customStyle="1" w:styleId="QuoteChar">
    <w:name w:val="Quote Char"/>
    <w:basedOn w:val="DefaultParagraphFont"/>
    <w:link w:val="Quote"/>
    <w:uiPriority w:val="29"/>
    <w:rsid w:val="003A12E1"/>
    <w:rPr>
      <w:color w:val="7E7E7E" w:themeColor="text2"/>
      <w:sz w:val="24"/>
      <w:szCs w:val="24"/>
    </w:rPr>
  </w:style>
  <w:style w:type="paragraph" w:styleId="IntenseQuote">
    <w:name w:val="Intense Quote"/>
    <w:basedOn w:val="Normal"/>
    <w:next w:val="Normal"/>
    <w:link w:val="IntenseQuoteChar"/>
    <w:uiPriority w:val="30"/>
    <w:qFormat/>
    <w:rsid w:val="001E6030"/>
    <w:pPr>
      <w:pBdr>
        <w:top w:val="single" w:sz="4" w:space="10" w:color="00ABE6" w:themeColor="accent1"/>
        <w:bottom w:val="single" w:sz="4" w:space="10" w:color="00ABE6" w:themeColor="accent1"/>
      </w:pBdr>
      <w:spacing w:before="360" w:after="360"/>
      <w:ind w:left="864" w:right="864"/>
      <w:jc w:val="center"/>
    </w:pPr>
    <w:rPr>
      <w:i/>
      <w:iCs/>
      <w:color w:val="00ABE6" w:themeColor="accent1"/>
    </w:rPr>
  </w:style>
  <w:style w:type="character" w:customStyle="1" w:styleId="IntenseQuoteChar">
    <w:name w:val="Intense Quote Char"/>
    <w:basedOn w:val="DefaultParagraphFont"/>
    <w:link w:val="IntenseQuote"/>
    <w:uiPriority w:val="30"/>
    <w:rsid w:val="001E6030"/>
    <w:rPr>
      <w:rFonts w:eastAsiaTheme="minorHAnsi"/>
      <w:i/>
      <w:iCs/>
      <w:color w:val="00ABE6" w:themeColor="accent1"/>
    </w:rPr>
  </w:style>
  <w:style w:type="character" w:styleId="SubtleEmphasis">
    <w:name w:val="Subtle Emphasis"/>
    <w:basedOn w:val="DefaultParagraphFont"/>
    <w:uiPriority w:val="19"/>
    <w:qFormat/>
    <w:rsid w:val="003A12E1"/>
    <w:rPr>
      <w:i/>
      <w:iCs/>
      <w:color w:val="7C7C7C" w:themeColor="text1" w:themeTint="A6"/>
    </w:rPr>
  </w:style>
  <w:style w:type="character" w:styleId="IntenseEmphasis">
    <w:name w:val="Intense Emphasis"/>
    <w:basedOn w:val="DefaultParagraphFont"/>
    <w:uiPriority w:val="21"/>
    <w:qFormat/>
    <w:rsid w:val="003A12E1"/>
    <w:rPr>
      <w:b/>
      <w:bCs/>
      <w:i/>
      <w:iCs/>
    </w:rPr>
  </w:style>
  <w:style w:type="character" w:styleId="SubtleReference">
    <w:name w:val="Subtle Reference"/>
    <w:basedOn w:val="DefaultParagraphFont"/>
    <w:uiPriority w:val="31"/>
    <w:qFormat/>
    <w:rsid w:val="003A12E1"/>
    <w:rPr>
      <w:smallCaps/>
      <w:color w:val="7C7C7C" w:themeColor="text1" w:themeTint="A6"/>
      <w:u w:val="none" w:color="9A9A9A" w:themeColor="text1" w:themeTint="80"/>
      <w:bdr w:val="none" w:sz="0" w:space="0" w:color="auto"/>
    </w:rPr>
  </w:style>
  <w:style w:type="character" w:styleId="IntenseReference">
    <w:name w:val="Intense Reference"/>
    <w:basedOn w:val="DefaultParagraphFont"/>
    <w:uiPriority w:val="32"/>
    <w:qFormat/>
    <w:rsid w:val="003A12E1"/>
    <w:rPr>
      <w:b/>
      <w:bCs/>
      <w:smallCaps/>
      <w:color w:val="7E7E7E" w:themeColor="text2"/>
      <w:u w:val="single"/>
    </w:rPr>
  </w:style>
  <w:style w:type="character" w:styleId="BookTitle">
    <w:name w:val="Book Title"/>
    <w:basedOn w:val="DefaultParagraphFont"/>
    <w:uiPriority w:val="33"/>
    <w:qFormat/>
    <w:rsid w:val="003A12E1"/>
    <w:rPr>
      <w:b/>
      <w:bCs/>
      <w:smallCaps/>
      <w:spacing w:val="10"/>
    </w:rPr>
  </w:style>
  <w:style w:type="paragraph" w:styleId="TOCHeading">
    <w:name w:val="TOC Heading"/>
    <w:basedOn w:val="Heading1"/>
    <w:next w:val="Normal"/>
    <w:uiPriority w:val="39"/>
    <w:unhideWhenUsed/>
    <w:qFormat/>
    <w:rsid w:val="001E6030"/>
    <w:pPr>
      <w:spacing w:line="259" w:lineRule="auto"/>
      <w:outlineLvl w:val="9"/>
    </w:pPr>
  </w:style>
  <w:style w:type="paragraph" w:styleId="TOC2">
    <w:name w:val="toc 2"/>
    <w:basedOn w:val="Normal"/>
    <w:next w:val="Normal"/>
    <w:autoRedefine/>
    <w:uiPriority w:val="39"/>
    <w:unhideWhenUsed/>
    <w:rsid w:val="003A12E1"/>
    <w:pPr>
      <w:spacing w:after="100"/>
      <w:ind w:left="220"/>
    </w:pPr>
  </w:style>
  <w:style w:type="paragraph" w:styleId="TOC1">
    <w:name w:val="toc 1"/>
    <w:basedOn w:val="Normal"/>
    <w:next w:val="Normal"/>
    <w:autoRedefine/>
    <w:uiPriority w:val="39"/>
    <w:unhideWhenUsed/>
    <w:rsid w:val="00526C46"/>
    <w:pPr>
      <w:spacing w:after="100"/>
    </w:pPr>
  </w:style>
  <w:style w:type="paragraph" w:styleId="Header">
    <w:name w:val="header"/>
    <w:basedOn w:val="Normal"/>
    <w:link w:val="HeaderChar"/>
    <w:uiPriority w:val="99"/>
    <w:unhideWhenUsed/>
    <w:rsid w:val="005B494C"/>
    <w:pPr>
      <w:tabs>
        <w:tab w:val="center" w:pos="4680"/>
        <w:tab w:val="right" w:pos="9360"/>
      </w:tabs>
    </w:pPr>
  </w:style>
  <w:style w:type="character" w:customStyle="1" w:styleId="HeaderChar">
    <w:name w:val="Header Char"/>
    <w:basedOn w:val="DefaultParagraphFont"/>
    <w:link w:val="Header"/>
    <w:uiPriority w:val="99"/>
    <w:rsid w:val="005B494C"/>
  </w:style>
  <w:style w:type="paragraph" w:styleId="Footer">
    <w:name w:val="footer"/>
    <w:basedOn w:val="Normal"/>
    <w:link w:val="FooterChar"/>
    <w:uiPriority w:val="99"/>
    <w:unhideWhenUsed/>
    <w:qFormat/>
    <w:rsid w:val="001E6030"/>
    <w:pPr>
      <w:tabs>
        <w:tab w:val="center" w:pos="4680"/>
        <w:tab w:val="right" w:pos="9360"/>
      </w:tabs>
    </w:pPr>
  </w:style>
  <w:style w:type="character" w:customStyle="1" w:styleId="FooterChar">
    <w:name w:val="Footer Char"/>
    <w:basedOn w:val="DefaultParagraphFont"/>
    <w:link w:val="Footer"/>
    <w:uiPriority w:val="99"/>
    <w:rsid w:val="001E6030"/>
    <w:rPr>
      <w:rFonts w:eastAsiaTheme="minorHAnsi"/>
    </w:rPr>
  </w:style>
  <w:style w:type="paragraph" w:customStyle="1" w:styleId="TableParagraph">
    <w:name w:val="Table Paragraph"/>
    <w:basedOn w:val="Normal"/>
    <w:uiPriority w:val="1"/>
    <w:rsid w:val="001E6030"/>
    <w:pPr>
      <w:spacing w:before="3"/>
      <w:ind w:left="50"/>
    </w:pPr>
  </w:style>
  <w:style w:type="paragraph" w:styleId="BodyText">
    <w:name w:val="Body Text"/>
    <w:basedOn w:val="Normal"/>
    <w:link w:val="BodyTextChar"/>
    <w:uiPriority w:val="1"/>
    <w:rsid w:val="001E6030"/>
    <w:rPr>
      <w:sz w:val="20"/>
      <w:szCs w:val="20"/>
    </w:rPr>
  </w:style>
  <w:style w:type="character" w:customStyle="1" w:styleId="BodyTextChar">
    <w:name w:val="Body Text Char"/>
    <w:basedOn w:val="DefaultParagraphFont"/>
    <w:link w:val="BodyText"/>
    <w:uiPriority w:val="1"/>
    <w:rsid w:val="001E6030"/>
    <w:rPr>
      <w:rFonts w:eastAsiaTheme="minorHAnsi"/>
      <w:sz w:val="20"/>
      <w:szCs w:val="20"/>
    </w:rPr>
  </w:style>
  <w:style w:type="paragraph" w:customStyle="1" w:styleId="2019AriaBranding">
    <w:name w:val="2019 Aria Branding"/>
    <w:basedOn w:val="Normal"/>
    <w:qFormat/>
    <w:rsid w:val="001E6030"/>
    <w:rPr>
      <w:rFonts w:ascii="Helvetica Neue" w:hAnsi="Helvetica Neue"/>
    </w:rPr>
  </w:style>
  <w:style w:type="character" w:styleId="PlaceholderText">
    <w:name w:val="Placeholder Text"/>
    <w:basedOn w:val="DefaultParagraphFont"/>
    <w:uiPriority w:val="99"/>
    <w:semiHidden/>
    <w:rsid w:val="00ED1566"/>
    <w:rPr>
      <w:color w:val="808080"/>
    </w:rPr>
  </w:style>
  <w:style w:type="paragraph" w:styleId="PlainText">
    <w:name w:val="Plain Text"/>
    <w:basedOn w:val="Normal"/>
    <w:link w:val="PlainTextChar"/>
    <w:uiPriority w:val="99"/>
    <w:unhideWhenUsed/>
    <w:rsid w:val="002B7C24"/>
    <w:rPr>
      <w:rFonts w:ascii="Calibri" w:hAnsi="Calibri"/>
      <w:szCs w:val="21"/>
    </w:rPr>
  </w:style>
  <w:style w:type="character" w:customStyle="1" w:styleId="PlainTextChar">
    <w:name w:val="Plain Text Char"/>
    <w:basedOn w:val="DefaultParagraphFont"/>
    <w:link w:val="PlainText"/>
    <w:uiPriority w:val="99"/>
    <w:rsid w:val="002B7C24"/>
    <w:rPr>
      <w:rFonts w:ascii="Calibri" w:eastAsiaTheme="minorHAnsi" w:hAnsi="Calibri"/>
      <w:szCs w:val="21"/>
    </w:rPr>
  </w:style>
  <w:style w:type="paragraph" w:customStyle="1" w:styleId="Default">
    <w:name w:val="Default"/>
    <w:rsid w:val="00565FD2"/>
    <w:pPr>
      <w:autoSpaceDE w:val="0"/>
      <w:autoSpaceDN w:val="0"/>
      <w:adjustRightInd w:val="0"/>
      <w:spacing w:after="0" w:line="240" w:lineRule="auto"/>
    </w:pPr>
    <w:rPr>
      <w:rFonts w:ascii="Times New Roman" w:eastAsiaTheme="minorHAnsi" w:hAnsi="Times New Roman" w:cs="Times New Roman"/>
      <w:color w:val="000000"/>
      <w:sz w:val="24"/>
      <w:szCs w:val="24"/>
    </w:rPr>
  </w:style>
  <w:style w:type="table" w:styleId="TableGrid">
    <w:name w:val="Table Grid"/>
    <w:basedOn w:val="TableNormal"/>
    <w:uiPriority w:val="39"/>
    <w:rsid w:val="00B00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13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3E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3EAE"/>
    <w:rPr>
      <w:rFonts w:ascii="Courier New" w:eastAsia="Times New Roman" w:hAnsi="Courier New" w:cs="Courier New"/>
      <w:sz w:val="20"/>
      <w:szCs w:val="20"/>
    </w:rPr>
  </w:style>
  <w:style w:type="character" w:customStyle="1" w:styleId="hljs-attr">
    <w:name w:val="hljs-attr"/>
    <w:basedOn w:val="DefaultParagraphFont"/>
    <w:rsid w:val="00C13EAE"/>
  </w:style>
  <w:style w:type="character" w:customStyle="1" w:styleId="hljs-number">
    <w:name w:val="hljs-number"/>
    <w:basedOn w:val="DefaultParagraphFont"/>
    <w:rsid w:val="00C13EAE"/>
  </w:style>
  <w:style w:type="character" w:customStyle="1" w:styleId="hljs-string">
    <w:name w:val="hljs-string"/>
    <w:basedOn w:val="DefaultParagraphFont"/>
    <w:rsid w:val="00C13EAE"/>
  </w:style>
  <w:style w:type="character" w:customStyle="1" w:styleId="hljs-literal">
    <w:name w:val="hljs-literal"/>
    <w:basedOn w:val="DefaultParagraphFont"/>
    <w:rsid w:val="00C13EAE"/>
  </w:style>
  <w:style w:type="character" w:customStyle="1" w:styleId="wftk">
    <w:name w:val="wf__tk"/>
    <w:basedOn w:val="DefaultParagraphFont"/>
    <w:rsid w:val="00C956D1"/>
  </w:style>
  <w:style w:type="character" w:customStyle="1" w:styleId="response-meta-status-code">
    <w:name w:val="response-meta-status-code"/>
    <w:basedOn w:val="DefaultParagraphFont"/>
    <w:rsid w:val="000D50EC"/>
  </w:style>
  <w:style w:type="character" w:customStyle="1" w:styleId="response-meta-status-code-desc">
    <w:name w:val="response-meta-status-code-desc"/>
    <w:basedOn w:val="DefaultParagraphFont"/>
    <w:rsid w:val="000D50EC"/>
  </w:style>
  <w:style w:type="character" w:customStyle="1" w:styleId="response-meta-item-name">
    <w:name w:val="response-meta-item-name"/>
    <w:basedOn w:val="DefaultParagraphFont"/>
    <w:rsid w:val="000D50EC"/>
  </w:style>
  <w:style w:type="character" w:customStyle="1" w:styleId="response-time">
    <w:name w:val="response-time"/>
    <w:basedOn w:val="DefaultParagraphFont"/>
    <w:rsid w:val="000D50EC"/>
  </w:style>
  <w:style w:type="character" w:customStyle="1" w:styleId="response-meta-sizetotal">
    <w:name w:val="response-meta-size__total"/>
    <w:basedOn w:val="DefaultParagraphFont"/>
    <w:rsid w:val="000D50EC"/>
  </w:style>
  <w:style w:type="paragraph" w:customStyle="1" w:styleId="TableHead">
    <w:name w:val="Table Head"/>
    <w:basedOn w:val="Normal"/>
    <w:link w:val="TableHeadChar"/>
    <w:rsid w:val="00324AEA"/>
    <w:pPr>
      <w:keepNext/>
      <w:spacing w:before="120" w:after="60"/>
    </w:pPr>
    <w:rPr>
      <w:rFonts w:eastAsia="Times New Roman" w:cs="Times New Roman"/>
      <w:b/>
      <w:sz w:val="20"/>
      <w:szCs w:val="20"/>
      <w:lang w:eastAsia="en-AU"/>
    </w:rPr>
  </w:style>
  <w:style w:type="character" w:customStyle="1" w:styleId="TableHeadChar">
    <w:name w:val="Table Head Char"/>
    <w:link w:val="TableHead"/>
    <w:rsid w:val="00324AEA"/>
    <w:rPr>
      <w:rFonts w:eastAsia="Times New Roman" w:cs="Times New Roman"/>
      <w:b/>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597">
      <w:bodyDiv w:val="1"/>
      <w:marLeft w:val="0"/>
      <w:marRight w:val="0"/>
      <w:marTop w:val="0"/>
      <w:marBottom w:val="0"/>
      <w:divBdr>
        <w:top w:val="none" w:sz="0" w:space="0" w:color="auto"/>
        <w:left w:val="none" w:sz="0" w:space="0" w:color="auto"/>
        <w:bottom w:val="none" w:sz="0" w:space="0" w:color="auto"/>
        <w:right w:val="none" w:sz="0" w:space="0" w:color="auto"/>
      </w:divBdr>
      <w:divsChild>
        <w:div w:id="774181002">
          <w:marLeft w:val="0"/>
          <w:marRight w:val="0"/>
          <w:marTop w:val="0"/>
          <w:marBottom w:val="0"/>
          <w:divBdr>
            <w:top w:val="none" w:sz="0" w:space="0" w:color="auto"/>
            <w:left w:val="none" w:sz="0" w:space="0" w:color="auto"/>
            <w:bottom w:val="none" w:sz="0" w:space="0" w:color="auto"/>
            <w:right w:val="none" w:sz="0" w:space="0" w:color="auto"/>
          </w:divBdr>
          <w:divsChild>
            <w:div w:id="1815292649">
              <w:marLeft w:val="0"/>
              <w:marRight w:val="0"/>
              <w:marTop w:val="0"/>
              <w:marBottom w:val="0"/>
              <w:divBdr>
                <w:top w:val="none" w:sz="0" w:space="0" w:color="auto"/>
                <w:left w:val="none" w:sz="0" w:space="0" w:color="auto"/>
                <w:bottom w:val="none" w:sz="0" w:space="0" w:color="auto"/>
                <w:right w:val="none" w:sz="0" w:space="0" w:color="auto"/>
              </w:divBdr>
            </w:div>
            <w:div w:id="1027290697">
              <w:marLeft w:val="0"/>
              <w:marRight w:val="0"/>
              <w:marTop w:val="0"/>
              <w:marBottom w:val="0"/>
              <w:divBdr>
                <w:top w:val="none" w:sz="0" w:space="0" w:color="auto"/>
                <w:left w:val="none" w:sz="0" w:space="0" w:color="auto"/>
                <w:bottom w:val="none" w:sz="0" w:space="0" w:color="auto"/>
                <w:right w:val="none" w:sz="0" w:space="0" w:color="auto"/>
              </w:divBdr>
            </w:div>
            <w:div w:id="921716374">
              <w:marLeft w:val="0"/>
              <w:marRight w:val="0"/>
              <w:marTop w:val="0"/>
              <w:marBottom w:val="0"/>
              <w:divBdr>
                <w:top w:val="none" w:sz="0" w:space="0" w:color="auto"/>
                <w:left w:val="none" w:sz="0" w:space="0" w:color="auto"/>
                <w:bottom w:val="none" w:sz="0" w:space="0" w:color="auto"/>
                <w:right w:val="none" w:sz="0" w:space="0" w:color="auto"/>
              </w:divBdr>
            </w:div>
            <w:div w:id="60372314">
              <w:marLeft w:val="0"/>
              <w:marRight w:val="0"/>
              <w:marTop w:val="0"/>
              <w:marBottom w:val="0"/>
              <w:divBdr>
                <w:top w:val="none" w:sz="0" w:space="0" w:color="auto"/>
                <w:left w:val="none" w:sz="0" w:space="0" w:color="auto"/>
                <w:bottom w:val="none" w:sz="0" w:space="0" w:color="auto"/>
                <w:right w:val="none" w:sz="0" w:space="0" w:color="auto"/>
              </w:divBdr>
            </w:div>
            <w:div w:id="1470708096">
              <w:marLeft w:val="0"/>
              <w:marRight w:val="0"/>
              <w:marTop w:val="0"/>
              <w:marBottom w:val="0"/>
              <w:divBdr>
                <w:top w:val="none" w:sz="0" w:space="0" w:color="auto"/>
                <w:left w:val="none" w:sz="0" w:space="0" w:color="auto"/>
                <w:bottom w:val="none" w:sz="0" w:space="0" w:color="auto"/>
                <w:right w:val="none" w:sz="0" w:space="0" w:color="auto"/>
              </w:divBdr>
            </w:div>
            <w:div w:id="1819105071">
              <w:marLeft w:val="0"/>
              <w:marRight w:val="0"/>
              <w:marTop w:val="0"/>
              <w:marBottom w:val="0"/>
              <w:divBdr>
                <w:top w:val="none" w:sz="0" w:space="0" w:color="auto"/>
                <w:left w:val="none" w:sz="0" w:space="0" w:color="auto"/>
                <w:bottom w:val="none" w:sz="0" w:space="0" w:color="auto"/>
                <w:right w:val="none" w:sz="0" w:space="0" w:color="auto"/>
              </w:divBdr>
            </w:div>
            <w:div w:id="1296837272">
              <w:marLeft w:val="0"/>
              <w:marRight w:val="0"/>
              <w:marTop w:val="0"/>
              <w:marBottom w:val="0"/>
              <w:divBdr>
                <w:top w:val="none" w:sz="0" w:space="0" w:color="auto"/>
                <w:left w:val="none" w:sz="0" w:space="0" w:color="auto"/>
                <w:bottom w:val="none" w:sz="0" w:space="0" w:color="auto"/>
                <w:right w:val="none" w:sz="0" w:space="0" w:color="auto"/>
              </w:divBdr>
            </w:div>
            <w:div w:id="363874241">
              <w:marLeft w:val="0"/>
              <w:marRight w:val="0"/>
              <w:marTop w:val="0"/>
              <w:marBottom w:val="0"/>
              <w:divBdr>
                <w:top w:val="none" w:sz="0" w:space="0" w:color="auto"/>
                <w:left w:val="none" w:sz="0" w:space="0" w:color="auto"/>
                <w:bottom w:val="none" w:sz="0" w:space="0" w:color="auto"/>
                <w:right w:val="none" w:sz="0" w:space="0" w:color="auto"/>
              </w:divBdr>
            </w:div>
            <w:div w:id="14005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861">
      <w:bodyDiv w:val="1"/>
      <w:marLeft w:val="0"/>
      <w:marRight w:val="0"/>
      <w:marTop w:val="0"/>
      <w:marBottom w:val="0"/>
      <w:divBdr>
        <w:top w:val="none" w:sz="0" w:space="0" w:color="auto"/>
        <w:left w:val="none" w:sz="0" w:space="0" w:color="auto"/>
        <w:bottom w:val="none" w:sz="0" w:space="0" w:color="auto"/>
        <w:right w:val="none" w:sz="0" w:space="0" w:color="auto"/>
      </w:divBdr>
      <w:divsChild>
        <w:div w:id="526913851">
          <w:marLeft w:val="0"/>
          <w:marRight w:val="0"/>
          <w:marTop w:val="0"/>
          <w:marBottom w:val="0"/>
          <w:divBdr>
            <w:top w:val="none" w:sz="0" w:space="0" w:color="auto"/>
            <w:left w:val="none" w:sz="0" w:space="0" w:color="auto"/>
            <w:bottom w:val="none" w:sz="0" w:space="0" w:color="auto"/>
            <w:right w:val="none" w:sz="0" w:space="0" w:color="auto"/>
          </w:divBdr>
          <w:divsChild>
            <w:div w:id="6083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619">
      <w:bodyDiv w:val="1"/>
      <w:marLeft w:val="0"/>
      <w:marRight w:val="0"/>
      <w:marTop w:val="0"/>
      <w:marBottom w:val="0"/>
      <w:divBdr>
        <w:top w:val="none" w:sz="0" w:space="0" w:color="auto"/>
        <w:left w:val="none" w:sz="0" w:space="0" w:color="auto"/>
        <w:bottom w:val="none" w:sz="0" w:space="0" w:color="auto"/>
        <w:right w:val="none" w:sz="0" w:space="0" w:color="auto"/>
      </w:divBdr>
      <w:divsChild>
        <w:div w:id="657806402">
          <w:marLeft w:val="0"/>
          <w:marRight w:val="0"/>
          <w:marTop w:val="0"/>
          <w:marBottom w:val="0"/>
          <w:divBdr>
            <w:top w:val="none" w:sz="0" w:space="0" w:color="auto"/>
            <w:left w:val="none" w:sz="0" w:space="0" w:color="auto"/>
            <w:bottom w:val="none" w:sz="0" w:space="0" w:color="auto"/>
            <w:right w:val="none" w:sz="0" w:space="0" w:color="auto"/>
          </w:divBdr>
          <w:divsChild>
            <w:div w:id="5420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5834">
      <w:bodyDiv w:val="1"/>
      <w:marLeft w:val="0"/>
      <w:marRight w:val="0"/>
      <w:marTop w:val="0"/>
      <w:marBottom w:val="0"/>
      <w:divBdr>
        <w:top w:val="none" w:sz="0" w:space="0" w:color="auto"/>
        <w:left w:val="none" w:sz="0" w:space="0" w:color="auto"/>
        <w:bottom w:val="none" w:sz="0" w:space="0" w:color="auto"/>
        <w:right w:val="none" w:sz="0" w:space="0" w:color="auto"/>
      </w:divBdr>
      <w:divsChild>
        <w:div w:id="819225348">
          <w:marLeft w:val="0"/>
          <w:marRight w:val="0"/>
          <w:marTop w:val="0"/>
          <w:marBottom w:val="0"/>
          <w:divBdr>
            <w:top w:val="none" w:sz="0" w:space="0" w:color="auto"/>
            <w:left w:val="none" w:sz="0" w:space="0" w:color="auto"/>
            <w:bottom w:val="none" w:sz="0" w:space="0" w:color="auto"/>
            <w:right w:val="none" w:sz="0" w:space="0" w:color="auto"/>
          </w:divBdr>
        </w:div>
        <w:div w:id="648487100">
          <w:marLeft w:val="0"/>
          <w:marRight w:val="0"/>
          <w:marTop w:val="0"/>
          <w:marBottom w:val="0"/>
          <w:divBdr>
            <w:top w:val="none" w:sz="0" w:space="0" w:color="auto"/>
            <w:left w:val="none" w:sz="0" w:space="0" w:color="auto"/>
            <w:bottom w:val="none" w:sz="0" w:space="0" w:color="auto"/>
            <w:right w:val="none" w:sz="0" w:space="0" w:color="auto"/>
          </w:divBdr>
        </w:div>
        <w:div w:id="1713798276">
          <w:marLeft w:val="0"/>
          <w:marRight w:val="0"/>
          <w:marTop w:val="0"/>
          <w:marBottom w:val="0"/>
          <w:divBdr>
            <w:top w:val="none" w:sz="0" w:space="0" w:color="auto"/>
            <w:left w:val="none" w:sz="0" w:space="0" w:color="auto"/>
            <w:bottom w:val="none" w:sz="0" w:space="0" w:color="auto"/>
            <w:right w:val="none" w:sz="0" w:space="0" w:color="auto"/>
          </w:divBdr>
        </w:div>
      </w:divsChild>
    </w:div>
    <w:div w:id="145056937">
      <w:bodyDiv w:val="1"/>
      <w:marLeft w:val="0"/>
      <w:marRight w:val="0"/>
      <w:marTop w:val="0"/>
      <w:marBottom w:val="0"/>
      <w:divBdr>
        <w:top w:val="none" w:sz="0" w:space="0" w:color="auto"/>
        <w:left w:val="none" w:sz="0" w:space="0" w:color="auto"/>
        <w:bottom w:val="none" w:sz="0" w:space="0" w:color="auto"/>
        <w:right w:val="none" w:sz="0" w:space="0" w:color="auto"/>
      </w:divBdr>
      <w:divsChild>
        <w:div w:id="1144539969">
          <w:marLeft w:val="0"/>
          <w:marRight w:val="0"/>
          <w:marTop w:val="0"/>
          <w:marBottom w:val="0"/>
          <w:divBdr>
            <w:top w:val="none" w:sz="0" w:space="0" w:color="auto"/>
            <w:left w:val="none" w:sz="0" w:space="0" w:color="auto"/>
            <w:bottom w:val="none" w:sz="0" w:space="0" w:color="auto"/>
            <w:right w:val="none" w:sz="0" w:space="0" w:color="auto"/>
          </w:divBdr>
          <w:divsChild>
            <w:div w:id="1206483079">
              <w:marLeft w:val="0"/>
              <w:marRight w:val="0"/>
              <w:marTop w:val="0"/>
              <w:marBottom w:val="0"/>
              <w:divBdr>
                <w:top w:val="none" w:sz="0" w:space="0" w:color="auto"/>
                <w:left w:val="none" w:sz="0" w:space="0" w:color="auto"/>
                <w:bottom w:val="none" w:sz="0" w:space="0" w:color="auto"/>
                <w:right w:val="none" w:sz="0" w:space="0" w:color="auto"/>
              </w:divBdr>
            </w:div>
            <w:div w:id="182941309">
              <w:marLeft w:val="0"/>
              <w:marRight w:val="0"/>
              <w:marTop w:val="0"/>
              <w:marBottom w:val="0"/>
              <w:divBdr>
                <w:top w:val="none" w:sz="0" w:space="0" w:color="auto"/>
                <w:left w:val="none" w:sz="0" w:space="0" w:color="auto"/>
                <w:bottom w:val="none" w:sz="0" w:space="0" w:color="auto"/>
                <w:right w:val="none" w:sz="0" w:space="0" w:color="auto"/>
              </w:divBdr>
            </w:div>
            <w:div w:id="1304577705">
              <w:marLeft w:val="0"/>
              <w:marRight w:val="0"/>
              <w:marTop w:val="0"/>
              <w:marBottom w:val="0"/>
              <w:divBdr>
                <w:top w:val="none" w:sz="0" w:space="0" w:color="auto"/>
                <w:left w:val="none" w:sz="0" w:space="0" w:color="auto"/>
                <w:bottom w:val="none" w:sz="0" w:space="0" w:color="auto"/>
                <w:right w:val="none" w:sz="0" w:space="0" w:color="auto"/>
              </w:divBdr>
            </w:div>
            <w:div w:id="1709916846">
              <w:marLeft w:val="0"/>
              <w:marRight w:val="0"/>
              <w:marTop w:val="0"/>
              <w:marBottom w:val="0"/>
              <w:divBdr>
                <w:top w:val="none" w:sz="0" w:space="0" w:color="auto"/>
                <w:left w:val="none" w:sz="0" w:space="0" w:color="auto"/>
                <w:bottom w:val="none" w:sz="0" w:space="0" w:color="auto"/>
                <w:right w:val="none" w:sz="0" w:space="0" w:color="auto"/>
              </w:divBdr>
            </w:div>
            <w:div w:id="902788060">
              <w:marLeft w:val="0"/>
              <w:marRight w:val="0"/>
              <w:marTop w:val="0"/>
              <w:marBottom w:val="0"/>
              <w:divBdr>
                <w:top w:val="none" w:sz="0" w:space="0" w:color="auto"/>
                <w:left w:val="none" w:sz="0" w:space="0" w:color="auto"/>
                <w:bottom w:val="none" w:sz="0" w:space="0" w:color="auto"/>
                <w:right w:val="none" w:sz="0" w:space="0" w:color="auto"/>
              </w:divBdr>
            </w:div>
            <w:div w:id="2087875312">
              <w:marLeft w:val="0"/>
              <w:marRight w:val="0"/>
              <w:marTop w:val="0"/>
              <w:marBottom w:val="0"/>
              <w:divBdr>
                <w:top w:val="none" w:sz="0" w:space="0" w:color="auto"/>
                <w:left w:val="none" w:sz="0" w:space="0" w:color="auto"/>
                <w:bottom w:val="none" w:sz="0" w:space="0" w:color="auto"/>
                <w:right w:val="none" w:sz="0" w:space="0" w:color="auto"/>
              </w:divBdr>
            </w:div>
            <w:div w:id="502549346">
              <w:marLeft w:val="0"/>
              <w:marRight w:val="0"/>
              <w:marTop w:val="0"/>
              <w:marBottom w:val="0"/>
              <w:divBdr>
                <w:top w:val="none" w:sz="0" w:space="0" w:color="auto"/>
                <w:left w:val="none" w:sz="0" w:space="0" w:color="auto"/>
                <w:bottom w:val="none" w:sz="0" w:space="0" w:color="auto"/>
                <w:right w:val="none" w:sz="0" w:space="0" w:color="auto"/>
              </w:divBdr>
            </w:div>
            <w:div w:id="500855210">
              <w:marLeft w:val="0"/>
              <w:marRight w:val="0"/>
              <w:marTop w:val="0"/>
              <w:marBottom w:val="0"/>
              <w:divBdr>
                <w:top w:val="none" w:sz="0" w:space="0" w:color="auto"/>
                <w:left w:val="none" w:sz="0" w:space="0" w:color="auto"/>
                <w:bottom w:val="none" w:sz="0" w:space="0" w:color="auto"/>
                <w:right w:val="none" w:sz="0" w:space="0" w:color="auto"/>
              </w:divBdr>
            </w:div>
            <w:div w:id="610672263">
              <w:marLeft w:val="0"/>
              <w:marRight w:val="0"/>
              <w:marTop w:val="0"/>
              <w:marBottom w:val="0"/>
              <w:divBdr>
                <w:top w:val="none" w:sz="0" w:space="0" w:color="auto"/>
                <w:left w:val="none" w:sz="0" w:space="0" w:color="auto"/>
                <w:bottom w:val="none" w:sz="0" w:space="0" w:color="auto"/>
                <w:right w:val="none" w:sz="0" w:space="0" w:color="auto"/>
              </w:divBdr>
            </w:div>
            <w:div w:id="637761439">
              <w:marLeft w:val="0"/>
              <w:marRight w:val="0"/>
              <w:marTop w:val="0"/>
              <w:marBottom w:val="0"/>
              <w:divBdr>
                <w:top w:val="none" w:sz="0" w:space="0" w:color="auto"/>
                <w:left w:val="none" w:sz="0" w:space="0" w:color="auto"/>
                <w:bottom w:val="none" w:sz="0" w:space="0" w:color="auto"/>
                <w:right w:val="none" w:sz="0" w:space="0" w:color="auto"/>
              </w:divBdr>
            </w:div>
            <w:div w:id="735591124">
              <w:marLeft w:val="0"/>
              <w:marRight w:val="0"/>
              <w:marTop w:val="0"/>
              <w:marBottom w:val="0"/>
              <w:divBdr>
                <w:top w:val="none" w:sz="0" w:space="0" w:color="auto"/>
                <w:left w:val="none" w:sz="0" w:space="0" w:color="auto"/>
                <w:bottom w:val="none" w:sz="0" w:space="0" w:color="auto"/>
                <w:right w:val="none" w:sz="0" w:space="0" w:color="auto"/>
              </w:divBdr>
            </w:div>
            <w:div w:id="1866484535">
              <w:marLeft w:val="0"/>
              <w:marRight w:val="0"/>
              <w:marTop w:val="0"/>
              <w:marBottom w:val="0"/>
              <w:divBdr>
                <w:top w:val="none" w:sz="0" w:space="0" w:color="auto"/>
                <w:left w:val="none" w:sz="0" w:space="0" w:color="auto"/>
                <w:bottom w:val="none" w:sz="0" w:space="0" w:color="auto"/>
                <w:right w:val="none" w:sz="0" w:space="0" w:color="auto"/>
              </w:divBdr>
            </w:div>
            <w:div w:id="425660562">
              <w:marLeft w:val="0"/>
              <w:marRight w:val="0"/>
              <w:marTop w:val="0"/>
              <w:marBottom w:val="0"/>
              <w:divBdr>
                <w:top w:val="none" w:sz="0" w:space="0" w:color="auto"/>
                <w:left w:val="none" w:sz="0" w:space="0" w:color="auto"/>
                <w:bottom w:val="none" w:sz="0" w:space="0" w:color="auto"/>
                <w:right w:val="none" w:sz="0" w:space="0" w:color="auto"/>
              </w:divBdr>
            </w:div>
            <w:div w:id="1100492455">
              <w:marLeft w:val="0"/>
              <w:marRight w:val="0"/>
              <w:marTop w:val="0"/>
              <w:marBottom w:val="0"/>
              <w:divBdr>
                <w:top w:val="none" w:sz="0" w:space="0" w:color="auto"/>
                <w:left w:val="none" w:sz="0" w:space="0" w:color="auto"/>
                <w:bottom w:val="none" w:sz="0" w:space="0" w:color="auto"/>
                <w:right w:val="none" w:sz="0" w:space="0" w:color="auto"/>
              </w:divBdr>
            </w:div>
            <w:div w:id="1298218762">
              <w:marLeft w:val="0"/>
              <w:marRight w:val="0"/>
              <w:marTop w:val="0"/>
              <w:marBottom w:val="0"/>
              <w:divBdr>
                <w:top w:val="none" w:sz="0" w:space="0" w:color="auto"/>
                <w:left w:val="none" w:sz="0" w:space="0" w:color="auto"/>
                <w:bottom w:val="none" w:sz="0" w:space="0" w:color="auto"/>
                <w:right w:val="none" w:sz="0" w:space="0" w:color="auto"/>
              </w:divBdr>
            </w:div>
            <w:div w:id="2143307946">
              <w:marLeft w:val="0"/>
              <w:marRight w:val="0"/>
              <w:marTop w:val="0"/>
              <w:marBottom w:val="0"/>
              <w:divBdr>
                <w:top w:val="none" w:sz="0" w:space="0" w:color="auto"/>
                <w:left w:val="none" w:sz="0" w:space="0" w:color="auto"/>
                <w:bottom w:val="none" w:sz="0" w:space="0" w:color="auto"/>
                <w:right w:val="none" w:sz="0" w:space="0" w:color="auto"/>
              </w:divBdr>
            </w:div>
            <w:div w:id="1318220641">
              <w:marLeft w:val="0"/>
              <w:marRight w:val="0"/>
              <w:marTop w:val="0"/>
              <w:marBottom w:val="0"/>
              <w:divBdr>
                <w:top w:val="none" w:sz="0" w:space="0" w:color="auto"/>
                <w:left w:val="none" w:sz="0" w:space="0" w:color="auto"/>
                <w:bottom w:val="none" w:sz="0" w:space="0" w:color="auto"/>
                <w:right w:val="none" w:sz="0" w:space="0" w:color="auto"/>
              </w:divBdr>
            </w:div>
            <w:div w:id="2130977046">
              <w:marLeft w:val="0"/>
              <w:marRight w:val="0"/>
              <w:marTop w:val="0"/>
              <w:marBottom w:val="0"/>
              <w:divBdr>
                <w:top w:val="none" w:sz="0" w:space="0" w:color="auto"/>
                <w:left w:val="none" w:sz="0" w:space="0" w:color="auto"/>
                <w:bottom w:val="none" w:sz="0" w:space="0" w:color="auto"/>
                <w:right w:val="none" w:sz="0" w:space="0" w:color="auto"/>
              </w:divBdr>
            </w:div>
            <w:div w:id="1212691722">
              <w:marLeft w:val="0"/>
              <w:marRight w:val="0"/>
              <w:marTop w:val="0"/>
              <w:marBottom w:val="0"/>
              <w:divBdr>
                <w:top w:val="none" w:sz="0" w:space="0" w:color="auto"/>
                <w:left w:val="none" w:sz="0" w:space="0" w:color="auto"/>
                <w:bottom w:val="none" w:sz="0" w:space="0" w:color="auto"/>
                <w:right w:val="none" w:sz="0" w:space="0" w:color="auto"/>
              </w:divBdr>
            </w:div>
            <w:div w:id="1357655823">
              <w:marLeft w:val="0"/>
              <w:marRight w:val="0"/>
              <w:marTop w:val="0"/>
              <w:marBottom w:val="0"/>
              <w:divBdr>
                <w:top w:val="none" w:sz="0" w:space="0" w:color="auto"/>
                <w:left w:val="none" w:sz="0" w:space="0" w:color="auto"/>
                <w:bottom w:val="none" w:sz="0" w:space="0" w:color="auto"/>
                <w:right w:val="none" w:sz="0" w:space="0" w:color="auto"/>
              </w:divBdr>
            </w:div>
            <w:div w:id="1842230849">
              <w:marLeft w:val="0"/>
              <w:marRight w:val="0"/>
              <w:marTop w:val="0"/>
              <w:marBottom w:val="0"/>
              <w:divBdr>
                <w:top w:val="none" w:sz="0" w:space="0" w:color="auto"/>
                <w:left w:val="none" w:sz="0" w:space="0" w:color="auto"/>
                <w:bottom w:val="none" w:sz="0" w:space="0" w:color="auto"/>
                <w:right w:val="none" w:sz="0" w:space="0" w:color="auto"/>
              </w:divBdr>
            </w:div>
            <w:div w:id="2083483302">
              <w:marLeft w:val="0"/>
              <w:marRight w:val="0"/>
              <w:marTop w:val="0"/>
              <w:marBottom w:val="0"/>
              <w:divBdr>
                <w:top w:val="none" w:sz="0" w:space="0" w:color="auto"/>
                <w:left w:val="none" w:sz="0" w:space="0" w:color="auto"/>
                <w:bottom w:val="none" w:sz="0" w:space="0" w:color="auto"/>
                <w:right w:val="none" w:sz="0" w:space="0" w:color="auto"/>
              </w:divBdr>
            </w:div>
            <w:div w:id="113713956">
              <w:marLeft w:val="0"/>
              <w:marRight w:val="0"/>
              <w:marTop w:val="0"/>
              <w:marBottom w:val="0"/>
              <w:divBdr>
                <w:top w:val="none" w:sz="0" w:space="0" w:color="auto"/>
                <w:left w:val="none" w:sz="0" w:space="0" w:color="auto"/>
                <w:bottom w:val="none" w:sz="0" w:space="0" w:color="auto"/>
                <w:right w:val="none" w:sz="0" w:space="0" w:color="auto"/>
              </w:divBdr>
            </w:div>
            <w:div w:id="863135023">
              <w:marLeft w:val="0"/>
              <w:marRight w:val="0"/>
              <w:marTop w:val="0"/>
              <w:marBottom w:val="0"/>
              <w:divBdr>
                <w:top w:val="none" w:sz="0" w:space="0" w:color="auto"/>
                <w:left w:val="none" w:sz="0" w:space="0" w:color="auto"/>
                <w:bottom w:val="none" w:sz="0" w:space="0" w:color="auto"/>
                <w:right w:val="none" w:sz="0" w:space="0" w:color="auto"/>
              </w:divBdr>
            </w:div>
            <w:div w:id="1651208192">
              <w:marLeft w:val="0"/>
              <w:marRight w:val="0"/>
              <w:marTop w:val="0"/>
              <w:marBottom w:val="0"/>
              <w:divBdr>
                <w:top w:val="none" w:sz="0" w:space="0" w:color="auto"/>
                <w:left w:val="none" w:sz="0" w:space="0" w:color="auto"/>
                <w:bottom w:val="none" w:sz="0" w:space="0" w:color="auto"/>
                <w:right w:val="none" w:sz="0" w:space="0" w:color="auto"/>
              </w:divBdr>
            </w:div>
            <w:div w:id="1505130270">
              <w:marLeft w:val="0"/>
              <w:marRight w:val="0"/>
              <w:marTop w:val="0"/>
              <w:marBottom w:val="0"/>
              <w:divBdr>
                <w:top w:val="none" w:sz="0" w:space="0" w:color="auto"/>
                <w:left w:val="none" w:sz="0" w:space="0" w:color="auto"/>
                <w:bottom w:val="none" w:sz="0" w:space="0" w:color="auto"/>
                <w:right w:val="none" w:sz="0" w:space="0" w:color="auto"/>
              </w:divBdr>
            </w:div>
            <w:div w:id="1847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076">
      <w:bodyDiv w:val="1"/>
      <w:marLeft w:val="0"/>
      <w:marRight w:val="0"/>
      <w:marTop w:val="0"/>
      <w:marBottom w:val="0"/>
      <w:divBdr>
        <w:top w:val="none" w:sz="0" w:space="0" w:color="auto"/>
        <w:left w:val="none" w:sz="0" w:space="0" w:color="auto"/>
        <w:bottom w:val="none" w:sz="0" w:space="0" w:color="auto"/>
        <w:right w:val="none" w:sz="0" w:space="0" w:color="auto"/>
      </w:divBdr>
      <w:divsChild>
        <w:div w:id="1973946812">
          <w:marLeft w:val="0"/>
          <w:marRight w:val="0"/>
          <w:marTop w:val="0"/>
          <w:marBottom w:val="0"/>
          <w:divBdr>
            <w:top w:val="none" w:sz="0" w:space="0" w:color="auto"/>
            <w:left w:val="none" w:sz="0" w:space="0" w:color="auto"/>
            <w:bottom w:val="none" w:sz="0" w:space="0" w:color="auto"/>
            <w:right w:val="none" w:sz="0" w:space="0" w:color="auto"/>
          </w:divBdr>
          <w:divsChild>
            <w:div w:id="6070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875">
      <w:bodyDiv w:val="1"/>
      <w:marLeft w:val="0"/>
      <w:marRight w:val="0"/>
      <w:marTop w:val="0"/>
      <w:marBottom w:val="0"/>
      <w:divBdr>
        <w:top w:val="none" w:sz="0" w:space="0" w:color="auto"/>
        <w:left w:val="none" w:sz="0" w:space="0" w:color="auto"/>
        <w:bottom w:val="none" w:sz="0" w:space="0" w:color="auto"/>
        <w:right w:val="none" w:sz="0" w:space="0" w:color="auto"/>
      </w:divBdr>
    </w:div>
    <w:div w:id="223487942">
      <w:bodyDiv w:val="1"/>
      <w:marLeft w:val="0"/>
      <w:marRight w:val="0"/>
      <w:marTop w:val="0"/>
      <w:marBottom w:val="0"/>
      <w:divBdr>
        <w:top w:val="none" w:sz="0" w:space="0" w:color="auto"/>
        <w:left w:val="none" w:sz="0" w:space="0" w:color="auto"/>
        <w:bottom w:val="none" w:sz="0" w:space="0" w:color="auto"/>
        <w:right w:val="none" w:sz="0" w:space="0" w:color="auto"/>
      </w:divBdr>
    </w:div>
    <w:div w:id="343090483">
      <w:bodyDiv w:val="1"/>
      <w:marLeft w:val="0"/>
      <w:marRight w:val="0"/>
      <w:marTop w:val="0"/>
      <w:marBottom w:val="0"/>
      <w:divBdr>
        <w:top w:val="none" w:sz="0" w:space="0" w:color="auto"/>
        <w:left w:val="none" w:sz="0" w:space="0" w:color="auto"/>
        <w:bottom w:val="none" w:sz="0" w:space="0" w:color="auto"/>
        <w:right w:val="none" w:sz="0" w:space="0" w:color="auto"/>
      </w:divBdr>
      <w:divsChild>
        <w:div w:id="1029139334">
          <w:marLeft w:val="0"/>
          <w:marRight w:val="0"/>
          <w:marTop w:val="0"/>
          <w:marBottom w:val="0"/>
          <w:divBdr>
            <w:top w:val="none" w:sz="0" w:space="0" w:color="auto"/>
            <w:left w:val="none" w:sz="0" w:space="0" w:color="auto"/>
            <w:bottom w:val="none" w:sz="0" w:space="0" w:color="auto"/>
            <w:right w:val="none" w:sz="0" w:space="0" w:color="auto"/>
          </w:divBdr>
          <w:divsChild>
            <w:div w:id="1965845107">
              <w:marLeft w:val="0"/>
              <w:marRight w:val="0"/>
              <w:marTop w:val="0"/>
              <w:marBottom w:val="0"/>
              <w:divBdr>
                <w:top w:val="none" w:sz="0" w:space="0" w:color="auto"/>
                <w:left w:val="none" w:sz="0" w:space="0" w:color="auto"/>
                <w:bottom w:val="none" w:sz="0" w:space="0" w:color="auto"/>
                <w:right w:val="none" w:sz="0" w:space="0" w:color="auto"/>
              </w:divBdr>
            </w:div>
            <w:div w:id="1589847122">
              <w:marLeft w:val="0"/>
              <w:marRight w:val="0"/>
              <w:marTop w:val="0"/>
              <w:marBottom w:val="0"/>
              <w:divBdr>
                <w:top w:val="none" w:sz="0" w:space="0" w:color="auto"/>
                <w:left w:val="none" w:sz="0" w:space="0" w:color="auto"/>
                <w:bottom w:val="none" w:sz="0" w:space="0" w:color="auto"/>
                <w:right w:val="none" w:sz="0" w:space="0" w:color="auto"/>
              </w:divBdr>
            </w:div>
            <w:div w:id="1973903581">
              <w:marLeft w:val="0"/>
              <w:marRight w:val="0"/>
              <w:marTop w:val="0"/>
              <w:marBottom w:val="0"/>
              <w:divBdr>
                <w:top w:val="none" w:sz="0" w:space="0" w:color="auto"/>
                <w:left w:val="none" w:sz="0" w:space="0" w:color="auto"/>
                <w:bottom w:val="none" w:sz="0" w:space="0" w:color="auto"/>
                <w:right w:val="none" w:sz="0" w:space="0" w:color="auto"/>
              </w:divBdr>
            </w:div>
            <w:div w:id="411590944">
              <w:marLeft w:val="0"/>
              <w:marRight w:val="0"/>
              <w:marTop w:val="0"/>
              <w:marBottom w:val="0"/>
              <w:divBdr>
                <w:top w:val="none" w:sz="0" w:space="0" w:color="auto"/>
                <w:left w:val="none" w:sz="0" w:space="0" w:color="auto"/>
                <w:bottom w:val="none" w:sz="0" w:space="0" w:color="auto"/>
                <w:right w:val="none" w:sz="0" w:space="0" w:color="auto"/>
              </w:divBdr>
            </w:div>
            <w:div w:id="1022125368">
              <w:marLeft w:val="0"/>
              <w:marRight w:val="0"/>
              <w:marTop w:val="0"/>
              <w:marBottom w:val="0"/>
              <w:divBdr>
                <w:top w:val="none" w:sz="0" w:space="0" w:color="auto"/>
                <w:left w:val="none" w:sz="0" w:space="0" w:color="auto"/>
                <w:bottom w:val="none" w:sz="0" w:space="0" w:color="auto"/>
                <w:right w:val="none" w:sz="0" w:space="0" w:color="auto"/>
              </w:divBdr>
            </w:div>
            <w:div w:id="1002318566">
              <w:marLeft w:val="0"/>
              <w:marRight w:val="0"/>
              <w:marTop w:val="0"/>
              <w:marBottom w:val="0"/>
              <w:divBdr>
                <w:top w:val="none" w:sz="0" w:space="0" w:color="auto"/>
                <w:left w:val="none" w:sz="0" w:space="0" w:color="auto"/>
                <w:bottom w:val="none" w:sz="0" w:space="0" w:color="auto"/>
                <w:right w:val="none" w:sz="0" w:space="0" w:color="auto"/>
              </w:divBdr>
            </w:div>
            <w:div w:id="1293751543">
              <w:marLeft w:val="0"/>
              <w:marRight w:val="0"/>
              <w:marTop w:val="0"/>
              <w:marBottom w:val="0"/>
              <w:divBdr>
                <w:top w:val="none" w:sz="0" w:space="0" w:color="auto"/>
                <w:left w:val="none" w:sz="0" w:space="0" w:color="auto"/>
                <w:bottom w:val="none" w:sz="0" w:space="0" w:color="auto"/>
                <w:right w:val="none" w:sz="0" w:space="0" w:color="auto"/>
              </w:divBdr>
            </w:div>
            <w:div w:id="1660575807">
              <w:marLeft w:val="0"/>
              <w:marRight w:val="0"/>
              <w:marTop w:val="0"/>
              <w:marBottom w:val="0"/>
              <w:divBdr>
                <w:top w:val="none" w:sz="0" w:space="0" w:color="auto"/>
                <w:left w:val="none" w:sz="0" w:space="0" w:color="auto"/>
                <w:bottom w:val="none" w:sz="0" w:space="0" w:color="auto"/>
                <w:right w:val="none" w:sz="0" w:space="0" w:color="auto"/>
              </w:divBdr>
            </w:div>
            <w:div w:id="2104689935">
              <w:marLeft w:val="0"/>
              <w:marRight w:val="0"/>
              <w:marTop w:val="0"/>
              <w:marBottom w:val="0"/>
              <w:divBdr>
                <w:top w:val="none" w:sz="0" w:space="0" w:color="auto"/>
                <w:left w:val="none" w:sz="0" w:space="0" w:color="auto"/>
                <w:bottom w:val="none" w:sz="0" w:space="0" w:color="auto"/>
                <w:right w:val="none" w:sz="0" w:space="0" w:color="auto"/>
              </w:divBdr>
            </w:div>
            <w:div w:id="157842883">
              <w:marLeft w:val="0"/>
              <w:marRight w:val="0"/>
              <w:marTop w:val="0"/>
              <w:marBottom w:val="0"/>
              <w:divBdr>
                <w:top w:val="none" w:sz="0" w:space="0" w:color="auto"/>
                <w:left w:val="none" w:sz="0" w:space="0" w:color="auto"/>
                <w:bottom w:val="none" w:sz="0" w:space="0" w:color="auto"/>
                <w:right w:val="none" w:sz="0" w:space="0" w:color="auto"/>
              </w:divBdr>
            </w:div>
            <w:div w:id="1499807794">
              <w:marLeft w:val="0"/>
              <w:marRight w:val="0"/>
              <w:marTop w:val="0"/>
              <w:marBottom w:val="0"/>
              <w:divBdr>
                <w:top w:val="none" w:sz="0" w:space="0" w:color="auto"/>
                <w:left w:val="none" w:sz="0" w:space="0" w:color="auto"/>
                <w:bottom w:val="none" w:sz="0" w:space="0" w:color="auto"/>
                <w:right w:val="none" w:sz="0" w:space="0" w:color="auto"/>
              </w:divBdr>
            </w:div>
            <w:div w:id="1323267294">
              <w:marLeft w:val="0"/>
              <w:marRight w:val="0"/>
              <w:marTop w:val="0"/>
              <w:marBottom w:val="0"/>
              <w:divBdr>
                <w:top w:val="none" w:sz="0" w:space="0" w:color="auto"/>
                <w:left w:val="none" w:sz="0" w:space="0" w:color="auto"/>
                <w:bottom w:val="none" w:sz="0" w:space="0" w:color="auto"/>
                <w:right w:val="none" w:sz="0" w:space="0" w:color="auto"/>
              </w:divBdr>
            </w:div>
            <w:div w:id="581648706">
              <w:marLeft w:val="0"/>
              <w:marRight w:val="0"/>
              <w:marTop w:val="0"/>
              <w:marBottom w:val="0"/>
              <w:divBdr>
                <w:top w:val="none" w:sz="0" w:space="0" w:color="auto"/>
                <w:left w:val="none" w:sz="0" w:space="0" w:color="auto"/>
                <w:bottom w:val="none" w:sz="0" w:space="0" w:color="auto"/>
                <w:right w:val="none" w:sz="0" w:space="0" w:color="auto"/>
              </w:divBdr>
            </w:div>
            <w:div w:id="189758352">
              <w:marLeft w:val="0"/>
              <w:marRight w:val="0"/>
              <w:marTop w:val="0"/>
              <w:marBottom w:val="0"/>
              <w:divBdr>
                <w:top w:val="none" w:sz="0" w:space="0" w:color="auto"/>
                <w:left w:val="none" w:sz="0" w:space="0" w:color="auto"/>
                <w:bottom w:val="none" w:sz="0" w:space="0" w:color="auto"/>
                <w:right w:val="none" w:sz="0" w:space="0" w:color="auto"/>
              </w:divBdr>
            </w:div>
            <w:div w:id="1912155953">
              <w:marLeft w:val="0"/>
              <w:marRight w:val="0"/>
              <w:marTop w:val="0"/>
              <w:marBottom w:val="0"/>
              <w:divBdr>
                <w:top w:val="none" w:sz="0" w:space="0" w:color="auto"/>
                <w:left w:val="none" w:sz="0" w:space="0" w:color="auto"/>
                <w:bottom w:val="none" w:sz="0" w:space="0" w:color="auto"/>
                <w:right w:val="none" w:sz="0" w:space="0" w:color="auto"/>
              </w:divBdr>
            </w:div>
            <w:div w:id="1943875303">
              <w:marLeft w:val="0"/>
              <w:marRight w:val="0"/>
              <w:marTop w:val="0"/>
              <w:marBottom w:val="0"/>
              <w:divBdr>
                <w:top w:val="none" w:sz="0" w:space="0" w:color="auto"/>
                <w:left w:val="none" w:sz="0" w:space="0" w:color="auto"/>
                <w:bottom w:val="none" w:sz="0" w:space="0" w:color="auto"/>
                <w:right w:val="none" w:sz="0" w:space="0" w:color="auto"/>
              </w:divBdr>
            </w:div>
            <w:div w:id="2007248145">
              <w:marLeft w:val="0"/>
              <w:marRight w:val="0"/>
              <w:marTop w:val="0"/>
              <w:marBottom w:val="0"/>
              <w:divBdr>
                <w:top w:val="none" w:sz="0" w:space="0" w:color="auto"/>
                <w:left w:val="none" w:sz="0" w:space="0" w:color="auto"/>
                <w:bottom w:val="none" w:sz="0" w:space="0" w:color="auto"/>
                <w:right w:val="none" w:sz="0" w:space="0" w:color="auto"/>
              </w:divBdr>
            </w:div>
            <w:div w:id="2067029274">
              <w:marLeft w:val="0"/>
              <w:marRight w:val="0"/>
              <w:marTop w:val="0"/>
              <w:marBottom w:val="0"/>
              <w:divBdr>
                <w:top w:val="none" w:sz="0" w:space="0" w:color="auto"/>
                <w:left w:val="none" w:sz="0" w:space="0" w:color="auto"/>
                <w:bottom w:val="none" w:sz="0" w:space="0" w:color="auto"/>
                <w:right w:val="none" w:sz="0" w:space="0" w:color="auto"/>
              </w:divBdr>
            </w:div>
            <w:div w:id="1552383575">
              <w:marLeft w:val="0"/>
              <w:marRight w:val="0"/>
              <w:marTop w:val="0"/>
              <w:marBottom w:val="0"/>
              <w:divBdr>
                <w:top w:val="none" w:sz="0" w:space="0" w:color="auto"/>
                <w:left w:val="none" w:sz="0" w:space="0" w:color="auto"/>
                <w:bottom w:val="none" w:sz="0" w:space="0" w:color="auto"/>
                <w:right w:val="none" w:sz="0" w:space="0" w:color="auto"/>
              </w:divBdr>
            </w:div>
            <w:div w:id="190922667">
              <w:marLeft w:val="0"/>
              <w:marRight w:val="0"/>
              <w:marTop w:val="0"/>
              <w:marBottom w:val="0"/>
              <w:divBdr>
                <w:top w:val="none" w:sz="0" w:space="0" w:color="auto"/>
                <w:left w:val="none" w:sz="0" w:space="0" w:color="auto"/>
                <w:bottom w:val="none" w:sz="0" w:space="0" w:color="auto"/>
                <w:right w:val="none" w:sz="0" w:space="0" w:color="auto"/>
              </w:divBdr>
            </w:div>
            <w:div w:id="778794927">
              <w:marLeft w:val="0"/>
              <w:marRight w:val="0"/>
              <w:marTop w:val="0"/>
              <w:marBottom w:val="0"/>
              <w:divBdr>
                <w:top w:val="none" w:sz="0" w:space="0" w:color="auto"/>
                <w:left w:val="none" w:sz="0" w:space="0" w:color="auto"/>
                <w:bottom w:val="none" w:sz="0" w:space="0" w:color="auto"/>
                <w:right w:val="none" w:sz="0" w:space="0" w:color="auto"/>
              </w:divBdr>
            </w:div>
            <w:div w:id="734668111">
              <w:marLeft w:val="0"/>
              <w:marRight w:val="0"/>
              <w:marTop w:val="0"/>
              <w:marBottom w:val="0"/>
              <w:divBdr>
                <w:top w:val="none" w:sz="0" w:space="0" w:color="auto"/>
                <w:left w:val="none" w:sz="0" w:space="0" w:color="auto"/>
                <w:bottom w:val="none" w:sz="0" w:space="0" w:color="auto"/>
                <w:right w:val="none" w:sz="0" w:space="0" w:color="auto"/>
              </w:divBdr>
            </w:div>
            <w:div w:id="1726298758">
              <w:marLeft w:val="0"/>
              <w:marRight w:val="0"/>
              <w:marTop w:val="0"/>
              <w:marBottom w:val="0"/>
              <w:divBdr>
                <w:top w:val="none" w:sz="0" w:space="0" w:color="auto"/>
                <w:left w:val="none" w:sz="0" w:space="0" w:color="auto"/>
                <w:bottom w:val="none" w:sz="0" w:space="0" w:color="auto"/>
                <w:right w:val="none" w:sz="0" w:space="0" w:color="auto"/>
              </w:divBdr>
            </w:div>
            <w:div w:id="822696366">
              <w:marLeft w:val="0"/>
              <w:marRight w:val="0"/>
              <w:marTop w:val="0"/>
              <w:marBottom w:val="0"/>
              <w:divBdr>
                <w:top w:val="none" w:sz="0" w:space="0" w:color="auto"/>
                <w:left w:val="none" w:sz="0" w:space="0" w:color="auto"/>
                <w:bottom w:val="none" w:sz="0" w:space="0" w:color="auto"/>
                <w:right w:val="none" w:sz="0" w:space="0" w:color="auto"/>
              </w:divBdr>
            </w:div>
            <w:div w:id="245116989">
              <w:marLeft w:val="0"/>
              <w:marRight w:val="0"/>
              <w:marTop w:val="0"/>
              <w:marBottom w:val="0"/>
              <w:divBdr>
                <w:top w:val="none" w:sz="0" w:space="0" w:color="auto"/>
                <w:left w:val="none" w:sz="0" w:space="0" w:color="auto"/>
                <w:bottom w:val="none" w:sz="0" w:space="0" w:color="auto"/>
                <w:right w:val="none" w:sz="0" w:space="0" w:color="auto"/>
              </w:divBdr>
            </w:div>
            <w:div w:id="694580525">
              <w:marLeft w:val="0"/>
              <w:marRight w:val="0"/>
              <w:marTop w:val="0"/>
              <w:marBottom w:val="0"/>
              <w:divBdr>
                <w:top w:val="none" w:sz="0" w:space="0" w:color="auto"/>
                <w:left w:val="none" w:sz="0" w:space="0" w:color="auto"/>
                <w:bottom w:val="none" w:sz="0" w:space="0" w:color="auto"/>
                <w:right w:val="none" w:sz="0" w:space="0" w:color="auto"/>
              </w:divBdr>
            </w:div>
            <w:div w:id="1700736159">
              <w:marLeft w:val="0"/>
              <w:marRight w:val="0"/>
              <w:marTop w:val="0"/>
              <w:marBottom w:val="0"/>
              <w:divBdr>
                <w:top w:val="none" w:sz="0" w:space="0" w:color="auto"/>
                <w:left w:val="none" w:sz="0" w:space="0" w:color="auto"/>
                <w:bottom w:val="none" w:sz="0" w:space="0" w:color="auto"/>
                <w:right w:val="none" w:sz="0" w:space="0" w:color="auto"/>
              </w:divBdr>
            </w:div>
            <w:div w:id="1660231182">
              <w:marLeft w:val="0"/>
              <w:marRight w:val="0"/>
              <w:marTop w:val="0"/>
              <w:marBottom w:val="0"/>
              <w:divBdr>
                <w:top w:val="none" w:sz="0" w:space="0" w:color="auto"/>
                <w:left w:val="none" w:sz="0" w:space="0" w:color="auto"/>
                <w:bottom w:val="none" w:sz="0" w:space="0" w:color="auto"/>
                <w:right w:val="none" w:sz="0" w:space="0" w:color="auto"/>
              </w:divBdr>
            </w:div>
            <w:div w:id="415904422">
              <w:marLeft w:val="0"/>
              <w:marRight w:val="0"/>
              <w:marTop w:val="0"/>
              <w:marBottom w:val="0"/>
              <w:divBdr>
                <w:top w:val="none" w:sz="0" w:space="0" w:color="auto"/>
                <w:left w:val="none" w:sz="0" w:space="0" w:color="auto"/>
                <w:bottom w:val="none" w:sz="0" w:space="0" w:color="auto"/>
                <w:right w:val="none" w:sz="0" w:space="0" w:color="auto"/>
              </w:divBdr>
            </w:div>
            <w:div w:id="804851954">
              <w:marLeft w:val="0"/>
              <w:marRight w:val="0"/>
              <w:marTop w:val="0"/>
              <w:marBottom w:val="0"/>
              <w:divBdr>
                <w:top w:val="none" w:sz="0" w:space="0" w:color="auto"/>
                <w:left w:val="none" w:sz="0" w:space="0" w:color="auto"/>
                <w:bottom w:val="none" w:sz="0" w:space="0" w:color="auto"/>
                <w:right w:val="none" w:sz="0" w:space="0" w:color="auto"/>
              </w:divBdr>
            </w:div>
            <w:div w:id="564683360">
              <w:marLeft w:val="0"/>
              <w:marRight w:val="0"/>
              <w:marTop w:val="0"/>
              <w:marBottom w:val="0"/>
              <w:divBdr>
                <w:top w:val="none" w:sz="0" w:space="0" w:color="auto"/>
                <w:left w:val="none" w:sz="0" w:space="0" w:color="auto"/>
                <w:bottom w:val="none" w:sz="0" w:space="0" w:color="auto"/>
                <w:right w:val="none" w:sz="0" w:space="0" w:color="auto"/>
              </w:divBdr>
            </w:div>
            <w:div w:id="810639218">
              <w:marLeft w:val="0"/>
              <w:marRight w:val="0"/>
              <w:marTop w:val="0"/>
              <w:marBottom w:val="0"/>
              <w:divBdr>
                <w:top w:val="none" w:sz="0" w:space="0" w:color="auto"/>
                <w:left w:val="none" w:sz="0" w:space="0" w:color="auto"/>
                <w:bottom w:val="none" w:sz="0" w:space="0" w:color="auto"/>
                <w:right w:val="none" w:sz="0" w:space="0" w:color="auto"/>
              </w:divBdr>
            </w:div>
            <w:div w:id="811941375">
              <w:marLeft w:val="0"/>
              <w:marRight w:val="0"/>
              <w:marTop w:val="0"/>
              <w:marBottom w:val="0"/>
              <w:divBdr>
                <w:top w:val="none" w:sz="0" w:space="0" w:color="auto"/>
                <w:left w:val="none" w:sz="0" w:space="0" w:color="auto"/>
                <w:bottom w:val="none" w:sz="0" w:space="0" w:color="auto"/>
                <w:right w:val="none" w:sz="0" w:space="0" w:color="auto"/>
              </w:divBdr>
            </w:div>
            <w:div w:id="1986813812">
              <w:marLeft w:val="0"/>
              <w:marRight w:val="0"/>
              <w:marTop w:val="0"/>
              <w:marBottom w:val="0"/>
              <w:divBdr>
                <w:top w:val="none" w:sz="0" w:space="0" w:color="auto"/>
                <w:left w:val="none" w:sz="0" w:space="0" w:color="auto"/>
                <w:bottom w:val="none" w:sz="0" w:space="0" w:color="auto"/>
                <w:right w:val="none" w:sz="0" w:space="0" w:color="auto"/>
              </w:divBdr>
            </w:div>
            <w:div w:id="30691957">
              <w:marLeft w:val="0"/>
              <w:marRight w:val="0"/>
              <w:marTop w:val="0"/>
              <w:marBottom w:val="0"/>
              <w:divBdr>
                <w:top w:val="none" w:sz="0" w:space="0" w:color="auto"/>
                <w:left w:val="none" w:sz="0" w:space="0" w:color="auto"/>
                <w:bottom w:val="none" w:sz="0" w:space="0" w:color="auto"/>
                <w:right w:val="none" w:sz="0" w:space="0" w:color="auto"/>
              </w:divBdr>
            </w:div>
            <w:div w:id="19721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0628">
      <w:bodyDiv w:val="1"/>
      <w:marLeft w:val="0"/>
      <w:marRight w:val="0"/>
      <w:marTop w:val="0"/>
      <w:marBottom w:val="0"/>
      <w:divBdr>
        <w:top w:val="none" w:sz="0" w:space="0" w:color="auto"/>
        <w:left w:val="none" w:sz="0" w:space="0" w:color="auto"/>
        <w:bottom w:val="none" w:sz="0" w:space="0" w:color="auto"/>
        <w:right w:val="none" w:sz="0" w:space="0" w:color="auto"/>
      </w:divBdr>
    </w:div>
    <w:div w:id="421337497">
      <w:bodyDiv w:val="1"/>
      <w:marLeft w:val="0"/>
      <w:marRight w:val="0"/>
      <w:marTop w:val="0"/>
      <w:marBottom w:val="0"/>
      <w:divBdr>
        <w:top w:val="none" w:sz="0" w:space="0" w:color="auto"/>
        <w:left w:val="none" w:sz="0" w:space="0" w:color="auto"/>
        <w:bottom w:val="none" w:sz="0" w:space="0" w:color="auto"/>
        <w:right w:val="none" w:sz="0" w:space="0" w:color="auto"/>
      </w:divBdr>
    </w:div>
    <w:div w:id="465582694">
      <w:bodyDiv w:val="1"/>
      <w:marLeft w:val="0"/>
      <w:marRight w:val="0"/>
      <w:marTop w:val="0"/>
      <w:marBottom w:val="0"/>
      <w:divBdr>
        <w:top w:val="none" w:sz="0" w:space="0" w:color="auto"/>
        <w:left w:val="none" w:sz="0" w:space="0" w:color="auto"/>
        <w:bottom w:val="none" w:sz="0" w:space="0" w:color="auto"/>
        <w:right w:val="none" w:sz="0" w:space="0" w:color="auto"/>
      </w:divBdr>
    </w:div>
    <w:div w:id="509879792">
      <w:bodyDiv w:val="1"/>
      <w:marLeft w:val="0"/>
      <w:marRight w:val="0"/>
      <w:marTop w:val="0"/>
      <w:marBottom w:val="0"/>
      <w:divBdr>
        <w:top w:val="none" w:sz="0" w:space="0" w:color="auto"/>
        <w:left w:val="none" w:sz="0" w:space="0" w:color="auto"/>
        <w:bottom w:val="none" w:sz="0" w:space="0" w:color="auto"/>
        <w:right w:val="none" w:sz="0" w:space="0" w:color="auto"/>
      </w:divBdr>
      <w:divsChild>
        <w:div w:id="810486682">
          <w:marLeft w:val="0"/>
          <w:marRight w:val="0"/>
          <w:marTop w:val="0"/>
          <w:marBottom w:val="0"/>
          <w:divBdr>
            <w:top w:val="none" w:sz="0" w:space="0" w:color="auto"/>
            <w:left w:val="none" w:sz="0" w:space="0" w:color="auto"/>
            <w:bottom w:val="none" w:sz="0" w:space="0" w:color="auto"/>
            <w:right w:val="none" w:sz="0" w:space="0" w:color="auto"/>
          </w:divBdr>
          <w:divsChild>
            <w:div w:id="10020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7165">
      <w:bodyDiv w:val="1"/>
      <w:marLeft w:val="0"/>
      <w:marRight w:val="0"/>
      <w:marTop w:val="0"/>
      <w:marBottom w:val="0"/>
      <w:divBdr>
        <w:top w:val="none" w:sz="0" w:space="0" w:color="auto"/>
        <w:left w:val="none" w:sz="0" w:space="0" w:color="auto"/>
        <w:bottom w:val="none" w:sz="0" w:space="0" w:color="auto"/>
        <w:right w:val="none" w:sz="0" w:space="0" w:color="auto"/>
      </w:divBdr>
      <w:divsChild>
        <w:div w:id="568459615">
          <w:marLeft w:val="0"/>
          <w:marRight w:val="0"/>
          <w:marTop w:val="0"/>
          <w:marBottom w:val="0"/>
          <w:divBdr>
            <w:top w:val="none" w:sz="0" w:space="0" w:color="auto"/>
            <w:left w:val="none" w:sz="0" w:space="0" w:color="auto"/>
            <w:bottom w:val="none" w:sz="0" w:space="0" w:color="auto"/>
            <w:right w:val="none" w:sz="0" w:space="0" w:color="auto"/>
          </w:divBdr>
          <w:divsChild>
            <w:div w:id="1845002150">
              <w:marLeft w:val="0"/>
              <w:marRight w:val="0"/>
              <w:marTop w:val="0"/>
              <w:marBottom w:val="0"/>
              <w:divBdr>
                <w:top w:val="none" w:sz="0" w:space="0" w:color="auto"/>
                <w:left w:val="none" w:sz="0" w:space="0" w:color="auto"/>
                <w:bottom w:val="none" w:sz="0" w:space="0" w:color="auto"/>
                <w:right w:val="none" w:sz="0" w:space="0" w:color="auto"/>
              </w:divBdr>
            </w:div>
            <w:div w:id="608047371">
              <w:marLeft w:val="0"/>
              <w:marRight w:val="0"/>
              <w:marTop w:val="0"/>
              <w:marBottom w:val="0"/>
              <w:divBdr>
                <w:top w:val="none" w:sz="0" w:space="0" w:color="auto"/>
                <w:left w:val="none" w:sz="0" w:space="0" w:color="auto"/>
                <w:bottom w:val="none" w:sz="0" w:space="0" w:color="auto"/>
                <w:right w:val="none" w:sz="0" w:space="0" w:color="auto"/>
              </w:divBdr>
            </w:div>
            <w:div w:id="1513106825">
              <w:marLeft w:val="0"/>
              <w:marRight w:val="0"/>
              <w:marTop w:val="0"/>
              <w:marBottom w:val="0"/>
              <w:divBdr>
                <w:top w:val="none" w:sz="0" w:space="0" w:color="auto"/>
                <w:left w:val="none" w:sz="0" w:space="0" w:color="auto"/>
                <w:bottom w:val="none" w:sz="0" w:space="0" w:color="auto"/>
                <w:right w:val="none" w:sz="0" w:space="0" w:color="auto"/>
              </w:divBdr>
            </w:div>
            <w:div w:id="1807895976">
              <w:marLeft w:val="0"/>
              <w:marRight w:val="0"/>
              <w:marTop w:val="0"/>
              <w:marBottom w:val="0"/>
              <w:divBdr>
                <w:top w:val="none" w:sz="0" w:space="0" w:color="auto"/>
                <w:left w:val="none" w:sz="0" w:space="0" w:color="auto"/>
                <w:bottom w:val="none" w:sz="0" w:space="0" w:color="auto"/>
                <w:right w:val="none" w:sz="0" w:space="0" w:color="auto"/>
              </w:divBdr>
            </w:div>
            <w:div w:id="995575680">
              <w:marLeft w:val="0"/>
              <w:marRight w:val="0"/>
              <w:marTop w:val="0"/>
              <w:marBottom w:val="0"/>
              <w:divBdr>
                <w:top w:val="none" w:sz="0" w:space="0" w:color="auto"/>
                <w:left w:val="none" w:sz="0" w:space="0" w:color="auto"/>
                <w:bottom w:val="none" w:sz="0" w:space="0" w:color="auto"/>
                <w:right w:val="none" w:sz="0" w:space="0" w:color="auto"/>
              </w:divBdr>
            </w:div>
            <w:div w:id="340620809">
              <w:marLeft w:val="0"/>
              <w:marRight w:val="0"/>
              <w:marTop w:val="0"/>
              <w:marBottom w:val="0"/>
              <w:divBdr>
                <w:top w:val="none" w:sz="0" w:space="0" w:color="auto"/>
                <w:left w:val="none" w:sz="0" w:space="0" w:color="auto"/>
                <w:bottom w:val="none" w:sz="0" w:space="0" w:color="auto"/>
                <w:right w:val="none" w:sz="0" w:space="0" w:color="auto"/>
              </w:divBdr>
            </w:div>
            <w:div w:id="1858032556">
              <w:marLeft w:val="0"/>
              <w:marRight w:val="0"/>
              <w:marTop w:val="0"/>
              <w:marBottom w:val="0"/>
              <w:divBdr>
                <w:top w:val="none" w:sz="0" w:space="0" w:color="auto"/>
                <w:left w:val="none" w:sz="0" w:space="0" w:color="auto"/>
                <w:bottom w:val="none" w:sz="0" w:space="0" w:color="auto"/>
                <w:right w:val="none" w:sz="0" w:space="0" w:color="auto"/>
              </w:divBdr>
            </w:div>
            <w:div w:id="117457171">
              <w:marLeft w:val="0"/>
              <w:marRight w:val="0"/>
              <w:marTop w:val="0"/>
              <w:marBottom w:val="0"/>
              <w:divBdr>
                <w:top w:val="none" w:sz="0" w:space="0" w:color="auto"/>
                <w:left w:val="none" w:sz="0" w:space="0" w:color="auto"/>
                <w:bottom w:val="none" w:sz="0" w:space="0" w:color="auto"/>
                <w:right w:val="none" w:sz="0" w:space="0" w:color="auto"/>
              </w:divBdr>
            </w:div>
            <w:div w:id="99878936">
              <w:marLeft w:val="0"/>
              <w:marRight w:val="0"/>
              <w:marTop w:val="0"/>
              <w:marBottom w:val="0"/>
              <w:divBdr>
                <w:top w:val="none" w:sz="0" w:space="0" w:color="auto"/>
                <w:left w:val="none" w:sz="0" w:space="0" w:color="auto"/>
                <w:bottom w:val="none" w:sz="0" w:space="0" w:color="auto"/>
                <w:right w:val="none" w:sz="0" w:space="0" w:color="auto"/>
              </w:divBdr>
            </w:div>
            <w:div w:id="2132430230">
              <w:marLeft w:val="0"/>
              <w:marRight w:val="0"/>
              <w:marTop w:val="0"/>
              <w:marBottom w:val="0"/>
              <w:divBdr>
                <w:top w:val="none" w:sz="0" w:space="0" w:color="auto"/>
                <w:left w:val="none" w:sz="0" w:space="0" w:color="auto"/>
                <w:bottom w:val="none" w:sz="0" w:space="0" w:color="auto"/>
                <w:right w:val="none" w:sz="0" w:space="0" w:color="auto"/>
              </w:divBdr>
            </w:div>
            <w:div w:id="436292434">
              <w:marLeft w:val="0"/>
              <w:marRight w:val="0"/>
              <w:marTop w:val="0"/>
              <w:marBottom w:val="0"/>
              <w:divBdr>
                <w:top w:val="none" w:sz="0" w:space="0" w:color="auto"/>
                <w:left w:val="none" w:sz="0" w:space="0" w:color="auto"/>
                <w:bottom w:val="none" w:sz="0" w:space="0" w:color="auto"/>
                <w:right w:val="none" w:sz="0" w:space="0" w:color="auto"/>
              </w:divBdr>
            </w:div>
            <w:div w:id="901797178">
              <w:marLeft w:val="0"/>
              <w:marRight w:val="0"/>
              <w:marTop w:val="0"/>
              <w:marBottom w:val="0"/>
              <w:divBdr>
                <w:top w:val="none" w:sz="0" w:space="0" w:color="auto"/>
                <w:left w:val="none" w:sz="0" w:space="0" w:color="auto"/>
                <w:bottom w:val="none" w:sz="0" w:space="0" w:color="auto"/>
                <w:right w:val="none" w:sz="0" w:space="0" w:color="auto"/>
              </w:divBdr>
            </w:div>
            <w:div w:id="989091362">
              <w:marLeft w:val="0"/>
              <w:marRight w:val="0"/>
              <w:marTop w:val="0"/>
              <w:marBottom w:val="0"/>
              <w:divBdr>
                <w:top w:val="none" w:sz="0" w:space="0" w:color="auto"/>
                <w:left w:val="none" w:sz="0" w:space="0" w:color="auto"/>
                <w:bottom w:val="none" w:sz="0" w:space="0" w:color="auto"/>
                <w:right w:val="none" w:sz="0" w:space="0" w:color="auto"/>
              </w:divBdr>
            </w:div>
            <w:div w:id="2072269918">
              <w:marLeft w:val="0"/>
              <w:marRight w:val="0"/>
              <w:marTop w:val="0"/>
              <w:marBottom w:val="0"/>
              <w:divBdr>
                <w:top w:val="none" w:sz="0" w:space="0" w:color="auto"/>
                <w:left w:val="none" w:sz="0" w:space="0" w:color="auto"/>
                <w:bottom w:val="none" w:sz="0" w:space="0" w:color="auto"/>
                <w:right w:val="none" w:sz="0" w:space="0" w:color="auto"/>
              </w:divBdr>
            </w:div>
            <w:div w:id="1069618057">
              <w:marLeft w:val="0"/>
              <w:marRight w:val="0"/>
              <w:marTop w:val="0"/>
              <w:marBottom w:val="0"/>
              <w:divBdr>
                <w:top w:val="none" w:sz="0" w:space="0" w:color="auto"/>
                <w:left w:val="none" w:sz="0" w:space="0" w:color="auto"/>
                <w:bottom w:val="none" w:sz="0" w:space="0" w:color="auto"/>
                <w:right w:val="none" w:sz="0" w:space="0" w:color="auto"/>
              </w:divBdr>
            </w:div>
            <w:div w:id="236944830">
              <w:marLeft w:val="0"/>
              <w:marRight w:val="0"/>
              <w:marTop w:val="0"/>
              <w:marBottom w:val="0"/>
              <w:divBdr>
                <w:top w:val="none" w:sz="0" w:space="0" w:color="auto"/>
                <w:left w:val="none" w:sz="0" w:space="0" w:color="auto"/>
                <w:bottom w:val="none" w:sz="0" w:space="0" w:color="auto"/>
                <w:right w:val="none" w:sz="0" w:space="0" w:color="auto"/>
              </w:divBdr>
            </w:div>
            <w:div w:id="123426231">
              <w:marLeft w:val="0"/>
              <w:marRight w:val="0"/>
              <w:marTop w:val="0"/>
              <w:marBottom w:val="0"/>
              <w:divBdr>
                <w:top w:val="none" w:sz="0" w:space="0" w:color="auto"/>
                <w:left w:val="none" w:sz="0" w:space="0" w:color="auto"/>
                <w:bottom w:val="none" w:sz="0" w:space="0" w:color="auto"/>
                <w:right w:val="none" w:sz="0" w:space="0" w:color="auto"/>
              </w:divBdr>
            </w:div>
            <w:div w:id="1577592259">
              <w:marLeft w:val="0"/>
              <w:marRight w:val="0"/>
              <w:marTop w:val="0"/>
              <w:marBottom w:val="0"/>
              <w:divBdr>
                <w:top w:val="none" w:sz="0" w:space="0" w:color="auto"/>
                <w:left w:val="none" w:sz="0" w:space="0" w:color="auto"/>
                <w:bottom w:val="none" w:sz="0" w:space="0" w:color="auto"/>
                <w:right w:val="none" w:sz="0" w:space="0" w:color="auto"/>
              </w:divBdr>
            </w:div>
            <w:div w:id="816338952">
              <w:marLeft w:val="0"/>
              <w:marRight w:val="0"/>
              <w:marTop w:val="0"/>
              <w:marBottom w:val="0"/>
              <w:divBdr>
                <w:top w:val="none" w:sz="0" w:space="0" w:color="auto"/>
                <w:left w:val="none" w:sz="0" w:space="0" w:color="auto"/>
                <w:bottom w:val="none" w:sz="0" w:space="0" w:color="auto"/>
                <w:right w:val="none" w:sz="0" w:space="0" w:color="auto"/>
              </w:divBdr>
            </w:div>
            <w:div w:id="1306350237">
              <w:marLeft w:val="0"/>
              <w:marRight w:val="0"/>
              <w:marTop w:val="0"/>
              <w:marBottom w:val="0"/>
              <w:divBdr>
                <w:top w:val="none" w:sz="0" w:space="0" w:color="auto"/>
                <w:left w:val="none" w:sz="0" w:space="0" w:color="auto"/>
                <w:bottom w:val="none" w:sz="0" w:space="0" w:color="auto"/>
                <w:right w:val="none" w:sz="0" w:space="0" w:color="auto"/>
              </w:divBdr>
            </w:div>
            <w:div w:id="1730418848">
              <w:marLeft w:val="0"/>
              <w:marRight w:val="0"/>
              <w:marTop w:val="0"/>
              <w:marBottom w:val="0"/>
              <w:divBdr>
                <w:top w:val="none" w:sz="0" w:space="0" w:color="auto"/>
                <w:left w:val="none" w:sz="0" w:space="0" w:color="auto"/>
                <w:bottom w:val="none" w:sz="0" w:space="0" w:color="auto"/>
                <w:right w:val="none" w:sz="0" w:space="0" w:color="auto"/>
              </w:divBdr>
            </w:div>
            <w:div w:id="1005860434">
              <w:marLeft w:val="0"/>
              <w:marRight w:val="0"/>
              <w:marTop w:val="0"/>
              <w:marBottom w:val="0"/>
              <w:divBdr>
                <w:top w:val="none" w:sz="0" w:space="0" w:color="auto"/>
                <w:left w:val="none" w:sz="0" w:space="0" w:color="auto"/>
                <w:bottom w:val="none" w:sz="0" w:space="0" w:color="auto"/>
                <w:right w:val="none" w:sz="0" w:space="0" w:color="auto"/>
              </w:divBdr>
            </w:div>
            <w:div w:id="2135979730">
              <w:marLeft w:val="0"/>
              <w:marRight w:val="0"/>
              <w:marTop w:val="0"/>
              <w:marBottom w:val="0"/>
              <w:divBdr>
                <w:top w:val="none" w:sz="0" w:space="0" w:color="auto"/>
                <w:left w:val="none" w:sz="0" w:space="0" w:color="auto"/>
                <w:bottom w:val="none" w:sz="0" w:space="0" w:color="auto"/>
                <w:right w:val="none" w:sz="0" w:space="0" w:color="auto"/>
              </w:divBdr>
            </w:div>
            <w:div w:id="317346655">
              <w:marLeft w:val="0"/>
              <w:marRight w:val="0"/>
              <w:marTop w:val="0"/>
              <w:marBottom w:val="0"/>
              <w:divBdr>
                <w:top w:val="none" w:sz="0" w:space="0" w:color="auto"/>
                <w:left w:val="none" w:sz="0" w:space="0" w:color="auto"/>
                <w:bottom w:val="none" w:sz="0" w:space="0" w:color="auto"/>
                <w:right w:val="none" w:sz="0" w:space="0" w:color="auto"/>
              </w:divBdr>
            </w:div>
            <w:div w:id="210504063">
              <w:marLeft w:val="0"/>
              <w:marRight w:val="0"/>
              <w:marTop w:val="0"/>
              <w:marBottom w:val="0"/>
              <w:divBdr>
                <w:top w:val="none" w:sz="0" w:space="0" w:color="auto"/>
                <w:left w:val="none" w:sz="0" w:space="0" w:color="auto"/>
                <w:bottom w:val="none" w:sz="0" w:space="0" w:color="auto"/>
                <w:right w:val="none" w:sz="0" w:space="0" w:color="auto"/>
              </w:divBdr>
            </w:div>
            <w:div w:id="1499225776">
              <w:marLeft w:val="0"/>
              <w:marRight w:val="0"/>
              <w:marTop w:val="0"/>
              <w:marBottom w:val="0"/>
              <w:divBdr>
                <w:top w:val="none" w:sz="0" w:space="0" w:color="auto"/>
                <w:left w:val="none" w:sz="0" w:space="0" w:color="auto"/>
                <w:bottom w:val="none" w:sz="0" w:space="0" w:color="auto"/>
                <w:right w:val="none" w:sz="0" w:space="0" w:color="auto"/>
              </w:divBdr>
            </w:div>
            <w:div w:id="998578541">
              <w:marLeft w:val="0"/>
              <w:marRight w:val="0"/>
              <w:marTop w:val="0"/>
              <w:marBottom w:val="0"/>
              <w:divBdr>
                <w:top w:val="none" w:sz="0" w:space="0" w:color="auto"/>
                <w:left w:val="none" w:sz="0" w:space="0" w:color="auto"/>
                <w:bottom w:val="none" w:sz="0" w:space="0" w:color="auto"/>
                <w:right w:val="none" w:sz="0" w:space="0" w:color="auto"/>
              </w:divBdr>
            </w:div>
            <w:div w:id="2107266659">
              <w:marLeft w:val="0"/>
              <w:marRight w:val="0"/>
              <w:marTop w:val="0"/>
              <w:marBottom w:val="0"/>
              <w:divBdr>
                <w:top w:val="none" w:sz="0" w:space="0" w:color="auto"/>
                <w:left w:val="none" w:sz="0" w:space="0" w:color="auto"/>
                <w:bottom w:val="none" w:sz="0" w:space="0" w:color="auto"/>
                <w:right w:val="none" w:sz="0" w:space="0" w:color="auto"/>
              </w:divBdr>
            </w:div>
            <w:div w:id="615796231">
              <w:marLeft w:val="0"/>
              <w:marRight w:val="0"/>
              <w:marTop w:val="0"/>
              <w:marBottom w:val="0"/>
              <w:divBdr>
                <w:top w:val="none" w:sz="0" w:space="0" w:color="auto"/>
                <w:left w:val="none" w:sz="0" w:space="0" w:color="auto"/>
                <w:bottom w:val="none" w:sz="0" w:space="0" w:color="auto"/>
                <w:right w:val="none" w:sz="0" w:space="0" w:color="auto"/>
              </w:divBdr>
            </w:div>
            <w:div w:id="313221742">
              <w:marLeft w:val="0"/>
              <w:marRight w:val="0"/>
              <w:marTop w:val="0"/>
              <w:marBottom w:val="0"/>
              <w:divBdr>
                <w:top w:val="none" w:sz="0" w:space="0" w:color="auto"/>
                <w:left w:val="none" w:sz="0" w:space="0" w:color="auto"/>
                <w:bottom w:val="none" w:sz="0" w:space="0" w:color="auto"/>
                <w:right w:val="none" w:sz="0" w:space="0" w:color="auto"/>
              </w:divBdr>
            </w:div>
            <w:div w:id="1016495815">
              <w:marLeft w:val="0"/>
              <w:marRight w:val="0"/>
              <w:marTop w:val="0"/>
              <w:marBottom w:val="0"/>
              <w:divBdr>
                <w:top w:val="none" w:sz="0" w:space="0" w:color="auto"/>
                <w:left w:val="none" w:sz="0" w:space="0" w:color="auto"/>
                <w:bottom w:val="none" w:sz="0" w:space="0" w:color="auto"/>
                <w:right w:val="none" w:sz="0" w:space="0" w:color="auto"/>
              </w:divBdr>
            </w:div>
            <w:div w:id="1294752536">
              <w:marLeft w:val="0"/>
              <w:marRight w:val="0"/>
              <w:marTop w:val="0"/>
              <w:marBottom w:val="0"/>
              <w:divBdr>
                <w:top w:val="none" w:sz="0" w:space="0" w:color="auto"/>
                <w:left w:val="none" w:sz="0" w:space="0" w:color="auto"/>
                <w:bottom w:val="none" w:sz="0" w:space="0" w:color="auto"/>
                <w:right w:val="none" w:sz="0" w:space="0" w:color="auto"/>
              </w:divBdr>
            </w:div>
            <w:div w:id="1419331068">
              <w:marLeft w:val="0"/>
              <w:marRight w:val="0"/>
              <w:marTop w:val="0"/>
              <w:marBottom w:val="0"/>
              <w:divBdr>
                <w:top w:val="none" w:sz="0" w:space="0" w:color="auto"/>
                <w:left w:val="none" w:sz="0" w:space="0" w:color="auto"/>
                <w:bottom w:val="none" w:sz="0" w:space="0" w:color="auto"/>
                <w:right w:val="none" w:sz="0" w:space="0" w:color="auto"/>
              </w:divBdr>
            </w:div>
            <w:div w:id="1849709283">
              <w:marLeft w:val="0"/>
              <w:marRight w:val="0"/>
              <w:marTop w:val="0"/>
              <w:marBottom w:val="0"/>
              <w:divBdr>
                <w:top w:val="none" w:sz="0" w:space="0" w:color="auto"/>
                <w:left w:val="none" w:sz="0" w:space="0" w:color="auto"/>
                <w:bottom w:val="none" w:sz="0" w:space="0" w:color="auto"/>
                <w:right w:val="none" w:sz="0" w:space="0" w:color="auto"/>
              </w:divBdr>
            </w:div>
            <w:div w:id="1956984035">
              <w:marLeft w:val="0"/>
              <w:marRight w:val="0"/>
              <w:marTop w:val="0"/>
              <w:marBottom w:val="0"/>
              <w:divBdr>
                <w:top w:val="none" w:sz="0" w:space="0" w:color="auto"/>
                <w:left w:val="none" w:sz="0" w:space="0" w:color="auto"/>
                <w:bottom w:val="none" w:sz="0" w:space="0" w:color="auto"/>
                <w:right w:val="none" w:sz="0" w:space="0" w:color="auto"/>
              </w:divBdr>
            </w:div>
            <w:div w:id="256836180">
              <w:marLeft w:val="0"/>
              <w:marRight w:val="0"/>
              <w:marTop w:val="0"/>
              <w:marBottom w:val="0"/>
              <w:divBdr>
                <w:top w:val="none" w:sz="0" w:space="0" w:color="auto"/>
                <w:left w:val="none" w:sz="0" w:space="0" w:color="auto"/>
                <w:bottom w:val="none" w:sz="0" w:space="0" w:color="auto"/>
                <w:right w:val="none" w:sz="0" w:space="0" w:color="auto"/>
              </w:divBdr>
            </w:div>
            <w:div w:id="1806046157">
              <w:marLeft w:val="0"/>
              <w:marRight w:val="0"/>
              <w:marTop w:val="0"/>
              <w:marBottom w:val="0"/>
              <w:divBdr>
                <w:top w:val="none" w:sz="0" w:space="0" w:color="auto"/>
                <w:left w:val="none" w:sz="0" w:space="0" w:color="auto"/>
                <w:bottom w:val="none" w:sz="0" w:space="0" w:color="auto"/>
                <w:right w:val="none" w:sz="0" w:space="0" w:color="auto"/>
              </w:divBdr>
            </w:div>
            <w:div w:id="1002705141">
              <w:marLeft w:val="0"/>
              <w:marRight w:val="0"/>
              <w:marTop w:val="0"/>
              <w:marBottom w:val="0"/>
              <w:divBdr>
                <w:top w:val="none" w:sz="0" w:space="0" w:color="auto"/>
                <w:left w:val="none" w:sz="0" w:space="0" w:color="auto"/>
                <w:bottom w:val="none" w:sz="0" w:space="0" w:color="auto"/>
                <w:right w:val="none" w:sz="0" w:space="0" w:color="auto"/>
              </w:divBdr>
            </w:div>
            <w:div w:id="2238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91138">
      <w:bodyDiv w:val="1"/>
      <w:marLeft w:val="0"/>
      <w:marRight w:val="0"/>
      <w:marTop w:val="0"/>
      <w:marBottom w:val="0"/>
      <w:divBdr>
        <w:top w:val="none" w:sz="0" w:space="0" w:color="auto"/>
        <w:left w:val="none" w:sz="0" w:space="0" w:color="auto"/>
        <w:bottom w:val="none" w:sz="0" w:space="0" w:color="auto"/>
        <w:right w:val="none" w:sz="0" w:space="0" w:color="auto"/>
      </w:divBdr>
      <w:divsChild>
        <w:div w:id="635451747">
          <w:marLeft w:val="0"/>
          <w:marRight w:val="0"/>
          <w:marTop w:val="0"/>
          <w:marBottom w:val="0"/>
          <w:divBdr>
            <w:top w:val="none" w:sz="0" w:space="0" w:color="auto"/>
            <w:left w:val="none" w:sz="0" w:space="0" w:color="auto"/>
            <w:bottom w:val="none" w:sz="0" w:space="0" w:color="auto"/>
            <w:right w:val="none" w:sz="0" w:space="0" w:color="auto"/>
          </w:divBdr>
          <w:divsChild>
            <w:div w:id="1957783958">
              <w:marLeft w:val="0"/>
              <w:marRight w:val="0"/>
              <w:marTop w:val="0"/>
              <w:marBottom w:val="0"/>
              <w:divBdr>
                <w:top w:val="none" w:sz="0" w:space="0" w:color="auto"/>
                <w:left w:val="none" w:sz="0" w:space="0" w:color="auto"/>
                <w:bottom w:val="none" w:sz="0" w:space="0" w:color="auto"/>
                <w:right w:val="none" w:sz="0" w:space="0" w:color="auto"/>
              </w:divBdr>
            </w:div>
            <w:div w:id="941033365">
              <w:marLeft w:val="0"/>
              <w:marRight w:val="0"/>
              <w:marTop w:val="0"/>
              <w:marBottom w:val="0"/>
              <w:divBdr>
                <w:top w:val="none" w:sz="0" w:space="0" w:color="auto"/>
                <w:left w:val="none" w:sz="0" w:space="0" w:color="auto"/>
                <w:bottom w:val="none" w:sz="0" w:space="0" w:color="auto"/>
                <w:right w:val="none" w:sz="0" w:space="0" w:color="auto"/>
              </w:divBdr>
            </w:div>
            <w:div w:id="2049988658">
              <w:marLeft w:val="0"/>
              <w:marRight w:val="0"/>
              <w:marTop w:val="0"/>
              <w:marBottom w:val="0"/>
              <w:divBdr>
                <w:top w:val="none" w:sz="0" w:space="0" w:color="auto"/>
                <w:left w:val="none" w:sz="0" w:space="0" w:color="auto"/>
                <w:bottom w:val="none" w:sz="0" w:space="0" w:color="auto"/>
                <w:right w:val="none" w:sz="0" w:space="0" w:color="auto"/>
              </w:divBdr>
            </w:div>
            <w:div w:id="491289174">
              <w:marLeft w:val="0"/>
              <w:marRight w:val="0"/>
              <w:marTop w:val="0"/>
              <w:marBottom w:val="0"/>
              <w:divBdr>
                <w:top w:val="none" w:sz="0" w:space="0" w:color="auto"/>
                <w:left w:val="none" w:sz="0" w:space="0" w:color="auto"/>
                <w:bottom w:val="none" w:sz="0" w:space="0" w:color="auto"/>
                <w:right w:val="none" w:sz="0" w:space="0" w:color="auto"/>
              </w:divBdr>
            </w:div>
            <w:div w:id="1326208757">
              <w:marLeft w:val="0"/>
              <w:marRight w:val="0"/>
              <w:marTop w:val="0"/>
              <w:marBottom w:val="0"/>
              <w:divBdr>
                <w:top w:val="none" w:sz="0" w:space="0" w:color="auto"/>
                <w:left w:val="none" w:sz="0" w:space="0" w:color="auto"/>
                <w:bottom w:val="none" w:sz="0" w:space="0" w:color="auto"/>
                <w:right w:val="none" w:sz="0" w:space="0" w:color="auto"/>
              </w:divBdr>
            </w:div>
            <w:div w:id="96608512">
              <w:marLeft w:val="0"/>
              <w:marRight w:val="0"/>
              <w:marTop w:val="0"/>
              <w:marBottom w:val="0"/>
              <w:divBdr>
                <w:top w:val="none" w:sz="0" w:space="0" w:color="auto"/>
                <w:left w:val="none" w:sz="0" w:space="0" w:color="auto"/>
                <w:bottom w:val="none" w:sz="0" w:space="0" w:color="auto"/>
                <w:right w:val="none" w:sz="0" w:space="0" w:color="auto"/>
              </w:divBdr>
            </w:div>
            <w:div w:id="5067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6237">
      <w:bodyDiv w:val="1"/>
      <w:marLeft w:val="0"/>
      <w:marRight w:val="0"/>
      <w:marTop w:val="0"/>
      <w:marBottom w:val="0"/>
      <w:divBdr>
        <w:top w:val="none" w:sz="0" w:space="0" w:color="auto"/>
        <w:left w:val="none" w:sz="0" w:space="0" w:color="auto"/>
        <w:bottom w:val="none" w:sz="0" w:space="0" w:color="auto"/>
        <w:right w:val="none" w:sz="0" w:space="0" w:color="auto"/>
      </w:divBdr>
    </w:div>
    <w:div w:id="686370229">
      <w:bodyDiv w:val="1"/>
      <w:marLeft w:val="0"/>
      <w:marRight w:val="0"/>
      <w:marTop w:val="0"/>
      <w:marBottom w:val="0"/>
      <w:divBdr>
        <w:top w:val="none" w:sz="0" w:space="0" w:color="auto"/>
        <w:left w:val="none" w:sz="0" w:space="0" w:color="auto"/>
        <w:bottom w:val="none" w:sz="0" w:space="0" w:color="auto"/>
        <w:right w:val="none" w:sz="0" w:space="0" w:color="auto"/>
      </w:divBdr>
      <w:divsChild>
        <w:div w:id="1410619259">
          <w:marLeft w:val="0"/>
          <w:marRight w:val="0"/>
          <w:marTop w:val="0"/>
          <w:marBottom w:val="0"/>
          <w:divBdr>
            <w:top w:val="none" w:sz="0" w:space="0" w:color="auto"/>
            <w:left w:val="none" w:sz="0" w:space="0" w:color="auto"/>
            <w:bottom w:val="none" w:sz="0" w:space="0" w:color="auto"/>
            <w:right w:val="none" w:sz="0" w:space="0" w:color="auto"/>
          </w:divBdr>
          <w:divsChild>
            <w:div w:id="886256289">
              <w:marLeft w:val="0"/>
              <w:marRight w:val="0"/>
              <w:marTop w:val="0"/>
              <w:marBottom w:val="0"/>
              <w:divBdr>
                <w:top w:val="none" w:sz="0" w:space="0" w:color="auto"/>
                <w:left w:val="none" w:sz="0" w:space="0" w:color="auto"/>
                <w:bottom w:val="none" w:sz="0" w:space="0" w:color="auto"/>
                <w:right w:val="none" w:sz="0" w:space="0" w:color="auto"/>
              </w:divBdr>
            </w:div>
            <w:div w:id="1403455350">
              <w:marLeft w:val="0"/>
              <w:marRight w:val="0"/>
              <w:marTop w:val="0"/>
              <w:marBottom w:val="0"/>
              <w:divBdr>
                <w:top w:val="none" w:sz="0" w:space="0" w:color="auto"/>
                <w:left w:val="none" w:sz="0" w:space="0" w:color="auto"/>
                <w:bottom w:val="none" w:sz="0" w:space="0" w:color="auto"/>
                <w:right w:val="none" w:sz="0" w:space="0" w:color="auto"/>
              </w:divBdr>
            </w:div>
            <w:div w:id="1181747573">
              <w:marLeft w:val="0"/>
              <w:marRight w:val="0"/>
              <w:marTop w:val="0"/>
              <w:marBottom w:val="0"/>
              <w:divBdr>
                <w:top w:val="none" w:sz="0" w:space="0" w:color="auto"/>
                <w:left w:val="none" w:sz="0" w:space="0" w:color="auto"/>
                <w:bottom w:val="none" w:sz="0" w:space="0" w:color="auto"/>
                <w:right w:val="none" w:sz="0" w:space="0" w:color="auto"/>
              </w:divBdr>
            </w:div>
            <w:div w:id="1509951573">
              <w:marLeft w:val="0"/>
              <w:marRight w:val="0"/>
              <w:marTop w:val="0"/>
              <w:marBottom w:val="0"/>
              <w:divBdr>
                <w:top w:val="none" w:sz="0" w:space="0" w:color="auto"/>
                <w:left w:val="none" w:sz="0" w:space="0" w:color="auto"/>
                <w:bottom w:val="none" w:sz="0" w:space="0" w:color="auto"/>
                <w:right w:val="none" w:sz="0" w:space="0" w:color="auto"/>
              </w:divBdr>
            </w:div>
            <w:div w:id="1075316718">
              <w:marLeft w:val="0"/>
              <w:marRight w:val="0"/>
              <w:marTop w:val="0"/>
              <w:marBottom w:val="0"/>
              <w:divBdr>
                <w:top w:val="none" w:sz="0" w:space="0" w:color="auto"/>
                <w:left w:val="none" w:sz="0" w:space="0" w:color="auto"/>
                <w:bottom w:val="none" w:sz="0" w:space="0" w:color="auto"/>
                <w:right w:val="none" w:sz="0" w:space="0" w:color="auto"/>
              </w:divBdr>
            </w:div>
            <w:div w:id="1327590814">
              <w:marLeft w:val="0"/>
              <w:marRight w:val="0"/>
              <w:marTop w:val="0"/>
              <w:marBottom w:val="0"/>
              <w:divBdr>
                <w:top w:val="none" w:sz="0" w:space="0" w:color="auto"/>
                <w:left w:val="none" w:sz="0" w:space="0" w:color="auto"/>
                <w:bottom w:val="none" w:sz="0" w:space="0" w:color="auto"/>
                <w:right w:val="none" w:sz="0" w:space="0" w:color="auto"/>
              </w:divBdr>
            </w:div>
            <w:div w:id="1676423552">
              <w:marLeft w:val="0"/>
              <w:marRight w:val="0"/>
              <w:marTop w:val="0"/>
              <w:marBottom w:val="0"/>
              <w:divBdr>
                <w:top w:val="none" w:sz="0" w:space="0" w:color="auto"/>
                <w:left w:val="none" w:sz="0" w:space="0" w:color="auto"/>
                <w:bottom w:val="none" w:sz="0" w:space="0" w:color="auto"/>
                <w:right w:val="none" w:sz="0" w:space="0" w:color="auto"/>
              </w:divBdr>
            </w:div>
            <w:div w:id="604575040">
              <w:marLeft w:val="0"/>
              <w:marRight w:val="0"/>
              <w:marTop w:val="0"/>
              <w:marBottom w:val="0"/>
              <w:divBdr>
                <w:top w:val="none" w:sz="0" w:space="0" w:color="auto"/>
                <w:left w:val="none" w:sz="0" w:space="0" w:color="auto"/>
                <w:bottom w:val="none" w:sz="0" w:space="0" w:color="auto"/>
                <w:right w:val="none" w:sz="0" w:space="0" w:color="auto"/>
              </w:divBdr>
            </w:div>
            <w:div w:id="927932334">
              <w:marLeft w:val="0"/>
              <w:marRight w:val="0"/>
              <w:marTop w:val="0"/>
              <w:marBottom w:val="0"/>
              <w:divBdr>
                <w:top w:val="none" w:sz="0" w:space="0" w:color="auto"/>
                <w:left w:val="none" w:sz="0" w:space="0" w:color="auto"/>
                <w:bottom w:val="none" w:sz="0" w:space="0" w:color="auto"/>
                <w:right w:val="none" w:sz="0" w:space="0" w:color="auto"/>
              </w:divBdr>
            </w:div>
            <w:div w:id="1854417514">
              <w:marLeft w:val="0"/>
              <w:marRight w:val="0"/>
              <w:marTop w:val="0"/>
              <w:marBottom w:val="0"/>
              <w:divBdr>
                <w:top w:val="none" w:sz="0" w:space="0" w:color="auto"/>
                <w:left w:val="none" w:sz="0" w:space="0" w:color="auto"/>
                <w:bottom w:val="none" w:sz="0" w:space="0" w:color="auto"/>
                <w:right w:val="none" w:sz="0" w:space="0" w:color="auto"/>
              </w:divBdr>
            </w:div>
            <w:div w:id="706639514">
              <w:marLeft w:val="0"/>
              <w:marRight w:val="0"/>
              <w:marTop w:val="0"/>
              <w:marBottom w:val="0"/>
              <w:divBdr>
                <w:top w:val="none" w:sz="0" w:space="0" w:color="auto"/>
                <w:left w:val="none" w:sz="0" w:space="0" w:color="auto"/>
                <w:bottom w:val="none" w:sz="0" w:space="0" w:color="auto"/>
                <w:right w:val="none" w:sz="0" w:space="0" w:color="auto"/>
              </w:divBdr>
            </w:div>
            <w:div w:id="798494901">
              <w:marLeft w:val="0"/>
              <w:marRight w:val="0"/>
              <w:marTop w:val="0"/>
              <w:marBottom w:val="0"/>
              <w:divBdr>
                <w:top w:val="none" w:sz="0" w:space="0" w:color="auto"/>
                <w:left w:val="none" w:sz="0" w:space="0" w:color="auto"/>
                <w:bottom w:val="none" w:sz="0" w:space="0" w:color="auto"/>
                <w:right w:val="none" w:sz="0" w:space="0" w:color="auto"/>
              </w:divBdr>
            </w:div>
            <w:div w:id="1999310550">
              <w:marLeft w:val="0"/>
              <w:marRight w:val="0"/>
              <w:marTop w:val="0"/>
              <w:marBottom w:val="0"/>
              <w:divBdr>
                <w:top w:val="none" w:sz="0" w:space="0" w:color="auto"/>
                <w:left w:val="none" w:sz="0" w:space="0" w:color="auto"/>
                <w:bottom w:val="none" w:sz="0" w:space="0" w:color="auto"/>
                <w:right w:val="none" w:sz="0" w:space="0" w:color="auto"/>
              </w:divBdr>
            </w:div>
            <w:div w:id="711658834">
              <w:marLeft w:val="0"/>
              <w:marRight w:val="0"/>
              <w:marTop w:val="0"/>
              <w:marBottom w:val="0"/>
              <w:divBdr>
                <w:top w:val="none" w:sz="0" w:space="0" w:color="auto"/>
                <w:left w:val="none" w:sz="0" w:space="0" w:color="auto"/>
                <w:bottom w:val="none" w:sz="0" w:space="0" w:color="auto"/>
                <w:right w:val="none" w:sz="0" w:space="0" w:color="auto"/>
              </w:divBdr>
            </w:div>
            <w:div w:id="533466459">
              <w:marLeft w:val="0"/>
              <w:marRight w:val="0"/>
              <w:marTop w:val="0"/>
              <w:marBottom w:val="0"/>
              <w:divBdr>
                <w:top w:val="none" w:sz="0" w:space="0" w:color="auto"/>
                <w:left w:val="none" w:sz="0" w:space="0" w:color="auto"/>
                <w:bottom w:val="none" w:sz="0" w:space="0" w:color="auto"/>
                <w:right w:val="none" w:sz="0" w:space="0" w:color="auto"/>
              </w:divBdr>
            </w:div>
            <w:div w:id="1564366678">
              <w:marLeft w:val="0"/>
              <w:marRight w:val="0"/>
              <w:marTop w:val="0"/>
              <w:marBottom w:val="0"/>
              <w:divBdr>
                <w:top w:val="none" w:sz="0" w:space="0" w:color="auto"/>
                <w:left w:val="none" w:sz="0" w:space="0" w:color="auto"/>
                <w:bottom w:val="none" w:sz="0" w:space="0" w:color="auto"/>
                <w:right w:val="none" w:sz="0" w:space="0" w:color="auto"/>
              </w:divBdr>
            </w:div>
            <w:div w:id="308479499">
              <w:marLeft w:val="0"/>
              <w:marRight w:val="0"/>
              <w:marTop w:val="0"/>
              <w:marBottom w:val="0"/>
              <w:divBdr>
                <w:top w:val="none" w:sz="0" w:space="0" w:color="auto"/>
                <w:left w:val="none" w:sz="0" w:space="0" w:color="auto"/>
                <w:bottom w:val="none" w:sz="0" w:space="0" w:color="auto"/>
                <w:right w:val="none" w:sz="0" w:space="0" w:color="auto"/>
              </w:divBdr>
            </w:div>
            <w:div w:id="1815678236">
              <w:marLeft w:val="0"/>
              <w:marRight w:val="0"/>
              <w:marTop w:val="0"/>
              <w:marBottom w:val="0"/>
              <w:divBdr>
                <w:top w:val="none" w:sz="0" w:space="0" w:color="auto"/>
                <w:left w:val="none" w:sz="0" w:space="0" w:color="auto"/>
                <w:bottom w:val="none" w:sz="0" w:space="0" w:color="auto"/>
                <w:right w:val="none" w:sz="0" w:space="0" w:color="auto"/>
              </w:divBdr>
            </w:div>
            <w:div w:id="1966741062">
              <w:marLeft w:val="0"/>
              <w:marRight w:val="0"/>
              <w:marTop w:val="0"/>
              <w:marBottom w:val="0"/>
              <w:divBdr>
                <w:top w:val="none" w:sz="0" w:space="0" w:color="auto"/>
                <w:left w:val="none" w:sz="0" w:space="0" w:color="auto"/>
                <w:bottom w:val="none" w:sz="0" w:space="0" w:color="auto"/>
                <w:right w:val="none" w:sz="0" w:space="0" w:color="auto"/>
              </w:divBdr>
            </w:div>
            <w:div w:id="137308090">
              <w:marLeft w:val="0"/>
              <w:marRight w:val="0"/>
              <w:marTop w:val="0"/>
              <w:marBottom w:val="0"/>
              <w:divBdr>
                <w:top w:val="none" w:sz="0" w:space="0" w:color="auto"/>
                <w:left w:val="none" w:sz="0" w:space="0" w:color="auto"/>
                <w:bottom w:val="none" w:sz="0" w:space="0" w:color="auto"/>
                <w:right w:val="none" w:sz="0" w:space="0" w:color="auto"/>
              </w:divBdr>
            </w:div>
            <w:div w:id="376245082">
              <w:marLeft w:val="0"/>
              <w:marRight w:val="0"/>
              <w:marTop w:val="0"/>
              <w:marBottom w:val="0"/>
              <w:divBdr>
                <w:top w:val="none" w:sz="0" w:space="0" w:color="auto"/>
                <w:left w:val="none" w:sz="0" w:space="0" w:color="auto"/>
                <w:bottom w:val="none" w:sz="0" w:space="0" w:color="auto"/>
                <w:right w:val="none" w:sz="0" w:space="0" w:color="auto"/>
              </w:divBdr>
            </w:div>
            <w:div w:id="2009869293">
              <w:marLeft w:val="0"/>
              <w:marRight w:val="0"/>
              <w:marTop w:val="0"/>
              <w:marBottom w:val="0"/>
              <w:divBdr>
                <w:top w:val="none" w:sz="0" w:space="0" w:color="auto"/>
                <w:left w:val="none" w:sz="0" w:space="0" w:color="auto"/>
                <w:bottom w:val="none" w:sz="0" w:space="0" w:color="auto"/>
                <w:right w:val="none" w:sz="0" w:space="0" w:color="auto"/>
              </w:divBdr>
            </w:div>
            <w:div w:id="1123037419">
              <w:marLeft w:val="0"/>
              <w:marRight w:val="0"/>
              <w:marTop w:val="0"/>
              <w:marBottom w:val="0"/>
              <w:divBdr>
                <w:top w:val="none" w:sz="0" w:space="0" w:color="auto"/>
                <w:left w:val="none" w:sz="0" w:space="0" w:color="auto"/>
                <w:bottom w:val="none" w:sz="0" w:space="0" w:color="auto"/>
                <w:right w:val="none" w:sz="0" w:space="0" w:color="auto"/>
              </w:divBdr>
            </w:div>
            <w:div w:id="1045064413">
              <w:marLeft w:val="0"/>
              <w:marRight w:val="0"/>
              <w:marTop w:val="0"/>
              <w:marBottom w:val="0"/>
              <w:divBdr>
                <w:top w:val="none" w:sz="0" w:space="0" w:color="auto"/>
                <w:left w:val="none" w:sz="0" w:space="0" w:color="auto"/>
                <w:bottom w:val="none" w:sz="0" w:space="0" w:color="auto"/>
                <w:right w:val="none" w:sz="0" w:space="0" w:color="auto"/>
              </w:divBdr>
            </w:div>
            <w:div w:id="1107774997">
              <w:marLeft w:val="0"/>
              <w:marRight w:val="0"/>
              <w:marTop w:val="0"/>
              <w:marBottom w:val="0"/>
              <w:divBdr>
                <w:top w:val="none" w:sz="0" w:space="0" w:color="auto"/>
                <w:left w:val="none" w:sz="0" w:space="0" w:color="auto"/>
                <w:bottom w:val="none" w:sz="0" w:space="0" w:color="auto"/>
                <w:right w:val="none" w:sz="0" w:space="0" w:color="auto"/>
              </w:divBdr>
            </w:div>
            <w:div w:id="690448479">
              <w:marLeft w:val="0"/>
              <w:marRight w:val="0"/>
              <w:marTop w:val="0"/>
              <w:marBottom w:val="0"/>
              <w:divBdr>
                <w:top w:val="none" w:sz="0" w:space="0" w:color="auto"/>
                <w:left w:val="none" w:sz="0" w:space="0" w:color="auto"/>
                <w:bottom w:val="none" w:sz="0" w:space="0" w:color="auto"/>
                <w:right w:val="none" w:sz="0" w:space="0" w:color="auto"/>
              </w:divBdr>
            </w:div>
            <w:div w:id="709262497">
              <w:marLeft w:val="0"/>
              <w:marRight w:val="0"/>
              <w:marTop w:val="0"/>
              <w:marBottom w:val="0"/>
              <w:divBdr>
                <w:top w:val="none" w:sz="0" w:space="0" w:color="auto"/>
                <w:left w:val="none" w:sz="0" w:space="0" w:color="auto"/>
                <w:bottom w:val="none" w:sz="0" w:space="0" w:color="auto"/>
                <w:right w:val="none" w:sz="0" w:space="0" w:color="auto"/>
              </w:divBdr>
            </w:div>
            <w:div w:id="1697193026">
              <w:marLeft w:val="0"/>
              <w:marRight w:val="0"/>
              <w:marTop w:val="0"/>
              <w:marBottom w:val="0"/>
              <w:divBdr>
                <w:top w:val="none" w:sz="0" w:space="0" w:color="auto"/>
                <w:left w:val="none" w:sz="0" w:space="0" w:color="auto"/>
                <w:bottom w:val="none" w:sz="0" w:space="0" w:color="auto"/>
                <w:right w:val="none" w:sz="0" w:space="0" w:color="auto"/>
              </w:divBdr>
            </w:div>
            <w:div w:id="443424024">
              <w:marLeft w:val="0"/>
              <w:marRight w:val="0"/>
              <w:marTop w:val="0"/>
              <w:marBottom w:val="0"/>
              <w:divBdr>
                <w:top w:val="none" w:sz="0" w:space="0" w:color="auto"/>
                <w:left w:val="none" w:sz="0" w:space="0" w:color="auto"/>
                <w:bottom w:val="none" w:sz="0" w:space="0" w:color="auto"/>
                <w:right w:val="none" w:sz="0" w:space="0" w:color="auto"/>
              </w:divBdr>
            </w:div>
            <w:div w:id="1076437314">
              <w:marLeft w:val="0"/>
              <w:marRight w:val="0"/>
              <w:marTop w:val="0"/>
              <w:marBottom w:val="0"/>
              <w:divBdr>
                <w:top w:val="none" w:sz="0" w:space="0" w:color="auto"/>
                <w:left w:val="none" w:sz="0" w:space="0" w:color="auto"/>
                <w:bottom w:val="none" w:sz="0" w:space="0" w:color="auto"/>
                <w:right w:val="none" w:sz="0" w:space="0" w:color="auto"/>
              </w:divBdr>
            </w:div>
            <w:div w:id="1646542869">
              <w:marLeft w:val="0"/>
              <w:marRight w:val="0"/>
              <w:marTop w:val="0"/>
              <w:marBottom w:val="0"/>
              <w:divBdr>
                <w:top w:val="none" w:sz="0" w:space="0" w:color="auto"/>
                <w:left w:val="none" w:sz="0" w:space="0" w:color="auto"/>
                <w:bottom w:val="none" w:sz="0" w:space="0" w:color="auto"/>
                <w:right w:val="none" w:sz="0" w:space="0" w:color="auto"/>
              </w:divBdr>
            </w:div>
            <w:div w:id="140929199">
              <w:marLeft w:val="0"/>
              <w:marRight w:val="0"/>
              <w:marTop w:val="0"/>
              <w:marBottom w:val="0"/>
              <w:divBdr>
                <w:top w:val="none" w:sz="0" w:space="0" w:color="auto"/>
                <w:left w:val="none" w:sz="0" w:space="0" w:color="auto"/>
                <w:bottom w:val="none" w:sz="0" w:space="0" w:color="auto"/>
                <w:right w:val="none" w:sz="0" w:space="0" w:color="auto"/>
              </w:divBdr>
            </w:div>
            <w:div w:id="889076443">
              <w:marLeft w:val="0"/>
              <w:marRight w:val="0"/>
              <w:marTop w:val="0"/>
              <w:marBottom w:val="0"/>
              <w:divBdr>
                <w:top w:val="none" w:sz="0" w:space="0" w:color="auto"/>
                <w:left w:val="none" w:sz="0" w:space="0" w:color="auto"/>
                <w:bottom w:val="none" w:sz="0" w:space="0" w:color="auto"/>
                <w:right w:val="none" w:sz="0" w:space="0" w:color="auto"/>
              </w:divBdr>
            </w:div>
            <w:div w:id="1815565872">
              <w:marLeft w:val="0"/>
              <w:marRight w:val="0"/>
              <w:marTop w:val="0"/>
              <w:marBottom w:val="0"/>
              <w:divBdr>
                <w:top w:val="none" w:sz="0" w:space="0" w:color="auto"/>
                <w:left w:val="none" w:sz="0" w:space="0" w:color="auto"/>
                <w:bottom w:val="none" w:sz="0" w:space="0" w:color="auto"/>
                <w:right w:val="none" w:sz="0" w:space="0" w:color="auto"/>
              </w:divBdr>
            </w:div>
            <w:div w:id="26881778">
              <w:marLeft w:val="0"/>
              <w:marRight w:val="0"/>
              <w:marTop w:val="0"/>
              <w:marBottom w:val="0"/>
              <w:divBdr>
                <w:top w:val="none" w:sz="0" w:space="0" w:color="auto"/>
                <w:left w:val="none" w:sz="0" w:space="0" w:color="auto"/>
                <w:bottom w:val="none" w:sz="0" w:space="0" w:color="auto"/>
                <w:right w:val="none" w:sz="0" w:space="0" w:color="auto"/>
              </w:divBdr>
            </w:div>
            <w:div w:id="145705095">
              <w:marLeft w:val="0"/>
              <w:marRight w:val="0"/>
              <w:marTop w:val="0"/>
              <w:marBottom w:val="0"/>
              <w:divBdr>
                <w:top w:val="none" w:sz="0" w:space="0" w:color="auto"/>
                <w:left w:val="none" w:sz="0" w:space="0" w:color="auto"/>
                <w:bottom w:val="none" w:sz="0" w:space="0" w:color="auto"/>
                <w:right w:val="none" w:sz="0" w:space="0" w:color="auto"/>
              </w:divBdr>
            </w:div>
            <w:div w:id="226455386">
              <w:marLeft w:val="0"/>
              <w:marRight w:val="0"/>
              <w:marTop w:val="0"/>
              <w:marBottom w:val="0"/>
              <w:divBdr>
                <w:top w:val="none" w:sz="0" w:space="0" w:color="auto"/>
                <w:left w:val="none" w:sz="0" w:space="0" w:color="auto"/>
                <w:bottom w:val="none" w:sz="0" w:space="0" w:color="auto"/>
                <w:right w:val="none" w:sz="0" w:space="0" w:color="auto"/>
              </w:divBdr>
            </w:div>
            <w:div w:id="102700432">
              <w:marLeft w:val="0"/>
              <w:marRight w:val="0"/>
              <w:marTop w:val="0"/>
              <w:marBottom w:val="0"/>
              <w:divBdr>
                <w:top w:val="none" w:sz="0" w:space="0" w:color="auto"/>
                <w:left w:val="none" w:sz="0" w:space="0" w:color="auto"/>
                <w:bottom w:val="none" w:sz="0" w:space="0" w:color="auto"/>
                <w:right w:val="none" w:sz="0" w:space="0" w:color="auto"/>
              </w:divBdr>
            </w:div>
            <w:div w:id="1072921968">
              <w:marLeft w:val="0"/>
              <w:marRight w:val="0"/>
              <w:marTop w:val="0"/>
              <w:marBottom w:val="0"/>
              <w:divBdr>
                <w:top w:val="none" w:sz="0" w:space="0" w:color="auto"/>
                <w:left w:val="none" w:sz="0" w:space="0" w:color="auto"/>
                <w:bottom w:val="none" w:sz="0" w:space="0" w:color="auto"/>
                <w:right w:val="none" w:sz="0" w:space="0" w:color="auto"/>
              </w:divBdr>
            </w:div>
            <w:div w:id="1879704593">
              <w:marLeft w:val="0"/>
              <w:marRight w:val="0"/>
              <w:marTop w:val="0"/>
              <w:marBottom w:val="0"/>
              <w:divBdr>
                <w:top w:val="none" w:sz="0" w:space="0" w:color="auto"/>
                <w:left w:val="none" w:sz="0" w:space="0" w:color="auto"/>
                <w:bottom w:val="none" w:sz="0" w:space="0" w:color="auto"/>
                <w:right w:val="none" w:sz="0" w:space="0" w:color="auto"/>
              </w:divBdr>
            </w:div>
            <w:div w:id="190656126">
              <w:marLeft w:val="0"/>
              <w:marRight w:val="0"/>
              <w:marTop w:val="0"/>
              <w:marBottom w:val="0"/>
              <w:divBdr>
                <w:top w:val="none" w:sz="0" w:space="0" w:color="auto"/>
                <w:left w:val="none" w:sz="0" w:space="0" w:color="auto"/>
                <w:bottom w:val="none" w:sz="0" w:space="0" w:color="auto"/>
                <w:right w:val="none" w:sz="0" w:space="0" w:color="auto"/>
              </w:divBdr>
            </w:div>
            <w:div w:id="1001083997">
              <w:marLeft w:val="0"/>
              <w:marRight w:val="0"/>
              <w:marTop w:val="0"/>
              <w:marBottom w:val="0"/>
              <w:divBdr>
                <w:top w:val="none" w:sz="0" w:space="0" w:color="auto"/>
                <w:left w:val="none" w:sz="0" w:space="0" w:color="auto"/>
                <w:bottom w:val="none" w:sz="0" w:space="0" w:color="auto"/>
                <w:right w:val="none" w:sz="0" w:space="0" w:color="auto"/>
              </w:divBdr>
            </w:div>
            <w:div w:id="127405421">
              <w:marLeft w:val="0"/>
              <w:marRight w:val="0"/>
              <w:marTop w:val="0"/>
              <w:marBottom w:val="0"/>
              <w:divBdr>
                <w:top w:val="none" w:sz="0" w:space="0" w:color="auto"/>
                <w:left w:val="none" w:sz="0" w:space="0" w:color="auto"/>
                <w:bottom w:val="none" w:sz="0" w:space="0" w:color="auto"/>
                <w:right w:val="none" w:sz="0" w:space="0" w:color="auto"/>
              </w:divBdr>
            </w:div>
            <w:div w:id="480853522">
              <w:marLeft w:val="0"/>
              <w:marRight w:val="0"/>
              <w:marTop w:val="0"/>
              <w:marBottom w:val="0"/>
              <w:divBdr>
                <w:top w:val="none" w:sz="0" w:space="0" w:color="auto"/>
                <w:left w:val="none" w:sz="0" w:space="0" w:color="auto"/>
                <w:bottom w:val="none" w:sz="0" w:space="0" w:color="auto"/>
                <w:right w:val="none" w:sz="0" w:space="0" w:color="auto"/>
              </w:divBdr>
            </w:div>
            <w:div w:id="1527521190">
              <w:marLeft w:val="0"/>
              <w:marRight w:val="0"/>
              <w:marTop w:val="0"/>
              <w:marBottom w:val="0"/>
              <w:divBdr>
                <w:top w:val="none" w:sz="0" w:space="0" w:color="auto"/>
                <w:left w:val="none" w:sz="0" w:space="0" w:color="auto"/>
                <w:bottom w:val="none" w:sz="0" w:space="0" w:color="auto"/>
                <w:right w:val="none" w:sz="0" w:space="0" w:color="auto"/>
              </w:divBdr>
            </w:div>
            <w:div w:id="938297336">
              <w:marLeft w:val="0"/>
              <w:marRight w:val="0"/>
              <w:marTop w:val="0"/>
              <w:marBottom w:val="0"/>
              <w:divBdr>
                <w:top w:val="none" w:sz="0" w:space="0" w:color="auto"/>
                <w:left w:val="none" w:sz="0" w:space="0" w:color="auto"/>
                <w:bottom w:val="none" w:sz="0" w:space="0" w:color="auto"/>
                <w:right w:val="none" w:sz="0" w:space="0" w:color="auto"/>
              </w:divBdr>
            </w:div>
            <w:div w:id="457260354">
              <w:marLeft w:val="0"/>
              <w:marRight w:val="0"/>
              <w:marTop w:val="0"/>
              <w:marBottom w:val="0"/>
              <w:divBdr>
                <w:top w:val="none" w:sz="0" w:space="0" w:color="auto"/>
                <w:left w:val="none" w:sz="0" w:space="0" w:color="auto"/>
                <w:bottom w:val="none" w:sz="0" w:space="0" w:color="auto"/>
                <w:right w:val="none" w:sz="0" w:space="0" w:color="auto"/>
              </w:divBdr>
            </w:div>
            <w:div w:id="935789629">
              <w:marLeft w:val="0"/>
              <w:marRight w:val="0"/>
              <w:marTop w:val="0"/>
              <w:marBottom w:val="0"/>
              <w:divBdr>
                <w:top w:val="none" w:sz="0" w:space="0" w:color="auto"/>
                <w:left w:val="none" w:sz="0" w:space="0" w:color="auto"/>
                <w:bottom w:val="none" w:sz="0" w:space="0" w:color="auto"/>
                <w:right w:val="none" w:sz="0" w:space="0" w:color="auto"/>
              </w:divBdr>
            </w:div>
            <w:div w:id="469641306">
              <w:marLeft w:val="0"/>
              <w:marRight w:val="0"/>
              <w:marTop w:val="0"/>
              <w:marBottom w:val="0"/>
              <w:divBdr>
                <w:top w:val="none" w:sz="0" w:space="0" w:color="auto"/>
                <w:left w:val="none" w:sz="0" w:space="0" w:color="auto"/>
                <w:bottom w:val="none" w:sz="0" w:space="0" w:color="auto"/>
                <w:right w:val="none" w:sz="0" w:space="0" w:color="auto"/>
              </w:divBdr>
            </w:div>
            <w:div w:id="441345743">
              <w:marLeft w:val="0"/>
              <w:marRight w:val="0"/>
              <w:marTop w:val="0"/>
              <w:marBottom w:val="0"/>
              <w:divBdr>
                <w:top w:val="none" w:sz="0" w:space="0" w:color="auto"/>
                <w:left w:val="none" w:sz="0" w:space="0" w:color="auto"/>
                <w:bottom w:val="none" w:sz="0" w:space="0" w:color="auto"/>
                <w:right w:val="none" w:sz="0" w:space="0" w:color="auto"/>
              </w:divBdr>
            </w:div>
            <w:div w:id="654144501">
              <w:marLeft w:val="0"/>
              <w:marRight w:val="0"/>
              <w:marTop w:val="0"/>
              <w:marBottom w:val="0"/>
              <w:divBdr>
                <w:top w:val="none" w:sz="0" w:space="0" w:color="auto"/>
                <w:left w:val="none" w:sz="0" w:space="0" w:color="auto"/>
                <w:bottom w:val="none" w:sz="0" w:space="0" w:color="auto"/>
                <w:right w:val="none" w:sz="0" w:space="0" w:color="auto"/>
              </w:divBdr>
            </w:div>
            <w:div w:id="583535892">
              <w:marLeft w:val="0"/>
              <w:marRight w:val="0"/>
              <w:marTop w:val="0"/>
              <w:marBottom w:val="0"/>
              <w:divBdr>
                <w:top w:val="none" w:sz="0" w:space="0" w:color="auto"/>
                <w:left w:val="none" w:sz="0" w:space="0" w:color="auto"/>
                <w:bottom w:val="none" w:sz="0" w:space="0" w:color="auto"/>
                <w:right w:val="none" w:sz="0" w:space="0" w:color="auto"/>
              </w:divBdr>
            </w:div>
            <w:div w:id="1219784977">
              <w:marLeft w:val="0"/>
              <w:marRight w:val="0"/>
              <w:marTop w:val="0"/>
              <w:marBottom w:val="0"/>
              <w:divBdr>
                <w:top w:val="none" w:sz="0" w:space="0" w:color="auto"/>
                <w:left w:val="none" w:sz="0" w:space="0" w:color="auto"/>
                <w:bottom w:val="none" w:sz="0" w:space="0" w:color="auto"/>
                <w:right w:val="none" w:sz="0" w:space="0" w:color="auto"/>
              </w:divBdr>
            </w:div>
            <w:div w:id="972371675">
              <w:marLeft w:val="0"/>
              <w:marRight w:val="0"/>
              <w:marTop w:val="0"/>
              <w:marBottom w:val="0"/>
              <w:divBdr>
                <w:top w:val="none" w:sz="0" w:space="0" w:color="auto"/>
                <w:left w:val="none" w:sz="0" w:space="0" w:color="auto"/>
                <w:bottom w:val="none" w:sz="0" w:space="0" w:color="auto"/>
                <w:right w:val="none" w:sz="0" w:space="0" w:color="auto"/>
              </w:divBdr>
            </w:div>
            <w:div w:id="2037579974">
              <w:marLeft w:val="0"/>
              <w:marRight w:val="0"/>
              <w:marTop w:val="0"/>
              <w:marBottom w:val="0"/>
              <w:divBdr>
                <w:top w:val="none" w:sz="0" w:space="0" w:color="auto"/>
                <w:left w:val="none" w:sz="0" w:space="0" w:color="auto"/>
                <w:bottom w:val="none" w:sz="0" w:space="0" w:color="auto"/>
                <w:right w:val="none" w:sz="0" w:space="0" w:color="auto"/>
              </w:divBdr>
            </w:div>
            <w:div w:id="645935561">
              <w:marLeft w:val="0"/>
              <w:marRight w:val="0"/>
              <w:marTop w:val="0"/>
              <w:marBottom w:val="0"/>
              <w:divBdr>
                <w:top w:val="none" w:sz="0" w:space="0" w:color="auto"/>
                <w:left w:val="none" w:sz="0" w:space="0" w:color="auto"/>
                <w:bottom w:val="none" w:sz="0" w:space="0" w:color="auto"/>
                <w:right w:val="none" w:sz="0" w:space="0" w:color="auto"/>
              </w:divBdr>
            </w:div>
            <w:div w:id="333335889">
              <w:marLeft w:val="0"/>
              <w:marRight w:val="0"/>
              <w:marTop w:val="0"/>
              <w:marBottom w:val="0"/>
              <w:divBdr>
                <w:top w:val="none" w:sz="0" w:space="0" w:color="auto"/>
                <w:left w:val="none" w:sz="0" w:space="0" w:color="auto"/>
                <w:bottom w:val="none" w:sz="0" w:space="0" w:color="auto"/>
                <w:right w:val="none" w:sz="0" w:space="0" w:color="auto"/>
              </w:divBdr>
            </w:div>
            <w:div w:id="1102531336">
              <w:marLeft w:val="0"/>
              <w:marRight w:val="0"/>
              <w:marTop w:val="0"/>
              <w:marBottom w:val="0"/>
              <w:divBdr>
                <w:top w:val="none" w:sz="0" w:space="0" w:color="auto"/>
                <w:left w:val="none" w:sz="0" w:space="0" w:color="auto"/>
                <w:bottom w:val="none" w:sz="0" w:space="0" w:color="auto"/>
                <w:right w:val="none" w:sz="0" w:space="0" w:color="auto"/>
              </w:divBdr>
            </w:div>
            <w:div w:id="2113622336">
              <w:marLeft w:val="0"/>
              <w:marRight w:val="0"/>
              <w:marTop w:val="0"/>
              <w:marBottom w:val="0"/>
              <w:divBdr>
                <w:top w:val="none" w:sz="0" w:space="0" w:color="auto"/>
                <w:left w:val="none" w:sz="0" w:space="0" w:color="auto"/>
                <w:bottom w:val="none" w:sz="0" w:space="0" w:color="auto"/>
                <w:right w:val="none" w:sz="0" w:space="0" w:color="auto"/>
              </w:divBdr>
            </w:div>
            <w:div w:id="794524313">
              <w:marLeft w:val="0"/>
              <w:marRight w:val="0"/>
              <w:marTop w:val="0"/>
              <w:marBottom w:val="0"/>
              <w:divBdr>
                <w:top w:val="none" w:sz="0" w:space="0" w:color="auto"/>
                <w:left w:val="none" w:sz="0" w:space="0" w:color="auto"/>
                <w:bottom w:val="none" w:sz="0" w:space="0" w:color="auto"/>
                <w:right w:val="none" w:sz="0" w:space="0" w:color="auto"/>
              </w:divBdr>
            </w:div>
            <w:div w:id="2103186830">
              <w:marLeft w:val="0"/>
              <w:marRight w:val="0"/>
              <w:marTop w:val="0"/>
              <w:marBottom w:val="0"/>
              <w:divBdr>
                <w:top w:val="none" w:sz="0" w:space="0" w:color="auto"/>
                <w:left w:val="none" w:sz="0" w:space="0" w:color="auto"/>
                <w:bottom w:val="none" w:sz="0" w:space="0" w:color="auto"/>
                <w:right w:val="none" w:sz="0" w:space="0" w:color="auto"/>
              </w:divBdr>
            </w:div>
            <w:div w:id="74986064">
              <w:marLeft w:val="0"/>
              <w:marRight w:val="0"/>
              <w:marTop w:val="0"/>
              <w:marBottom w:val="0"/>
              <w:divBdr>
                <w:top w:val="none" w:sz="0" w:space="0" w:color="auto"/>
                <w:left w:val="none" w:sz="0" w:space="0" w:color="auto"/>
                <w:bottom w:val="none" w:sz="0" w:space="0" w:color="auto"/>
                <w:right w:val="none" w:sz="0" w:space="0" w:color="auto"/>
              </w:divBdr>
            </w:div>
            <w:div w:id="1071343332">
              <w:marLeft w:val="0"/>
              <w:marRight w:val="0"/>
              <w:marTop w:val="0"/>
              <w:marBottom w:val="0"/>
              <w:divBdr>
                <w:top w:val="none" w:sz="0" w:space="0" w:color="auto"/>
                <w:left w:val="none" w:sz="0" w:space="0" w:color="auto"/>
                <w:bottom w:val="none" w:sz="0" w:space="0" w:color="auto"/>
                <w:right w:val="none" w:sz="0" w:space="0" w:color="auto"/>
              </w:divBdr>
            </w:div>
            <w:div w:id="1851680028">
              <w:marLeft w:val="0"/>
              <w:marRight w:val="0"/>
              <w:marTop w:val="0"/>
              <w:marBottom w:val="0"/>
              <w:divBdr>
                <w:top w:val="none" w:sz="0" w:space="0" w:color="auto"/>
                <w:left w:val="none" w:sz="0" w:space="0" w:color="auto"/>
                <w:bottom w:val="none" w:sz="0" w:space="0" w:color="auto"/>
                <w:right w:val="none" w:sz="0" w:space="0" w:color="auto"/>
              </w:divBdr>
            </w:div>
            <w:div w:id="36593793">
              <w:marLeft w:val="0"/>
              <w:marRight w:val="0"/>
              <w:marTop w:val="0"/>
              <w:marBottom w:val="0"/>
              <w:divBdr>
                <w:top w:val="none" w:sz="0" w:space="0" w:color="auto"/>
                <w:left w:val="none" w:sz="0" w:space="0" w:color="auto"/>
                <w:bottom w:val="none" w:sz="0" w:space="0" w:color="auto"/>
                <w:right w:val="none" w:sz="0" w:space="0" w:color="auto"/>
              </w:divBdr>
            </w:div>
            <w:div w:id="1621643484">
              <w:marLeft w:val="0"/>
              <w:marRight w:val="0"/>
              <w:marTop w:val="0"/>
              <w:marBottom w:val="0"/>
              <w:divBdr>
                <w:top w:val="none" w:sz="0" w:space="0" w:color="auto"/>
                <w:left w:val="none" w:sz="0" w:space="0" w:color="auto"/>
                <w:bottom w:val="none" w:sz="0" w:space="0" w:color="auto"/>
                <w:right w:val="none" w:sz="0" w:space="0" w:color="auto"/>
              </w:divBdr>
            </w:div>
            <w:div w:id="588123994">
              <w:marLeft w:val="0"/>
              <w:marRight w:val="0"/>
              <w:marTop w:val="0"/>
              <w:marBottom w:val="0"/>
              <w:divBdr>
                <w:top w:val="none" w:sz="0" w:space="0" w:color="auto"/>
                <w:left w:val="none" w:sz="0" w:space="0" w:color="auto"/>
                <w:bottom w:val="none" w:sz="0" w:space="0" w:color="auto"/>
                <w:right w:val="none" w:sz="0" w:space="0" w:color="auto"/>
              </w:divBdr>
            </w:div>
            <w:div w:id="1917519315">
              <w:marLeft w:val="0"/>
              <w:marRight w:val="0"/>
              <w:marTop w:val="0"/>
              <w:marBottom w:val="0"/>
              <w:divBdr>
                <w:top w:val="none" w:sz="0" w:space="0" w:color="auto"/>
                <w:left w:val="none" w:sz="0" w:space="0" w:color="auto"/>
                <w:bottom w:val="none" w:sz="0" w:space="0" w:color="auto"/>
                <w:right w:val="none" w:sz="0" w:space="0" w:color="auto"/>
              </w:divBdr>
            </w:div>
            <w:div w:id="2121336111">
              <w:marLeft w:val="0"/>
              <w:marRight w:val="0"/>
              <w:marTop w:val="0"/>
              <w:marBottom w:val="0"/>
              <w:divBdr>
                <w:top w:val="none" w:sz="0" w:space="0" w:color="auto"/>
                <w:left w:val="none" w:sz="0" w:space="0" w:color="auto"/>
                <w:bottom w:val="none" w:sz="0" w:space="0" w:color="auto"/>
                <w:right w:val="none" w:sz="0" w:space="0" w:color="auto"/>
              </w:divBdr>
            </w:div>
            <w:div w:id="1434785894">
              <w:marLeft w:val="0"/>
              <w:marRight w:val="0"/>
              <w:marTop w:val="0"/>
              <w:marBottom w:val="0"/>
              <w:divBdr>
                <w:top w:val="none" w:sz="0" w:space="0" w:color="auto"/>
                <w:left w:val="none" w:sz="0" w:space="0" w:color="auto"/>
                <w:bottom w:val="none" w:sz="0" w:space="0" w:color="auto"/>
                <w:right w:val="none" w:sz="0" w:space="0" w:color="auto"/>
              </w:divBdr>
            </w:div>
            <w:div w:id="329648208">
              <w:marLeft w:val="0"/>
              <w:marRight w:val="0"/>
              <w:marTop w:val="0"/>
              <w:marBottom w:val="0"/>
              <w:divBdr>
                <w:top w:val="none" w:sz="0" w:space="0" w:color="auto"/>
                <w:left w:val="none" w:sz="0" w:space="0" w:color="auto"/>
                <w:bottom w:val="none" w:sz="0" w:space="0" w:color="auto"/>
                <w:right w:val="none" w:sz="0" w:space="0" w:color="auto"/>
              </w:divBdr>
            </w:div>
            <w:div w:id="2107530184">
              <w:marLeft w:val="0"/>
              <w:marRight w:val="0"/>
              <w:marTop w:val="0"/>
              <w:marBottom w:val="0"/>
              <w:divBdr>
                <w:top w:val="none" w:sz="0" w:space="0" w:color="auto"/>
                <w:left w:val="none" w:sz="0" w:space="0" w:color="auto"/>
                <w:bottom w:val="none" w:sz="0" w:space="0" w:color="auto"/>
                <w:right w:val="none" w:sz="0" w:space="0" w:color="auto"/>
              </w:divBdr>
            </w:div>
            <w:div w:id="980840791">
              <w:marLeft w:val="0"/>
              <w:marRight w:val="0"/>
              <w:marTop w:val="0"/>
              <w:marBottom w:val="0"/>
              <w:divBdr>
                <w:top w:val="none" w:sz="0" w:space="0" w:color="auto"/>
                <w:left w:val="none" w:sz="0" w:space="0" w:color="auto"/>
                <w:bottom w:val="none" w:sz="0" w:space="0" w:color="auto"/>
                <w:right w:val="none" w:sz="0" w:space="0" w:color="auto"/>
              </w:divBdr>
            </w:div>
            <w:div w:id="1072193192">
              <w:marLeft w:val="0"/>
              <w:marRight w:val="0"/>
              <w:marTop w:val="0"/>
              <w:marBottom w:val="0"/>
              <w:divBdr>
                <w:top w:val="none" w:sz="0" w:space="0" w:color="auto"/>
                <w:left w:val="none" w:sz="0" w:space="0" w:color="auto"/>
                <w:bottom w:val="none" w:sz="0" w:space="0" w:color="auto"/>
                <w:right w:val="none" w:sz="0" w:space="0" w:color="auto"/>
              </w:divBdr>
            </w:div>
            <w:div w:id="1948393530">
              <w:marLeft w:val="0"/>
              <w:marRight w:val="0"/>
              <w:marTop w:val="0"/>
              <w:marBottom w:val="0"/>
              <w:divBdr>
                <w:top w:val="none" w:sz="0" w:space="0" w:color="auto"/>
                <w:left w:val="none" w:sz="0" w:space="0" w:color="auto"/>
                <w:bottom w:val="none" w:sz="0" w:space="0" w:color="auto"/>
                <w:right w:val="none" w:sz="0" w:space="0" w:color="auto"/>
              </w:divBdr>
            </w:div>
            <w:div w:id="1907061664">
              <w:marLeft w:val="0"/>
              <w:marRight w:val="0"/>
              <w:marTop w:val="0"/>
              <w:marBottom w:val="0"/>
              <w:divBdr>
                <w:top w:val="none" w:sz="0" w:space="0" w:color="auto"/>
                <w:left w:val="none" w:sz="0" w:space="0" w:color="auto"/>
                <w:bottom w:val="none" w:sz="0" w:space="0" w:color="auto"/>
                <w:right w:val="none" w:sz="0" w:space="0" w:color="auto"/>
              </w:divBdr>
            </w:div>
            <w:div w:id="2025545381">
              <w:marLeft w:val="0"/>
              <w:marRight w:val="0"/>
              <w:marTop w:val="0"/>
              <w:marBottom w:val="0"/>
              <w:divBdr>
                <w:top w:val="none" w:sz="0" w:space="0" w:color="auto"/>
                <w:left w:val="none" w:sz="0" w:space="0" w:color="auto"/>
                <w:bottom w:val="none" w:sz="0" w:space="0" w:color="auto"/>
                <w:right w:val="none" w:sz="0" w:space="0" w:color="auto"/>
              </w:divBdr>
            </w:div>
            <w:div w:id="168911048">
              <w:marLeft w:val="0"/>
              <w:marRight w:val="0"/>
              <w:marTop w:val="0"/>
              <w:marBottom w:val="0"/>
              <w:divBdr>
                <w:top w:val="none" w:sz="0" w:space="0" w:color="auto"/>
                <w:left w:val="none" w:sz="0" w:space="0" w:color="auto"/>
                <w:bottom w:val="none" w:sz="0" w:space="0" w:color="auto"/>
                <w:right w:val="none" w:sz="0" w:space="0" w:color="auto"/>
              </w:divBdr>
            </w:div>
            <w:div w:id="75128898">
              <w:marLeft w:val="0"/>
              <w:marRight w:val="0"/>
              <w:marTop w:val="0"/>
              <w:marBottom w:val="0"/>
              <w:divBdr>
                <w:top w:val="none" w:sz="0" w:space="0" w:color="auto"/>
                <w:left w:val="none" w:sz="0" w:space="0" w:color="auto"/>
                <w:bottom w:val="none" w:sz="0" w:space="0" w:color="auto"/>
                <w:right w:val="none" w:sz="0" w:space="0" w:color="auto"/>
              </w:divBdr>
            </w:div>
            <w:div w:id="1443111579">
              <w:marLeft w:val="0"/>
              <w:marRight w:val="0"/>
              <w:marTop w:val="0"/>
              <w:marBottom w:val="0"/>
              <w:divBdr>
                <w:top w:val="none" w:sz="0" w:space="0" w:color="auto"/>
                <w:left w:val="none" w:sz="0" w:space="0" w:color="auto"/>
                <w:bottom w:val="none" w:sz="0" w:space="0" w:color="auto"/>
                <w:right w:val="none" w:sz="0" w:space="0" w:color="auto"/>
              </w:divBdr>
            </w:div>
            <w:div w:id="356928732">
              <w:marLeft w:val="0"/>
              <w:marRight w:val="0"/>
              <w:marTop w:val="0"/>
              <w:marBottom w:val="0"/>
              <w:divBdr>
                <w:top w:val="none" w:sz="0" w:space="0" w:color="auto"/>
                <w:left w:val="none" w:sz="0" w:space="0" w:color="auto"/>
                <w:bottom w:val="none" w:sz="0" w:space="0" w:color="auto"/>
                <w:right w:val="none" w:sz="0" w:space="0" w:color="auto"/>
              </w:divBdr>
            </w:div>
            <w:div w:id="587081336">
              <w:marLeft w:val="0"/>
              <w:marRight w:val="0"/>
              <w:marTop w:val="0"/>
              <w:marBottom w:val="0"/>
              <w:divBdr>
                <w:top w:val="none" w:sz="0" w:space="0" w:color="auto"/>
                <w:left w:val="none" w:sz="0" w:space="0" w:color="auto"/>
                <w:bottom w:val="none" w:sz="0" w:space="0" w:color="auto"/>
                <w:right w:val="none" w:sz="0" w:space="0" w:color="auto"/>
              </w:divBdr>
            </w:div>
            <w:div w:id="1848904554">
              <w:marLeft w:val="0"/>
              <w:marRight w:val="0"/>
              <w:marTop w:val="0"/>
              <w:marBottom w:val="0"/>
              <w:divBdr>
                <w:top w:val="none" w:sz="0" w:space="0" w:color="auto"/>
                <w:left w:val="none" w:sz="0" w:space="0" w:color="auto"/>
                <w:bottom w:val="none" w:sz="0" w:space="0" w:color="auto"/>
                <w:right w:val="none" w:sz="0" w:space="0" w:color="auto"/>
              </w:divBdr>
            </w:div>
            <w:div w:id="1585526100">
              <w:marLeft w:val="0"/>
              <w:marRight w:val="0"/>
              <w:marTop w:val="0"/>
              <w:marBottom w:val="0"/>
              <w:divBdr>
                <w:top w:val="none" w:sz="0" w:space="0" w:color="auto"/>
                <w:left w:val="none" w:sz="0" w:space="0" w:color="auto"/>
                <w:bottom w:val="none" w:sz="0" w:space="0" w:color="auto"/>
                <w:right w:val="none" w:sz="0" w:space="0" w:color="auto"/>
              </w:divBdr>
            </w:div>
            <w:div w:id="1926843855">
              <w:marLeft w:val="0"/>
              <w:marRight w:val="0"/>
              <w:marTop w:val="0"/>
              <w:marBottom w:val="0"/>
              <w:divBdr>
                <w:top w:val="none" w:sz="0" w:space="0" w:color="auto"/>
                <w:left w:val="none" w:sz="0" w:space="0" w:color="auto"/>
                <w:bottom w:val="none" w:sz="0" w:space="0" w:color="auto"/>
                <w:right w:val="none" w:sz="0" w:space="0" w:color="auto"/>
              </w:divBdr>
            </w:div>
            <w:div w:id="446239090">
              <w:marLeft w:val="0"/>
              <w:marRight w:val="0"/>
              <w:marTop w:val="0"/>
              <w:marBottom w:val="0"/>
              <w:divBdr>
                <w:top w:val="none" w:sz="0" w:space="0" w:color="auto"/>
                <w:left w:val="none" w:sz="0" w:space="0" w:color="auto"/>
                <w:bottom w:val="none" w:sz="0" w:space="0" w:color="auto"/>
                <w:right w:val="none" w:sz="0" w:space="0" w:color="auto"/>
              </w:divBdr>
            </w:div>
            <w:div w:id="1322277219">
              <w:marLeft w:val="0"/>
              <w:marRight w:val="0"/>
              <w:marTop w:val="0"/>
              <w:marBottom w:val="0"/>
              <w:divBdr>
                <w:top w:val="none" w:sz="0" w:space="0" w:color="auto"/>
                <w:left w:val="none" w:sz="0" w:space="0" w:color="auto"/>
                <w:bottom w:val="none" w:sz="0" w:space="0" w:color="auto"/>
                <w:right w:val="none" w:sz="0" w:space="0" w:color="auto"/>
              </w:divBdr>
            </w:div>
            <w:div w:id="1391535109">
              <w:marLeft w:val="0"/>
              <w:marRight w:val="0"/>
              <w:marTop w:val="0"/>
              <w:marBottom w:val="0"/>
              <w:divBdr>
                <w:top w:val="none" w:sz="0" w:space="0" w:color="auto"/>
                <w:left w:val="none" w:sz="0" w:space="0" w:color="auto"/>
                <w:bottom w:val="none" w:sz="0" w:space="0" w:color="auto"/>
                <w:right w:val="none" w:sz="0" w:space="0" w:color="auto"/>
              </w:divBdr>
            </w:div>
            <w:div w:id="1725375159">
              <w:marLeft w:val="0"/>
              <w:marRight w:val="0"/>
              <w:marTop w:val="0"/>
              <w:marBottom w:val="0"/>
              <w:divBdr>
                <w:top w:val="none" w:sz="0" w:space="0" w:color="auto"/>
                <w:left w:val="none" w:sz="0" w:space="0" w:color="auto"/>
                <w:bottom w:val="none" w:sz="0" w:space="0" w:color="auto"/>
                <w:right w:val="none" w:sz="0" w:space="0" w:color="auto"/>
              </w:divBdr>
            </w:div>
            <w:div w:id="1207522201">
              <w:marLeft w:val="0"/>
              <w:marRight w:val="0"/>
              <w:marTop w:val="0"/>
              <w:marBottom w:val="0"/>
              <w:divBdr>
                <w:top w:val="none" w:sz="0" w:space="0" w:color="auto"/>
                <w:left w:val="none" w:sz="0" w:space="0" w:color="auto"/>
                <w:bottom w:val="none" w:sz="0" w:space="0" w:color="auto"/>
                <w:right w:val="none" w:sz="0" w:space="0" w:color="auto"/>
              </w:divBdr>
            </w:div>
            <w:div w:id="793602194">
              <w:marLeft w:val="0"/>
              <w:marRight w:val="0"/>
              <w:marTop w:val="0"/>
              <w:marBottom w:val="0"/>
              <w:divBdr>
                <w:top w:val="none" w:sz="0" w:space="0" w:color="auto"/>
                <w:left w:val="none" w:sz="0" w:space="0" w:color="auto"/>
                <w:bottom w:val="none" w:sz="0" w:space="0" w:color="auto"/>
                <w:right w:val="none" w:sz="0" w:space="0" w:color="auto"/>
              </w:divBdr>
            </w:div>
            <w:div w:id="1392193094">
              <w:marLeft w:val="0"/>
              <w:marRight w:val="0"/>
              <w:marTop w:val="0"/>
              <w:marBottom w:val="0"/>
              <w:divBdr>
                <w:top w:val="none" w:sz="0" w:space="0" w:color="auto"/>
                <w:left w:val="none" w:sz="0" w:space="0" w:color="auto"/>
                <w:bottom w:val="none" w:sz="0" w:space="0" w:color="auto"/>
                <w:right w:val="none" w:sz="0" w:space="0" w:color="auto"/>
              </w:divBdr>
            </w:div>
            <w:div w:id="1405029574">
              <w:marLeft w:val="0"/>
              <w:marRight w:val="0"/>
              <w:marTop w:val="0"/>
              <w:marBottom w:val="0"/>
              <w:divBdr>
                <w:top w:val="none" w:sz="0" w:space="0" w:color="auto"/>
                <w:left w:val="none" w:sz="0" w:space="0" w:color="auto"/>
                <w:bottom w:val="none" w:sz="0" w:space="0" w:color="auto"/>
                <w:right w:val="none" w:sz="0" w:space="0" w:color="auto"/>
              </w:divBdr>
            </w:div>
            <w:div w:id="439767636">
              <w:marLeft w:val="0"/>
              <w:marRight w:val="0"/>
              <w:marTop w:val="0"/>
              <w:marBottom w:val="0"/>
              <w:divBdr>
                <w:top w:val="none" w:sz="0" w:space="0" w:color="auto"/>
                <w:left w:val="none" w:sz="0" w:space="0" w:color="auto"/>
                <w:bottom w:val="none" w:sz="0" w:space="0" w:color="auto"/>
                <w:right w:val="none" w:sz="0" w:space="0" w:color="auto"/>
              </w:divBdr>
            </w:div>
            <w:div w:id="2020310504">
              <w:marLeft w:val="0"/>
              <w:marRight w:val="0"/>
              <w:marTop w:val="0"/>
              <w:marBottom w:val="0"/>
              <w:divBdr>
                <w:top w:val="none" w:sz="0" w:space="0" w:color="auto"/>
                <w:left w:val="none" w:sz="0" w:space="0" w:color="auto"/>
                <w:bottom w:val="none" w:sz="0" w:space="0" w:color="auto"/>
                <w:right w:val="none" w:sz="0" w:space="0" w:color="auto"/>
              </w:divBdr>
            </w:div>
            <w:div w:id="1243369870">
              <w:marLeft w:val="0"/>
              <w:marRight w:val="0"/>
              <w:marTop w:val="0"/>
              <w:marBottom w:val="0"/>
              <w:divBdr>
                <w:top w:val="none" w:sz="0" w:space="0" w:color="auto"/>
                <w:left w:val="none" w:sz="0" w:space="0" w:color="auto"/>
                <w:bottom w:val="none" w:sz="0" w:space="0" w:color="auto"/>
                <w:right w:val="none" w:sz="0" w:space="0" w:color="auto"/>
              </w:divBdr>
            </w:div>
            <w:div w:id="1169173044">
              <w:marLeft w:val="0"/>
              <w:marRight w:val="0"/>
              <w:marTop w:val="0"/>
              <w:marBottom w:val="0"/>
              <w:divBdr>
                <w:top w:val="none" w:sz="0" w:space="0" w:color="auto"/>
                <w:left w:val="none" w:sz="0" w:space="0" w:color="auto"/>
                <w:bottom w:val="none" w:sz="0" w:space="0" w:color="auto"/>
                <w:right w:val="none" w:sz="0" w:space="0" w:color="auto"/>
              </w:divBdr>
            </w:div>
            <w:div w:id="341005770">
              <w:marLeft w:val="0"/>
              <w:marRight w:val="0"/>
              <w:marTop w:val="0"/>
              <w:marBottom w:val="0"/>
              <w:divBdr>
                <w:top w:val="none" w:sz="0" w:space="0" w:color="auto"/>
                <w:left w:val="none" w:sz="0" w:space="0" w:color="auto"/>
                <w:bottom w:val="none" w:sz="0" w:space="0" w:color="auto"/>
                <w:right w:val="none" w:sz="0" w:space="0" w:color="auto"/>
              </w:divBdr>
            </w:div>
            <w:div w:id="1187869964">
              <w:marLeft w:val="0"/>
              <w:marRight w:val="0"/>
              <w:marTop w:val="0"/>
              <w:marBottom w:val="0"/>
              <w:divBdr>
                <w:top w:val="none" w:sz="0" w:space="0" w:color="auto"/>
                <w:left w:val="none" w:sz="0" w:space="0" w:color="auto"/>
                <w:bottom w:val="none" w:sz="0" w:space="0" w:color="auto"/>
                <w:right w:val="none" w:sz="0" w:space="0" w:color="auto"/>
              </w:divBdr>
            </w:div>
            <w:div w:id="2010449439">
              <w:marLeft w:val="0"/>
              <w:marRight w:val="0"/>
              <w:marTop w:val="0"/>
              <w:marBottom w:val="0"/>
              <w:divBdr>
                <w:top w:val="none" w:sz="0" w:space="0" w:color="auto"/>
                <w:left w:val="none" w:sz="0" w:space="0" w:color="auto"/>
                <w:bottom w:val="none" w:sz="0" w:space="0" w:color="auto"/>
                <w:right w:val="none" w:sz="0" w:space="0" w:color="auto"/>
              </w:divBdr>
            </w:div>
            <w:div w:id="1636983220">
              <w:marLeft w:val="0"/>
              <w:marRight w:val="0"/>
              <w:marTop w:val="0"/>
              <w:marBottom w:val="0"/>
              <w:divBdr>
                <w:top w:val="none" w:sz="0" w:space="0" w:color="auto"/>
                <w:left w:val="none" w:sz="0" w:space="0" w:color="auto"/>
                <w:bottom w:val="none" w:sz="0" w:space="0" w:color="auto"/>
                <w:right w:val="none" w:sz="0" w:space="0" w:color="auto"/>
              </w:divBdr>
            </w:div>
            <w:div w:id="1354960358">
              <w:marLeft w:val="0"/>
              <w:marRight w:val="0"/>
              <w:marTop w:val="0"/>
              <w:marBottom w:val="0"/>
              <w:divBdr>
                <w:top w:val="none" w:sz="0" w:space="0" w:color="auto"/>
                <w:left w:val="none" w:sz="0" w:space="0" w:color="auto"/>
                <w:bottom w:val="none" w:sz="0" w:space="0" w:color="auto"/>
                <w:right w:val="none" w:sz="0" w:space="0" w:color="auto"/>
              </w:divBdr>
            </w:div>
            <w:div w:id="1137184906">
              <w:marLeft w:val="0"/>
              <w:marRight w:val="0"/>
              <w:marTop w:val="0"/>
              <w:marBottom w:val="0"/>
              <w:divBdr>
                <w:top w:val="none" w:sz="0" w:space="0" w:color="auto"/>
                <w:left w:val="none" w:sz="0" w:space="0" w:color="auto"/>
                <w:bottom w:val="none" w:sz="0" w:space="0" w:color="auto"/>
                <w:right w:val="none" w:sz="0" w:space="0" w:color="auto"/>
              </w:divBdr>
            </w:div>
            <w:div w:id="151870057">
              <w:marLeft w:val="0"/>
              <w:marRight w:val="0"/>
              <w:marTop w:val="0"/>
              <w:marBottom w:val="0"/>
              <w:divBdr>
                <w:top w:val="none" w:sz="0" w:space="0" w:color="auto"/>
                <w:left w:val="none" w:sz="0" w:space="0" w:color="auto"/>
                <w:bottom w:val="none" w:sz="0" w:space="0" w:color="auto"/>
                <w:right w:val="none" w:sz="0" w:space="0" w:color="auto"/>
              </w:divBdr>
            </w:div>
            <w:div w:id="77020739">
              <w:marLeft w:val="0"/>
              <w:marRight w:val="0"/>
              <w:marTop w:val="0"/>
              <w:marBottom w:val="0"/>
              <w:divBdr>
                <w:top w:val="none" w:sz="0" w:space="0" w:color="auto"/>
                <w:left w:val="none" w:sz="0" w:space="0" w:color="auto"/>
                <w:bottom w:val="none" w:sz="0" w:space="0" w:color="auto"/>
                <w:right w:val="none" w:sz="0" w:space="0" w:color="auto"/>
              </w:divBdr>
            </w:div>
            <w:div w:id="673604177">
              <w:marLeft w:val="0"/>
              <w:marRight w:val="0"/>
              <w:marTop w:val="0"/>
              <w:marBottom w:val="0"/>
              <w:divBdr>
                <w:top w:val="none" w:sz="0" w:space="0" w:color="auto"/>
                <w:left w:val="none" w:sz="0" w:space="0" w:color="auto"/>
                <w:bottom w:val="none" w:sz="0" w:space="0" w:color="auto"/>
                <w:right w:val="none" w:sz="0" w:space="0" w:color="auto"/>
              </w:divBdr>
            </w:div>
            <w:div w:id="1698852521">
              <w:marLeft w:val="0"/>
              <w:marRight w:val="0"/>
              <w:marTop w:val="0"/>
              <w:marBottom w:val="0"/>
              <w:divBdr>
                <w:top w:val="none" w:sz="0" w:space="0" w:color="auto"/>
                <w:left w:val="none" w:sz="0" w:space="0" w:color="auto"/>
                <w:bottom w:val="none" w:sz="0" w:space="0" w:color="auto"/>
                <w:right w:val="none" w:sz="0" w:space="0" w:color="auto"/>
              </w:divBdr>
            </w:div>
            <w:div w:id="77141711">
              <w:marLeft w:val="0"/>
              <w:marRight w:val="0"/>
              <w:marTop w:val="0"/>
              <w:marBottom w:val="0"/>
              <w:divBdr>
                <w:top w:val="none" w:sz="0" w:space="0" w:color="auto"/>
                <w:left w:val="none" w:sz="0" w:space="0" w:color="auto"/>
                <w:bottom w:val="none" w:sz="0" w:space="0" w:color="auto"/>
                <w:right w:val="none" w:sz="0" w:space="0" w:color="auto"/>
              </w:divBdr>
            </w:div>
            <w:div w:id="519122783">
              <w:marLeft w:val="0"/>
              <w:marRight w:val="0"/>
              <w:marTop w:val="0"/>
              <w:marBottom w:val="0"/>
              <w:divBdr>
                <w:top w:val="none" w:sz="0" w:space="0" w:color="auto"/>
                <w:left w:val="none" w:sz="0" w:space="0" w:color="auto"/>
                <w:bottom w:val="none" w:sz="0" w:space="0" w:color="auto"/>
                <w:right w:val="none" w:sz="0" w:space="0" w:color="auto"/>
              </w:divBdr>
            </w:div>
            <w:div w:id="1615475605">
              <w:marLeft w:val="0"/>
              <w:marRight w:val="0"/>
              <w:marTop w:val="0"/>
              <w:marBottom w:val="0"/>
              <w:divBdr>
                <w:top w:val="none" w:sz="0" w:space="0" w:color="auto"/>
                <w:left w:val="none" w:sz="0" w:space="0" w:color="auto"/>
                <w:bottom w:val="none" w:sz="0" w:space="0" w:color="auto"/>
                <w:right w:val="none" w:sz="0" w:space="0" w:color="auto"/>
              </w:divBdr>
            </w:div>
            <w:div w:id="1719931233">
              <w:marLeft w:val="0"/>
              <w:marRight w:val="0"/>
              <w:marTop w:val="0"/>
              <w:marBottom w:val="0"/>
              <w:divBdr>
                <w:top w:val="none" w:sz="0" w:space="0" w:color="auto"/>
                <w:left w:val="none" w:sz="0" w:space="0" w:color="auto"/>
                <w:bottom w:val="none" w:sz="0" w:space="0" w:color="auto"/>
                <w:right w:val="none" w:sz="0" w:space="0" w:color="auto"/>
              </w:divBdr>
            </w:div>
            <w:div w:id="895626003">
              <w:marLeft w:val="0"/>
              <w:marRight w:val="0"/>
              <w:marTop w:val="0"/>
              <w:marBottom w:val="0"/>
              <w:divBdr>
                <w:top w:val="none" w:sz="0" w:space="0" w:color="auto"/>
                <w:left w:val="none" w:sz="0" w:space="0" w:color="auto"/>
                <w:bottom w:val="none" w:sz="0" w:space="0" w:color="auto"/>
                <w:right w:val="none" w:sz="0" w:space="0" w:color="auto"/>
              </w:divBdr>
            </w:div>
            <w:div w:id="533349671">
              <w:marLeft w:val="0"/>
              <w:marRight w:val="0"/>
              <w:marTop w:val="0"/>
              <w:marBottom w:val="0"/>
              <w:divBdr>
                <w:top w:val="none" w:sz="0" w:space="0" w:color="auto"/>
                <w:left w:val="none" w:sz="0" w:space="0" w:color="auto"/>
                <w:bottom w:val="none" w:sz="0" w:space="0" w:color="auto"/>
                <w:right w:val="none" w:sz="0" w:space="0" w:color="auto"/>
              </w:divBdr>
            </w:div>
            <w:div w:id="2121800000">
              <w:marLeft w:val="0"/>
              <w:marRight w:val="0"/>
              <w:marTop w:val="0"/>
              <w:marBottom w:val="0"/>
              <w:divBdr>
                <w:top w:val="none" w:sz="0" w:space="0" w:color="auto"/>
                <w:left w:val="none" w:sz="0" w:space="0" w:color="auto"/>
                <w:bottom w:val="none" w:sz="0" w:space="0" w:color="auto"/>
                <w:right w:val="none" w:sz="0" w:space="0" w:color="auto"/>
              </w:divBdr>
            </w:div>
            <w:div w:id="987898455">
              <w:marLeft w:val="0"/>
              <w:marRight w:val="0"/>
              <w:marTop w:val="0"/>
              <w:marBottom w:val="0"/>
              <w:divBdr>
                <w:top w:val="none" w:sz="0" w:space="0" w:color="auto"/>
                <w:left w:val="none" w:sz="0" w:space="0" w:color="auto"/>
                <w:bottom w:val="none" w:sz="0" w:space="0" w:color="auto"/>
                <w:right w:val="none" w:sz="0" w:space="0" w:color="auto"/>
              </w:divBdr>
            </w:div>
            <w:div w:id="143939699">
              <w:marLeft w:val="0"/>
              <w:marRight w:val="0"/>
              <w:marTop w:val="0"/>
              <w:marBottom w:val="0"/>
              <w:divBdr>
                <w:top w:val="none" w:sz="0" w:space="0" w:color="auto"/>
                <w:left w:val="none" w:sz="0" w:space="0" w:color="auto"/>
                <w:bottom w:val="none" w:sz="0" w:space="0" w:color="auto"/>
                <w:right w:val="none" w:sz="0" w:space="0" w:color="auto"/>
              </w:divBdr>
            </w:div>
            <w:div w:id="1516576875">
              <w:marLeft w:val="0"/>
              <w:marRight w:val="0"/>
              <w:marTop w:val="0"/>
              <w:marBottom w:val="0"/>
              <w:divBdr>
                <w:top w:val="none" w:sz="0" w:space="0" w:color="auto"/>
                <w:left w:val="none" w:sz="0" w:space="0" w:color="auto"/>
                <w:bottom w:val="none" w:sz="0" w:space="0" w:color="auto"/>
                <w:right w:val="none" w:sz="0" w:space="0" w:color="auto"/>
              </w:divBdr>
            </w:div>
            <w:div w:id="1140030791">
              <w:marLeft w:val="0"/>
              <w:marRight w:val="0"/>
              <w:marTop w:val="0"/>
              <w:marBottom w:val="0"/>
              <w:divBdr>
                <w:top w:val="none" w:sz="0" w:space="0" w:color="auto"/>
                <w:left w:val="none" w:sz="0" w:space="0" w:color="auto"/>
                <w:bottom w:val="none" w:sz="0" w:space="0" w:color="auto"/>
                <w:right w:val="none" w:sz="0" w:space="0" w:color="auto"/>
              </w:divBdr>
            </w:div>
            <w:div w:id="699664426">
              <w:marLeft w:val="0"/>
              <w:marRight w:val="0"/>
              <w:marTop w:val="0"/>
              <w:marBottom w:val="0"/>
              <w:divBdr>
                <w:top w:val="none" w:sz="0" w:space="0" w:color="auto"/>
                <w:left w:val="none" w:sz="0" w:space="0" w:color="auto"/>
                <w:bottom w:val="none" w:sz="0" w:space="0" w:color="auto"/>
                <w:right w:val="none" w:sz="0" w:space="0" w:color="auto"/>
              </w:divBdr>
            </w:div>
            <w:div w:id="751974726">
              <w:marLeft w:val="0"/>
              <w:marRight w:val="0"/>
              <w:marTop w:val="0"/>
              <w:marBottom w:val="0"/>
              <w:divBdr>
                <w:top w:val="none" w:sz="0" w:space="0" w:color="auto"/>
                <w:left w:val="none" w:sz="0" w:space="0" w:color="auto"/>
                <w:bottom w:val="none" w:sz="0" w:space="0" w:color="auto"/>
                <w:right w:val="none" w:sz="0" w:space="0" w:color="auto"/>
              </w:divBdr>
            </w:div>
            <w:div w:id="1016152308">
              <w:marLeft w:val="0"/>
              <w:marRight w:val="0"/>
              <w:marTop w:val="0"/>
              <w:marBottom w:val="0"/>
              <w:divBdr>
                <w:top w:val="none" w:sz="0" w:space="0" w:color="auto"/>
                <w:left w:val="none" w:sz="0" w:space="0" w:color="auto"/>
                <w:bottom w:val="none" w:sz="0" w:space="0" w:color="auto"/>
                <w:right w:val="none" w:sz="0" w:space="0" w:color="auto"/>
              </w:divBdr>
            </w:div>
            <w:div w:id="2059426862">
              <w:marLeft w:val="0"/>
              <w:marRight w:val="0"/>
              <w:marTop w:val="0"/>
              <w:marBottom w:val="0"/>
              <w:divBdr>
                <w:top w:val="none" w:sz="0" w:space="0" w:color="auto"/>
                <w:left w:val="none" w:sz="0" w:space="0" w:color="auto"/>
                <w:bottom w:val="none" w:sz="0" w:space="0" w:color="auto"/>
                <w:right w:val="none" w:sz="0" w:space="0" w:color="auto"/>
              </w:divBdr>
            </w:div>
            <w:div w:id="2074430983">
              <w:marLeft w:val="0"/>
              <w:marRight w:val="0"/>
              <w:marTop w:val="0"/>
              <w:marBottom w:val="0"/>
              <w:divBdr>
                <w:top w:val="none" w:sz="0" w:space="0" w:color="auto"/>
                <w:left w:val="none" w:sz="0" w:space="0" w:color="auto"/>
                <w:bottom w:val="none" w:sz="0" w:space="0" w:color="auto"/>
                <w:right w:val="none" w:sz="0" w:space="0" w:color="auto"/>
              </w:divBdr>
            </w:div>
            <w:div w:id="207380116">
              <w:marLeft w:val="0"/>
              <w:marRight w:val="0"/>
              <w:marTop w:val="0"/>
              <w:marBottom w:val="0"/>
              <w:divBdr>
                <w:top w:val="none" w:sz="0" w:space="0" w:color="auto"/>
                <w:left w:val="none" w:sz="0" w:space="0" w:color="auto"/>
                <w:bottom w:val="none" w:sz="0" w:space="0" w:color="auto"/>
                <w:right w:val="none" w:sz="0" w:space="0" w:color="auto"/>
              </w:divBdr>
            </w:div>
            <w:div w:id="30961385">
              <w:marLeft w:val="0"/>
              <w:marRight w:val="0"/>
              <w:marTop w:val="0"/>
              <w:marBottom w:val="0"/>
              <w:divBdr>
                <w:top w:val="none" w:sz="0" w:space="0" w:color="auto"/>
                <w:left w:val="none" w:sz="0" w:space="0" w:color="auto"/>
                <w:bottom w:val="none" w:sz="0" w:space="0" w:color="auto"/>
                <w:right w:val="none" w:sz="0" w:space="0" w:color="auto"/>
              </w:divBdr>
            </w:div>
            <w:div w:id="212427222">
              <w:marLeft w:val="0"/>
              <w:marRight w:val="0"/>
              <w:marTop w:val="0"/>
              <w:marBottom w:val="0"/>
              <w:divBdr>
                <w:top w:val="none" w:sz="0" w:space="0" w:color="auto"/>
                <w:left w:val="none" w:sz="0" w:space="0" w:color="auto"/>
                <w:bottom w:val="none" w:sz="0" w:space="0" w:color="auto"/>
                <w:right w:val="none" w:sz="0" w:space="0" w:color="auto"/>
              </w:divBdr>
            </w:div>
            <w:div w:id="47459417">
              <w:marLeft w:val="0"/>
              <w:marRight w:val="0"/>
              <w:marTop w:val="0"/>
              <w:marBottom w:val="0"/>
              <w:divBdr>
                <w:top w:val="none" w:sz="0" w:space="0" w:color="auto"/>
                <w:left w:val="none" w:sz="0" w:space="0" w:color="auto"/>
                <w:bottom w:val="none" w:sz="0" w:space="0" w:color="auto"/>
                <w:right w:val="none" w:sz="0" w:space="0" w:color="auto"/>
              </w:divBdr>
            </w:div>
            <w:div w:id="1681544332">
              <w:marLeft w:val="0"/>
              <w:marRight w:val="0"/>
              <w:marTop w:val="0"/>
              <w:marBottom w:val="0"/>
              <w:divBdr>
                <w:top w:val="none" w:sz="0" w:space="0" w:color="auto"/>
                <w:left w:val="none" w:sz="0" w:space="0" w:color="auto"/>
                <w:bottom w:val="none" w:sz="0" w:space="0" w:color="auto"/>
                <w:right w:val="none" w:sz="0" w:space="0" w:color="auto"/>
              </w:divBdr>
            </w:div>
            <w:div w:id="242959100">
              <w:marLeft w:val="0"/>
              <w:marRight w:val="0"/>
              <w:marTop w:val="0"/>
              <w:marBottom w:val="0"/>
              <w:divBdr>
                <w:top w:val="none" w:sz="0" w:space="0" w:color="auto"/>
                <w:left w:val="none" w:sz="0" w:space="0" w:color="auto"/>
                <w:bottom w:val="none" w:sz="0" w:space="0" w:color="auto"/>
                <w:right w:val="none" w:sz="0" w:space="0" w:color="auto"/>
              </w:divBdr>
            </w:div>
            <w:div w:id="1350789185">
              <w:marLeft w:val="0"/>
              <w:marRight w:val="0"/>
              <w:marTop w:val="0"/>
              <w:marBottom w:val="0"/>
              <w:divBdr>
                <w:top w:val="none" w:sz="0" w:space="0" w:color="auto"/>
                <w:left w:val="none" w:sz="0" w:space="0" w:color="auto"/>
                <w:bottom w:val="none" w:sz="0" w:space="0" w:color="auto"/>
                <w:right w:val="none" w:sz="0" w:space="0" w:color="auto"/>
              </w:divBdr>
            </w:div>
            <w:div w:id="825242550">
              <w:marLeft w:val="0"/>
              <w:marRight w:val="0"/>
              <w:marTop w:val="0"/>
              <w:marBottom w:val="0"/>
              <w:divBdr>
                <w:top w:val="none" w:sz="0" w:space="0" w:color="auto"/>
                <w:left w:val="none" w:sz="0" w:space="0" w:color="auto"/>
                <w:bottom w:val="none" w:sz="0" w:space="0" w:color="auto"/>
                <w:right w:val="none" w:sz="0" w:space="0" w:color="auto"/>
              </w:divBdr>
            </w:div>
            <w:div w:id="1408385300">
              <w:marLeft w:val="0"/>
              <w:marRight w:val="0"/>
              <w:marTop w:val="0"/>
              <w:marBottom w:val="0"/>
              <w:divBdr>
                <w:top w:val="none" w:sz="0" w:space="0" w:color="auto"/>
                <w:left w:val="none" w:sz="0" w:space="0" w:color="auto"/>
                <w:bottom w:val="none" w:sz="0" w:space="0" w:color="auto"/>
                <w:right w:val="none" w:sz="0" w:space="0" w:color="auto"/>
              </w:divBdr>
            </w:div>
            <w:div w:id="1044525725">
              <w:marLeft w:val="0"/>
              <w:marRight w:val="0"/>
              <w:marTop w:val="0"/>
              <w:marBottom w:val="0"/>
              <w:divBdr>
                <w:top w:val="none" w:sz="0" w:space="0" w:color="auto"/>
                <w:left w:val="none" w:sz="0" w:space="0" w:color="auto"/>
                <w:bottom w:val="none" w:sz="0" w:space="0" w:color="auto"/>
                <w:right w:val="none" w:sz="0" w:space="0" w:color="auto"/>
              </w:divBdr>
            </w:div>
            <w:div w:id="1256018455">
              <w:marLeft w:val="0"/>
              <w:marRight w:val="0"/>
              <w:marTop w:val="0"/>
              <w:marBottom w:val="0"/>
              <w:divBdr>
                <w:top w:val="none" w:sz="0" w:space="0" w:color="auto"/>
                <w:left w:val="none" w:sz="0" w:space="0" w:color="auto"/>
                <w:bottom w:val="none" w:sz="0" w:space="0" w:color="auto"/>
                <w:right w:val="none" w:sz="0" w:space="0" w:color="auto"/>
              </w:divBdr>
            </w:div>
            <w:div w:id="1875651302">
              <w:marLeft w:val="0"/>
              <w:marRight w:val="0"/>
              <w:marTop w:val="0"/>
              <w:marBottom w:val="0"/>
              <w:divBdr>
                <w:top w:val="none" w:sz="0" w:space="0" w:color="auto"/>
                <w:left w:val="none" w:sz="0" w:space="0" w:color="auto"/>
                <w:bottom w:val="none" w:sz="0" w:space="0" w:color="auto"/>
                <w:right w:val="none" w:sz="0" w:space="0" w:color="auto"/>
              </w:divBdr>
            </w:div>
            <w:div w:id="1146121465">
              <w:marLeft w:val="0"/>
              <w:marRight w:val="0"/>
              <w:marTop w:val="0"/>
              <w:marBottom w:val="0"/>
              <w:divBdr>
                <w:top w:val="none" w:sz="0" w:space="0" w:color="auto"/>
                <w:left w:val="none" w:sz="0" w:space="0" w:color="auto"/>
                <w:bottom w:val="none" w:sz="0" w:space="0" w:color="auto"/>
                <w:right w:val="none" w:sz="0" w:space="0" w:color="auto"/>
              </w:divBdr>
            </w:div>
            <w:div w:id="1152452921">
              <w:marLeft w:val="0"/>
              <w:marRight w:val="0"/>
              <w:marTop w:val="0"/>
              <w:marBottom w:val="0"/>
              <w:divBdr>
                <w:top w:val="none" w:sz="0" w:space="0" w:color="auto"/>
                <w:left w:val="none" w:sz="0" w:space="0" w:color="auto"/>
                <w:bottom w:val="none" w:sz="0" w:space="0" w:color="auto"/>
                <w:right w:val="none" w:sz="0" w:space="0" w:color="auto"/>
              </w:divBdr>
            </w:div>
            <w:div w:id="1545486496">
              <w:marLeft w:val="0"/>
              <w:marRight w:val="0"/>
              <w:marTop w:val="0"/>
              <w:marBottom w:val="0"/>
              <w:divBdr>
                <w:top w:val="none" w:sz="0" w:space="0" w:color="auto"/>
                <w:left w:val="none" w:sz="0" w:space="0" w:color="auto"/>
                <w:bottom w:val="none" w:sz="0" w:space="0" w:color="auto"/>
                <w:right w:val="none" w:sz="0" w:space="0" w:color="auto"/>
              </w:divBdr>
            </w:div>
            <w:div w:id="1672487745">
              <w:marLeft w:val="0"/>
              <w:marRight w:val="0"/>
              <w:marTop w:val="0"/>
              <w:marBottom w:val="0"/>
              <w:divBdr>
                <w:top w:val="none" w:sz="0" w:space="0" w:color="auto"/>
                <w:left w:val="none" w:sz="0" w:space="0" w:color="auto"/>
                <w:bottom w:val="none" w:sz="0" w:space="0" w:color="auto"/>
                <w:right w:val="none" w:sz="0" w:space="0" w:color="auto"/>
              </w:divBdr>
            </w:div>
            <w:div w:id="2055500005">
              <w:marLeft w:val="0"/>
              <w:marRight w:val="0"/>
              <w:marTop w:val="0"/>
              <w:marBottom w:val="0"/>
              <w:divBdr>
                <w:top w:val="none" w:sz="0" w:space="0" w:color="auto"/>
                <w:left w:val="none" w:sz="0" w:space="0" w:color="auto"/>
                <w:bottom w:val="none" w:sz="0" w:space="0" w:color="auto"/>
                <w:right w:val="none" w:sz="0" w:space="0" w:color="auto"/>
              </w:divBdr>
            </w:div>
            <w:div w:id="687414514">
              <w:marLeft w:val="0"/>
              <w:marRight w:val="0"/>
              <w:marTop w:val="0"/>
              <w:marBottom w:val="0"/>
              <w:divBdr>
                <w:top w:val="none" w:sz="0" w:space="0" w:color="auto"/>
                <w:left w:val="none" w:sz="0" w:space="0" w:color="auto"/>
                <w:bottom w:val="none" w:sz="0" w:space="0" w:color="auto"/>
                <w:right w:val="none" w:sz="0" w:space="0" w:color="auto"/>
              </w:divBdr>
            </w:div>
            <w:div w:id="1835953342">
              <w:marLeft w:val="0"/>
              <w:marRight w:val="0"/>
              <w:marTop w:val="0"/>
              <w:marBottom w:val="0"/>
              <w:divBdr>
                <w:top w:val="none" w:sz="0" w:space="0" w:color="auto"/>
                <w:left w:val="none" w:sz="0" w:space="0" w:color="auto"/>
                <w:bottom w:val="none" w:sz="0" w:space="0" w:color="auto"/>
                <w:right w:val="none" w:sz="0" w:space="0" w:color="auto"/>
              </w:divBdr>
            </w:div>
            <w:div w:id="1829974954">
              <w:marLeft w:val="0"/>
              <w:marRight w:val="0"/>
              <w:marTop w:val="0"/>
              <w:marBottom w:val="0"/>
              <w:divBdr>
                <w:top w:val="none" w:sz="0" w:space="0" w:color="auto"/>
                <w:left w:val="none" w:sz="0" w:space="0" w:color="auto"/>
                <w:bottom w:val="none" w:sz="0" w:space="0" w:color="auto"/>
                <w:right w:val="none" w:sz="0" w:space="0" w:color="auto"/>
              </w:divBdr>
            </w:div>
            <w:div w:id="680358244">
              <w:marLeft w:val="0"/>
              <w:marRight w:val="0"/>
              <w:marTop w:val="0"/>
              <w:marBottom w:val="0"/>
              <w:divBdr>
                <w:top w:val="none" w:sz="0" w:space="0" w:color="auto"/>
                <w:left w:val="none" w:sz="0" w:space="0" w:color="auto"/>
                <w:bottom w:val="none" w:sz="0" w:space="0" w:color="auto"/>
                <w:right w:val="none" w:sz="0" w:space="0" w:color="auto"/>
              </w:divBdr>
            </w:div>
            <w:div w:id="1019743128">
              <w:marLeft w:val="0"/>
              <w:marRight w:val="0"/>
              <w:marTop w:val="0"/>
              <w:marBottom w:val="0"/>
              <w:divBdr>
                <w:top w:val="none" w:sz="0" w:space="0" w:color="auto"/>
                <w:left w:val="none" w:sz="0" w:space="0" w:color="auto"/>
                <w:bottom w:val="none" w:sz="0" w:space="0" w:color="auto"/>
                <w:right w:val="none" w:sz="0" w:space="0" w:color="auto"/>
              </w:divBdr>
            </w:div>
            <w:div w:id="1210991107">
              <w:marLeft w:val="0"/>
              <w:marRight w:val="0"/>
              <w:marTop w:val="0"/>
              <w:marBottom w:val="0"/>
              <w:divBdr>
                <w:top w:val="none" w:sz="0" w:space="0" w:color="auto"/>
                <w:left w:val="none" w:sz="0" w:space="0" w:color="auto"/>
                <w:bottom w:val="none" w:sz="0" w:space="0" w:color="auto"/>
                <w:right w:val="none" w:sz="0" w:space="0" w:color="auto"/>
              </w:divBdr>
            </w:div>
            <w:div w:id="2042515191">
              <w:marLeft w:val="0"/>
              <w:marRight w:val="0"/>
              <w:marTop w:val="0"/>
              <w:marBottom w:val="0"/>
              <w:divBdr>
                <w:top w:val="none" w:sz="0" w:space="0" w:color="auto"/>
                <w:left w:val="none" w:sz="0" w:space="0" w:color="auto"/>
                <w:bottom w:val="none" w:sz="0" w:space="0" w:color="auto"/>
                <w:right w:val="none" w:sz="0" w:space="0" w:color="auto"/>
              </w:divBdr>
            </w:div>
            <w:div w:id="44838387">
              <w:marLeft w:val="0"/>
              <w:marRight w:val="0"/>
              <w:marTop w:val="0"/>
              <w:marBottom w:val="0"/>
              <w:divBdr>
                <w:top w:val="none" w:sz="0" w:space="0" w:color="auto"/>
                <w:left w:val="none" w:sz="0" w:space="0" w:color="auto"/>
                <w:bottom w:val="none" w:sz="0" w:space="0" w:color="auto"/>
                <w:right w:val="none" w:sz="0" w:space="0" w:color="auto"/>
              </w:divBdr>
            </w:div>
            <w:div w:id="1354110939">
              <w:marLeft w:val="0"/>
              <w:marRight w:val="0"/>
              <w:marTop w:val="0"/>
              <w:marBottom w:val="0"/>
              <w:divBdr>
                <w:top w:val="none" w:sz="0" w:space="0" w:color="auto"/>
                <w:left w:val="none" w:sz="0" w:space="0" w:color="auto"/>
                <w:bottom w:val="none" w:sz="0" w:space="0" w:color="auto"/>
                <w:right w:val="none" w:sz="0" w:space="0" w:color="auto"/>
              </w:divBdr>
            </w:div>
            <w:div w:id="1221863109">
              <w:marLeft w:val="0"/>
              <w:marRight w:val="0"/>
              <w:marTop w:val="0"/>
              <w:marBottom w:val="0"/>
              <w:divBdr>
                <w:top w:val="none" w:sz="0" w:space="0" w:color="auto"/>
                <w:left w:val="none" w:sz="0" w:space="0" w:color="auto"/>
                <w:bottom w:val="none" w:sz="0" w:space="0" w:color="auto"/>
                <w:right w:val="none" w:sz="0" w:space="0" w:color="auto"/>
              </w:divBdr>
            </w:div>
            <w:div w:id="1756635573">
              <w:marLeft w:val="0"/>
              <w:marRight w:val="0"/>
              <w:marTop w:val="0"/>
              <w:marBottom w:val="0"/>
              <w:divBdr>
                <w:top w:val="none" w:sz="0" w:space="0" w:color="auto"/>
                <w:left w:val="none" w:sz="0" w:space="0" w:color="auto"/>
                <w:bottom w:val="none" w:sz="0" w:space="0" w:color="auto"/>
                <w:right w:val="none" w:sz="0" w:space="0" w:color="auto"/>
              </w:divBdr>
            </w:div>
            <w:div w:id="632758752">
              <w:marLeft w:val="0"/>
              <w:marRight w:val="0"/>
              <w:marTop w:val="0"/>
              <w:marBottom w:val="0"/>
              <w:divBdr>
                <w:top w:val="none" w:sz="0" w:space="0" w:color="auto"/>
                <w:left w:val="none" w:sz="0" w:space="0" w:color="auto"/>
                <w:bottom w:val="none" w:sz="0" w:space="0" w:color="auto"/>
                <w:right w:val="none" w:sz="0" w:space="0" w:color="auto"/>
              </w:divBdr>
            </w:div>
            <w:div w:id="348870779">
              <w:marLeft w:val="0"/>
              <w:marRight w:val="0"/>
              <w:marTop w:val="0"/>
              <w:marBottom w:val="0"/>
              <w:divBdr>
                <w:top w:val="none" w:sz="0" w:space="0" w:color="auto"/>
                <w:left w:val="none" w:sz="0" w:space="0" w:color="auto"/>
                <w:bottom w:val="none" w:sz="0" w:space="0" w:color="auto"/>
                <w:right w:val="none" w:sz="0" w:space="0" w:color="auto"/>
              </w:divBdr>
            </w:div>
            <w:div w:id="80226032">
              <w:marLeft w:val="0"/>
              <w:marRight w:val="0"/>
              <w:marTop w:val="0"/>
              <w:marBottom w:val="0"/>
              <w:divBdr>
                <w:top w:val="none" w:sz="0" w:space="0" w:color="auto"/>
                <w:left w:val="none" w:sz="0" w:space="0" w:color="auto"/>
                <w:bottom w:val="none" w:sz="0" w:space="0" w:color="auto"/>
                <w:right w:val="none" w:sz="0" w:space="0" w:color="auto"/>
              </w:divBdr>
            </w:div>
            <w:div w:id="1650865428">
              <w:marLeft w:val="0"/>
              <w:marRight w:val="0"/>
              <w:marTop w:val="0"/>
              <w:marBottom w:val="0"/>
              <w:divBdr>
                <w:top w:val="none" w:sz="0" w:space="0" w:color="auto"/>
                <w:left w:val="none" w:sz="0" w:space="0" w:color="auto"/>
                <w:bottom w:val="none" w:sz="0" w:space="0" w:color="auto"/>
                <w:right w:val="none" w:sz="0" w:space="0" w:color="auto"/>
              </w:divBdr>
            </w:div>
            <w:div w:id="1235437027">
              <w:marLeft w:val="0"/>
              <w:marRight w:val="0"/>
              <w:marTop w:val="0"/>
              <w:marBottom w:val="0"/>
              <w:divBdr>
                <w:top w:val="none" w:sz="0" w:space="0" w:color="auto"/>
                <w:left w:val="none" w:sz="0" w:space="0" w:color="auto"/>
                <w:bottom w:val="none" w:sz="0" w:space="0" w:color="auto"/>
                <w:right w:val="none" w:sz="0" w:space="0" w:color="auto"/>
              </w:divBdr>
            </w:div>
            <w:div w:id="1164782748">
              <w:marLeft w:val="0"/>
              <w:marRight w:val="0"/>
              <w:marTop w:val="0"/>
              <w:marBottom w:val="0"/>
              <w:divBdr>
                <w:top w:val="none" w:sz="0" w:space="0" w:color="auto"/>
                <w:left w:val="none" w:sz="0" w:space="0" w:color="auto"/>
                <w:bottom w:val="none" w:sz="0" w:space="0" w:color="auto"/>
                <w:right w:val="none" w:sz="0" w:space="0" w:color="auto"/>
              </w:divBdr>
            </w:div>
            <w:div w:id="1881235913">
              <w:marLeft w:val="0"/>
              <w:marRight w:val="0"/>
              <w:marTop w:val="0"/>
              <w:marBottom w:val="0"/>
              <w:divBdr>
                <w:top w:val="none" w:sz="0" w:space="0" w:color="auto"/>
                <w:left w:val="none" w:sz="0" w:space="0" w:color="auto"/>
                <w:bottom w:val="none" w:sz="0" w:space="0" w:color="auto"/>
                <w:right w:val="none" w:sz="0" w:space="0" w:color="auto"/>
              </w:divBdr>
            </w:div>
            <w:div w:id="120153560">
              <w:marLeft w:val="0"/>
              <w:marRight w:val="0"/>
              <w:marTop w:val="0"/>
              <w:marBottom w:val="0"/>
              <w:divBdr>
                <w:top w:val="none" w:sz="0" w:space="0" w:color="auto"/>
                <w:left w:val="none" w:sz="0" w:space="0" w:color="auto"/>
                <w:bottom w:val="none" w:sz="0" w:space="0" w:color="auto"/>
                <w:right w:val="none" w:sz="0" w:space="0" w:color="auto"/>
              </w:divBdr>
            </w:div>
            <w:div w:id="1213930858">
              <w:marLeft w:val="0"/>
              <w:marRight w:val="0"/>
              <w:marTop w:val="0"/>
              <w:marBottom w:val="0"/>
              <w:divBdr>
                <w:top w:val="none" w:sz="0" w:space="0" w:color="auto"/>
                <w:left w:val="none" w:sz="0" w:space="0" w:color="auto"/>
                <w:bottom w:val="none" w:sz="0" w:space="0" w:color="auto"/>
                <w:right w:val="none" w:sz="0" w:space="0" w:color="auto"/>
              </w:divBdr>
            </w:div>
            <w:div w:id="1918006644">
              <w:marLeft w:val="0"/>
              <w:marRight w:val="0"/>
              <w:marTop w:val="0"/>
              <w:marBottom w:val="0"/>
              <w:divBdr>
                <w:top w:val="none" w:sz="0" w:space="0" w:color="auto"/>
                <w:left w:val="none" w:sz="0" w:space="0" w:color="auto"/>
                <w:bottom w:val="none" w:sz="0" w:space="0" w:color="auto"/>
                <w:right w:val="none" w:sz="0" w:space="0" w:color="auto"/>
              </w:divBdr>
            </w:div>
            <w:div w:id="296178795">
              <w:marLeft w:val="0"/>
              <w:marRight w:val="0"/>
              <w:marTop w:val="0"/>
              <w:marBottom w:val="0"/>
              <w:divBdr>
                <w:top w:val="none" w:sz="0" w:space="0" w:color="auto"/>
                <w:left w:val="none" w:sz="0" w:space="0" w:color="auto"/>
                <w:bottom w:val="none" w:sz="0" w:space="0" w:color="auto"/>
                <w:right w:val="none" w:sz="0" w:space="0" w:color="auto"/>
              </w:divBdr>
            </w:div>
            <w:div w:id="958072458">
              <w:marLeft w:val="0"/>
              <w:marRight w:val="0"/>
              <w:marTop w:val="0"/>
              <w:marBottom w:val="0"/>
              <w:divBdr>
                <w:top w:val="none" w:sz="0" w:space="0" w:color="auto"/>
                <w:left w:val="none" w:sz="0" w:space="0" w:color="auto"/>
                <w:bottom w:val="none" w:sz="0" w:space="0" w:color="auto"/>
                <w:right w:val="none" w:sz="0" w:space="0" w:color="auto"/>
              </w:divBdr>
            </w:div>
            <w:div w:id="1461725982">
              <w:marLeft w:val="0"/>
              <w:marRight w:val="0"/>
              <w:marTop w:val="0"/>
              <w:marBottom w:val="0"/>
              <w:divBdr>
                <w:top w:val="none" w:sz="0" w:space="0" w:color="auto"/>
                <w:left w:val="none" w:sz="0" w:space="0" w:color="auto"/>
                <w:bottom w:val="none" w:sz="0" w:space="0" w:color="auto"/>
                <w:right w:val="none" w:sz="0" w:space="0" w:color="auto"/>
              </w:divBdr>
            </w:div>
            <w:div w:id="869801371">
              <w:marLeft w:val="0"/>
              <w:marRight w:val="0"/>
              <w:marTop w:val="0"/>
              <w:marBottom w:val="0"/>
              <w:divBdr>
                <w:top w:val="none" w:sz="0" w:space="0" w:color="auto"/>
                <w:left w:val="none" w:sz="0" w:space="0" w:color="auto"/>
                <w:bottom w:val="none" w:sz="0" w:space="0" w:color="auto"/>
                <w:right w:val="none" w:sz="0" w:space="0" w:color="auto"/>
              </w:divBdr>
            </w:div>
            <w:div w:id="1457675043">
              <w:marLeft w:val="0"/>
              <w:marRight w:val="0"/>
              <w:marTop w:val="0"/>
              <w:marBottom w:val="0"/>
              <w:divBdr>
                <w:top w:val="none" w:sz="0" w:space="0" w:color="auto"/>
                <w:left w:val="none" w:sz="0" w:space="0" w:color="auto"/>
                <w:bottom w:val="none" w:sz="0" w:space="0" w:color="auto"/>
                <w:right w:val="none" w:sz="0" w:space="0" w:color="auto"/>
              </w:divBdr>
            </w:div>
            <w:div w:id="1708678983">
              <w:marLeft w:val="0"/>
              <w:marRight w:val="0"/>
              <w:marTop w:val="0"/>
              <w:marBottom w:val="0"/>
              <w:divBdr>
                <w:top w:val="none" w:sz="0" w:space="0" w:color="auto"/>
                <w:left w:val="none" w:sz="0" w:space="0" w:color="auto"/>
                <w:bottom w:val="none" w:sz="0" w:space="0" w:color="auto"/>
                <w:right w:val="none" w:sz="0" w:space="0" w:color="auto"/>
              </w:divBdr>
            </w:div>
            <w:div w:id="1367676811">
              <w:marLeft w:val="0"/>
              <w:marRight w:val="0"/>
              <w:marTop w:val="0"/>
              <w:marBottom w:val="0"/>
              <w:divBdr>
                <w:top w:val="none" w:sz="0" w:space="0" w:color="auto"/>
                <w:left w:val="none" w:sz="0" w:space="0" w:color="auto"/>
                <w:bottom w:val="none" w:sz="0" w:space="0" w:color="auto"/>
                <w:right w:val="none" w:sz="0" w:space="0" w:color="auto"/>
              </w:divBdr>
            </w:div>
            <w:div w:id="977874805">
              <w:marLeft w:val="0"/>
              <w:marRight w:val="0"/>
              <w:marTop w:val="0"/>
              <w:marBottom w:val="0"/>
              <w:divBdr>
                <w:top w:val="none" w:sz="0" w:space="0" w:color="auto"/>
                <w:left w:val="none" w:sz="0" w:space="0" w:color="auto"/>
                <w:bottom w:val="none" w:sz="0" w:space="0" w:color="auto"/>
                <w:right w:val="none" w:sz="0" w:space="0" w:color="auto"/>
              </w:divBdr>
            </w:div>
            <w:div w:id="755438131">
              <w:marLeft w:val="0"/>
              <w:marRight w:val="0"/>
              <w:marTop w:val="0"/>
              <w:marBottom w:val="0"/>
              <w:divBdr>
                <w:top w:val="none" w:sz="0" w:space="0" w:color="auto"/>
                <w:left w:val="none" w:sz="0" w:space="0" w:color="auto"/>
                <w:bottom w:val="none" w:sz="0" w:space="0" w:color="auto"/>
                <w:right w:val="none" w:sz="0" w:space="0" w:color="auto"/>
              </w:divBdr>
            </w:div>
            <w:div w:id="1168984060">
              <w:marLeft w:val="0"/>
              <w:marRight w:val="0"/>
              <w:marTop w:val="0"/>
              <w:marBottom w:val="0"/>
              <w:divBdr>
                <w:top w:val="none" w:sz="0" w:space="0" w:color="auto"/>
                <w:left w:val="none" w:sz="0" w:space="0" w:color="auto"/>
                <w:bottom w:val="none" w:sz="0" w:space="0" w:color="auto"/>
                <w:right w:val="none" w:sz="0" w:space="0" w:color="auto"/>
              </w:divBdr>
            </w:div>
            <w:div w:id="626279775">
              <w:marLeft w:val="0"/>
              <w:marRight w:val="0"/>
              <w:marTop w:val="0"/>
              <w:marBottom w:val="0"/>
              <w:divBdr>
                <w:top w:val="none" w:sz="0" w:space="0" w:color="auto"/>
                <w:left w:val="none" w:sz="0" w:space="0" w:color="auto"/>
                <w:bottom w:val="none" w:sz="0" w:space="0" w:color="auto"/>
                <w:right w:val="none" w:sz="0" w:space="0" w:color="auto"/>
              </w:divBdr>
            </w:div>
            <w:div w:id="2034066417">
              <w:marLeft w:val="0"/>
              <w:marRight w:val="0"/>
              <w:marTop w:val="0"/>
              <w:marBottom w:val="0"/>
              <w:divBdr>
                <w:top w:val="none" w:sz="0" w:space="0" w:color="auto"/>
                <w:left w:val="none" w:sz="0" w:space="0" w:color="auto"/>
                <w:bottom w:val="none" w:sz="0" w:space="0" w:color="auto"/>
                <w:right w:val="none" w:sz="0" w:space="0" w:color="auto"/>
              </w:divBdr>
            </w:div>
            <w:div w:id="680471939">
              <w:marLeft w:val="0"/>
              <w:marRight w:val="0"/>
              <w:marTop w:val="0"/>
              <w:marBottom w:val="0"/>
              <w:divBdr>
                <w:top w:val="none" w:sz="0" w:space="0" w:color="auto"/>
                <w:left w:val="none" w:sz="0" w:space="0" w:color="auto"/>
                <w:bottom w:val="none" w:sz="0" w:space="0" w:color="auto"/>
                <w:right w:val="none" w:sz="0" w:space="0" w:color="auto"/>
              </w:divBdr>
            </w:div>
            <w:div w:id="73280983">
              <w:marLeft w:val="0"/>
              <w:marRight w:val="0"/>
              <w:marTop w:val="0"/>
              <w:marBottom w:val="0"/>
              <w:divBdr>
                <w:top w:val="none" w:sz="0" w:space="0" w:color="auto"/>
                <w:left w:val="none" w:sz="0" w:space="0" w:color="auto"/>
                <w:bottom w:val="none" w:sz="0" w:space="0" w:color="auto"/>
                <w:right w:val="none" w:sz="0" w:space="0" w:color="auto"/>
              </w:divBdr>
            </w:div>
            <w:div w:id="467556277">
              <w:marLeft w:val="0"/>
              <w:marRight w:val="0"/>
              <w:marTop w:val="0"/>
              <w:marBottom w:val="0"/>
              <w:divBdr>
                <w:top w:val="none" w:sz="0" w:space="0" w:color="auto"/>
                <w:left w:val="none" w:sz="0" w:space="0" w:color="auto"/>
                <w:bottom w:val="none" w:sz="0" w:space="0" w:color="auto"/>
                <w:right w:val="none" w:sz="0" w:space="0" w:color="auto"/>
              </w:divBdr>
            </w:div>
            <w:div w:id="1386955699">
              <w:marLeft w:val="0"/>
              <w:marRight w:val="0"/>
              <w:marTop w:val="0"/>
              <w:marBottom w:val="0"/>
              <w:divBdr>
                <w:top w:val="none" w:sz="0" w:space="0" w:color="auto"/>
                <w:left w:val="none" w:sz="0" w:space="0" w:color="auto"/>
                <w:bottom w:val="none" w:sz="0" w:space="0" w:color="auto"/>
                <w:right w:val="none" w:sz="0" w:space="0" w:color="auto"/>
              </w:divBdr>
            </w:div>
            <w:div w:id="1335186033">
              <w:marLeft w:val="0"/>
              <w:marRight w:val="0"/>
              <w:marTop w:val="0"/>
              <w:marBottom w:val="0"/>
              <w:divBdr>
                <w:top w:val="none" w:sz="0" w:space="0" w:color="auto"/>
                <w:left w:val="none" w:sz="0" w:space="0" w:color="auto"/>
                <w:bottom w:val="none" w:sz="0" w:space="0" w:color="auto"/>
                <w:right w:val="none" w:sz="0" w:space="0" w:color="auto"/>
              </w:divBdr>
            </w:div>
            <w:div w:id="1726367184">
              <w:marLeft w:val="0"/>
              <w:marRight w:val="0"/>
              <w:marTop w:val="0"/>
              <w:marBottom w:val="0"/>
              <w:divBdr>
                <w:top w:val="none" w:sz="0" w:space="0" w:color="auto"/>
                <w:left w:val="none" w:sz="0" w:space="0" w:color="auto"/>
                <w:bottom w:val="none" w:sz="0" w:space="0" w:color="auto"/>
                <w:right w:val="none" w:sz="0" w:space="0" w:color="auto"/>
              </w:divBdr>
            </w:div>
            <w:div w:id="1759058928">
              <w:marLeft w:val="0"/>
              <w:marRight w:val="0"/>
              <w:marTop w:val="0"/>
              <w:marBottom w:val="0"/>
              <w:divBdr>
                <w:top w:val="none" w:sz="0" w:space="0" w:color="auto"/>
                <w:left w:val="none" w:sz="0" w:space="0" w:color="auto"/>
                <w:bottom w:val="none" w:sz="0" w:space="0" w:color="auto"/>
                <w:right w:val="none" w:sz="0" w:space="0" w:color="auto"/>
              </w:divBdr>
            </w:div>
            <w:div w:id="1585994711">
              <w:marLeft w:val="0"/>
              <w:marRight w:val="0"/>
              <w:marTop w:val="0"/>
              <w:marBottom w:val="0"/>
              <w:divBdr>
                <w:top w:val="none" w:sz="0" w:space="0" w:color="auto"/>
                <w:left w:val="none" w:sz="0" w:space="0" w:color="auto"/>
                <w:bottom w:val="none" w:sz="0" w:space="0" w:color="auto"/>
                <w:right w:val="none" w:sz="0" w:space="0" w:color="auto"/>
              </w:divBdr>
            </w:div>
            <w:div w:id="20623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1223">
      <w:bodyDiv w:val="1"/>
      <w:marLeft w:val="0"/>
      <w:marRight w:val="0"/>
      <w:marTop w:val="0"/>
      <w:marBottom w:val="0"/>
      <w:divBdr>
        <w:top w:val="none" w:sz="0" w:space="0" w:color="auto"/>
        <w:left w:val="none" w:sz="0" w:space="0" w:color="auto"/>
        <w:bottom w:val="none" w:sz="0" w:space="0" w:color="auto"/>
        <w:right w:val="none" w:sz="0" w:space="0" w:color="auto"/>
      </w:divBdr>
      <w:divsChild>
        <w:div w:id="1590654321">
          <w:marLeft w:val="0"/>
          <w:marRight w:val="0"/>
          <w:marTop w:val="0"/>
          <w:marBottom w:val="0"/>
          <w:divBdr>
            <w:top w:val="none" w:sz="0" w:space="0" w:color="auto"/>
            <w:left w:val="none" w:sz="0" w:space="0" w:color="auto"/>
            <w:bottom w:val="none" w:sz="0" w:space="0" w:color="auto"/>
            <w:right w:val="none" w:sz="0" w:space="0" w:color="auto"/>
          </w:divBdr>
          <w:divsChild>
            <w:div w:id="1714889620">
              <w:marLeft w:val="0"/>
              <w:marRight w:val="0"/>
              <w:marTop w:val="0"/>
              <w:marBottom w:val="0"/>
              <w:divBdr>
                <w:top w:val="none" w:sz="0" w:space="0" w:color="auto"/>
                <w:left w:val="none" w:sz="0" w:space="0" w:color="auto"/>
                <w:bottom w:val="none" w:sz="0" w:space="0" w:color="auto"/>
                <w:right w:val="none" w:sz="0" w:space="0" w:color="auto"/>
              </w:divBdr>
            </w:div>
            <w:div w:id="127672820">
              <w:marLeft w:val="0"/>
              <w:marRight w:val="0"/>
              <w:marTop w:val="0"/>
              <w:marBottom w:val="0"/>
              <w:divBdr>
                <w:top w:val="none" w:sz="0" w:space="0" w:color="auto"/>
                <w:left w:val="none" w:sz="0" w:space="0" w:color="auto"/>
                <w:bottom w:val="none" w:sz="0" w:space="0" w:color="auto"/>
                <w:right w:val="none" w:sz="0" w:space="0" w:color="auto"/>
              </w:divBdr>
            </w:div>
            <w:div w:id="378360537">
              <w:marLeft w:val="0"/>
              <w:marRight w:val="0"/>
              <w:marTop w:val="0"/>
              <w:marBottom w:val="0"/>
              <w:divBdr>
                <w:top w:val="none" w:sz="0" w:space="0" w:color="auto"/>
                <w:left w:val="none" w:sz="0" w:space="0" w:color="auto"/>
                <w:bottom w:val="none" w:sz="0" w:space="0" w:color="auto"/>
                <w:right w:val="none" w:sz="0" w:space="0" w:color="auto"/>
              </w:divBdr>
            </w:div>
            <w:div w:id="1956212863">
              <w:marLeft w:val="0"/>
              <w:marRight w:val="0"/>
              <w:marTop w:val="0"/>
              <w:marBottom w:val="0"/>
              <w:divBdr>
                <w:top w:val="none" w:sz="0" w:space="0" w:color="auto"/>
                <w:left w:val="none" w:sz="0" w:space="0" w:color="auto"/>
                <w:bottom w:val="none" w:sz="0" w:space="0" w:color="auto"/>
                <w:right w:val="none" w:sz="0" w:space="0" w:color="auto"/>
              </w:divBdr>
            </w:div>
            <w:div w:id="1495028320">
              <w:marLeft w:val="0"/>
              <w:marRight w:val="0"/>
              <w:marTop w:val="0"/>
              <w:marBottom w:val="0"/>
              <w:divBdr>
                <w:top w:val="none" w:sz="0" w:space="0" w:color="auto"/>
                <w:left w:val="none" w:sz="0" w:space="0" w:color="auto"/>
                <w:bottom w:val="none" w:sz="0" w:space="0" w:color="auto"/>
                <w:right w:val="none" w:sz="0" w:space="0" w:color="auto"/>
              </w:divBdr>
            </w:div>
            <w:div w:id="1424103284">
              <w:marLeft w:val="0"/>
              <w:marRight w:val="0"/>
              <w:marTop w:val="0"/>
              <w:marBottom w:val="0"/>
              <w:divBdr>
                <w:top w:val="none" w:sz="0" w:space="0" w:color="auto"/>
                <w:left w:val="none" w:sz="0" w:space="0" w:color="auto"/>
                <w:bottom w:val="none" w:sz="0" w:space="0" w:color="auto"/>
                <w:right w:val="none" w:sz="0" w:space="0" w:color="auto"/>
              </w:divBdr>
            </w:div>
            <w:div w:id="14332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4280">
      <w:bodyDiv w:val="1"/>
      <w:marLeft w:val="0"/>
      <w:marRight w:val="0"/>
      <w:marTop w:val="0"/>
      <w:marBottom w:val="0"/>
      <w:divBdr>
        <w:top w:val="none" w:sz="0" w:space="0" w:color="auto"/>
        <w:left w:val="none" w:sz="0" w:space="0" w:color="auto"/>
        <w:bottom w:val="none" w:sz="0" w:space="0" w:color="auto"/>
        <w:right w:val="none" w:sz="0" w:space="0" w:color="auto"/>
      </w:divBdr>
      <w:divsChild>
        <w:div w:id="175535277">
          <w:marLeft w:val="0"/>
          <w:marRight w:val="0"/>
          <w:marTop w:val="0"/>
          <w:marBottom w:val="0"/>
          <w:divBdr>
            <w:top w:val="none" w:sz="0" w:space="0" w:color="auto"/>
            <w:left w:val="none" w:sz="0" w:space="0" w:color="auto"/>
            <w:bottom w:val="none" w:sz="0" w:space="0" w:color="auto"/>
            <w:right w:val="none" w:sz="0" w:space="0" w:color="auto"/>
          </w:divBdr>
          <w:divsChild>
            <w:div w:id="1951936287">
              <w:marLeft w:val="0"/>
              <w:marRight w:val="0"/>
              <w:marTop w:val="0"/>
              <w:marBottom w:val="0"/>
              <w:divBdr>
                <w:top w:val="none" w:sz="0" w:space="0" w:color="auto"/>
                <w:left w:val="none" w:sz="0" w:space="0" w:color="auto"/>
                <w:bottom w:val="none" w:sz="0" w:space="0" w:color="auto"/>
                <w:right w:val="none" w:sz="0" w:space="0" w:color="auto"/>
              </w:divBdr>
            </w:div>
            <w:div w:id="1119228149">
              <w:marLeft w:val="0"/>
              <w:marRight w:val="0"/>
              <w:marTop w:val="0"/>
              <w:marBottom w:val="0"/>
              <w:divBdr>
                <w:top w:val="none" w:sz="0" w:space="0" w:color="auto"/>
                <w:left w:val="none" w:sz="0" w:space="0" w:color="auto"/>
                <w:bottom w:val="none" w:sz="0" w:space="0" w:color="auto"/>
                <w:right w:val="none" w:sz="0" w:space="0" w:color="auto"/>
              </w:divBdr>
            </w:div>
            <w:div w:id="39131641">
              <w:marLeft w:val="0"/>
              <w:marRight w:val="0"/>
              <w:marTop w:val="0"/>
              <w:marBottom w:val="0"/>
              <w:divBdr>
                <w:top w:val="none" w:sz="0" w:space="0" w:color="auto"/>
                <w:left w:val="none" w:sz="0" w:space="0" w:color="auto"/>
                <w:bottom w:val="none" w:sz="0" w:space="0" w:color="auto"/>
                <w:right w:val="none" w:sz="0" w:space="0" w:color="auto"/>
              </w:divBdr>
            </w:div>
            <w:div w:id="1711294948">
              <w:marLeft w:val="0"/>
              <w:marRight w:val="0"/>
              <w:marTop w:val="0"/>
              <w:marBottom w:val="0"/>
              <w:divBdr>
                <w:top w:val="none" w:sz="0" w:space="0" w:color="auto"/>
                <w:left w:val="none" w:sz="0" w:space="0" w:color="auto"/>
                <w:bottom w:val="none" w:sz="0" w:space="0" w:color="auto"/>
                <w:right w:val="none" w:sz="0" w:space="0" w:color="auto"/>
              </w:divBdr>
            </w:div>
            <w:div w:id="1146506676">
              <w:marLeft w:val="0"/>
              <w:marRight w:val="0"/>
              <w:marTop w:val="0"/>
              <w:marBottom w:val="0"/>
              <w:divBdr>
                <w:top w:val="none" w:sz="0" w:space="0" w:color="auto"/>
                <w:left w:val="none" w:sz="0" w:space="0" w:color="auto"/>
                <w:bottom w:val="none" w:sz="0" w:space="0" w:color="auto"/>
                <w:right w:val="none" w:sz="0" w:space="0" w:color="auto"/>
              </w:divBdr>
            </w:div>
            <w:div w:id="416485394">
              <w:marLeft w:val="0"/>
              <w:marRight w:val="0"/>
              <w:marTop w:val="0"/>
              <w:marBottom w:val="0"/>
              <w:divBdr>
                <w:top w:val="none" w:sz="0" w:space="0" w:color="auto"/>
                <w:left w:val="none" w:sz="0" w:space="0" w:color="auto"/>
                <w:bottom w:val="none" w:sz="0" w:space="0" w:color="auto"/>
                <w:right w:val="none" w:sz="0" w:space="0" w:color="auto"/>
              </w:divBdr>
            </w:div>
            <w:div w:id="59642481">
              <w:marLeft w:val="0"/>
              <w:marRight w:val="0"/>
              <w:marTop w:val="0"/>
              <w:marBottom w:val="0"/>
              <w:divBdr>
                <w:top w:val="none" w:sz="0" w:space="0" w:color="auto"/>
                <w:left w:val="none" w:sz="0" w:space="0" w:color="auto"/>
                <w:bottom w:val="none" w:sz="0" w:space="0" w:color="auto"/>
                <w:right w:val="none" w:sz="0" w:space="0" w:color="auto"/>
              </w:divBdr>
            </w:div>
            <w:div w:id="99571446">
              <w:marLeft w:val="0"/>
              <w:marRight w:val="0"/>
              <w:marTop w:val="0"/>
              <w:marBottom w:val="0"/>
              <w:divBdr>
                <w:top w:val="none" w:sz="0" w:space="0" w:color="auto"/>
                <w:left w:val="none" w:sz="0" w:space="0" w:color="auto"/>
                <w:bottom w:val="none" w:sz="0" w:space="0" w:color="auto"/>
                <w:right w:val="none" w:sz="0" w:space="0" w:color="auto"/>
              </w:divBdr>
            </w:div>
            <w:div w:id="751588177">
              <w:marLeft w:val="0"/>
              <w:marRight w:val="0"/>
              <w:marTop w:val="0"/>
              <w:marBottom w:val="0"/>
              <w:divBdr>
                <w:top w:val="none" w:sz="0" w:space="0" w:color="auto"/>
                <w:left w:val="none" w:sz="0" w:space="0" w:color="auto"/>
                <w:bottom w:val="none" w:sz="0" w:space="0" w:color="auto"/>
                <w:right w:val="none" w:sz="0" w:space="0" w:color="auto"/>
              </w:divBdr>
            </w:div>
            <w:div w:id="1520776049">
              <w:marLeft w:val="0"/>
              <w:marRight w:val="0"/>
              <w:marTop w:val="0"/>
              <w:marBottom w:val="0"/>
              <w:divBdr>
                <w:top w:val="none" w:sz="0" w:space="0" w:color="auto"/>
                <w:left w:val="none" w:sz="0" w:space="0" w:color="auto"/>
                <w:bottom w:val="none" w:sz="0" w:space="0" w:color="auto"/>
                <w:right w:val="none" w:sz="0" w:space="0" w:color="auto"/>
              </w:divBdr>
            </w:div>
            <w:div w:id="2063091557">
              <w:marLeft w:val="0"/>
              <w:marRight w:val="0"/>
              <w:marTop w:val="0"/>
              <w:marBottom w:val="0"/>
              <w:divBdr>
                <w:top w:val="none" w:sz="0" w:space="0" w:color="auto"/>
                <w:left w:val="none" w:sz="0" w:space="0" w:color="auto"/>
                <w:bottom w:val="none" w:sz="0" w:space="0" w:color="auto"/>
                <w:right w:val="none" w:sz="0" w:space="0" w:color="auto"/>
              </w:divBdr>
            </w:div>
            <w:div w:id="343871746">
              <w:marLeft w:val="0"/>
              <w:marRight w:val="0"/>
              <w:marTop w:val="0"/>
              <w:marBottom w:val="0"/>
              <w:divBdr>
                <w:top w:val="none" w:sz="0" w:space="0" w:color="auto"/>
                <w:left w:val="none" w:sz="0" w:space="0" w:color="auto"/>
                <w:bottom w:val="none" w:sz="0" w:space="0" w:color="auto"/>
                <w:right w:val="none" w:sz="0" w:space="0" w:color="auto"/>
              </w:divBdr>
            </w:div>
            <w:div w:id="1988582916">
              <w:marLeft w:val="0"/>
              <w:marRight w:val="0"/>
              <w:marTop w:val="0"/>
              <w:marBottom w:val="0"/>
              <w:divBdr>
                <w:top w:val="none" w:sz="0" w:space="0" w:color="auto"/>
                <w:left w:val="none" w:sz="0" w:space="0" w:color="auto"/>
                <w:bottom w:val="none" w:sz="0" w:space="0" w:color="auto"/>
                <w:right w:val="none" w:sz="0" w:space="0" w:color="auto"/>
              </w:divBdr>
            </w:div>
            <w:div w:id="1894465461">
              <w:marLeft w:val="0"/>
              <w:marRight w:val="0"/>
              <w:marTop w:val="0"/>
              <w:marBottom w:val="0"/>
              <w:divBdr>
                <w:top w:val="none" w:sz="0" w:space="0" w:color="auto"/>
                <w:left w:val="none" w:sz="0" w:space="0" w:color="auto"/>
                <w:bottom w:val="none" w:sz="0" w:space="0" w:color="auto"/>
                <w:right w:val="none" w:sz="0" w:space="0" w:color="auto"/>
              </w:divBdr>
            </w:div>
            <w:div w:id="239096761">
              <w:marLeft w:val="0"/>
              <w:marRight w:val="0"/>
              <w:marTop w:val="0"/>
              <w:marBottom w:val="0"/>
              <w:divBdr>
                <w:top w:val="none" w:sz="0" w:space="0" w:color="auto"/>
                <w:left w:val="none" w:sz="0" w:space="0" w:color="auto"/>
                <w:bottom w:val="none" w:sz="0" w:space="0" w:color="auto"/>
                <w:right w:val="none" w:sz="0" w:space="0" w:color="auto"/>
              </w:divBdr>
            </w:div>
            <w:div w:id="2075811730">
              <w:marLeft w:val="0"/>
              <w:marRight w:val="0"/>
              <w:marTop w:val="0"/>
              <w:marBottom w:val="0"/>
              <w:divBdr>
                <w:top w:val="none" w:sz="0" w:space="0" w:color="auto"/>
                <w:left w:val="none" w:sz="0" w:space="0" w:color="auto"/>
                <w:bottom w:val="none" w:sz="0" w:space="0" w:color="auto"/>
                <w:right w:val="none" w:sz="0" w:space="0" w:color="auto"/>
              </w:divBdr>
            </w:div>
            <w:div w:id="2013874451">
              <w:marLeft w:val="0"/>
              <w:marRight w:val="0"/>
              <w:marTop w:val="0"/>
              <w:marBottom w:val="0"/>
              <w:divBdr>
                <w:top w:val="none" w:sz="0" w:space="0" w:color="auto"/>
                <w:left w:val="none" w:sz="0" w:space="0" w:color="auto"/>
                <w:bottom w:val="none" w:sz="0" w:space="0" w:color="auto"/>
                <w:right w:val="none" w:sz="0" w:space="0" w:color="auto"/>
              </w:divBdr>
            </w:div>
            <w:div w:id="220943854">
              <w:marLeft w:val="0"/>
              <w:marRight w:val="0"/>
              <w:marTop w:val="0"/>
              <w:marBottom w:val="0"/>
              <w:divBdr>
                <w:top w:val="none" w:sz="0" w:space="0" w:color="auto"/>
                <w:left w:val="none" w:sz="0" w:space="0" w:color="auto"/>
                <w:bottom w:val="none" w:sz="0" w:space="0" w:color="auto"/>
                <w:right w:val="none" w:sz="0" w:space="0" w:color="auto"/>
              </w:divBdr>
            </w:div>
            <w:div w:id="553201106">
              <w:marLeft w:val="0"/>
              <w:marRight w:val="0"/>
              <w:marTop w:val="0"/>
              <w:marBottom w:val="0"/>
              <w:divBdr>
                <w:top w:val="none" w:sz="0" w:space="0" w:color="auto"/>
                <w:left w:val="none" w:sz="0" w:space="0" w:color="auto"/>
                <w:bottom w:val="none" w:sz="0" w:space="0" w:color="auto"/>
                <w:right w:val="none" w:sz="0" w:space="0" w:color="auto"/>
              </w:divBdr>
            </w:div>
            <w:div w:id="1998070523">
              <w:marLeft w:val="0"/>
              <w:marRight w:val="0"/>
              <w:marTop w:val="0"/>
              <w:marBottom w:val="0"/>
              <w:divBdr>
                <w:top w:val="none" w:sz="0" w:space="0" w:color="auto"/>
                <w:left w:val="none" w:sz="0" w:space="0" w:color="auto"/>
                <w:bottom w:val="none" w:sz="0" w:space="0" w:color="auto"/>
                <w:right w:val="none" w:sz="0" w:space="0" w:color="auto"/>
              </w:divBdr>
            </w:div>
            <w:div w:id="369458164">
              <w:marLeft w:val="0"/>
              <w:marRight w:val="0"/>
              <w:marTop w:val="0"/>
              <w:marBottom w:val="0"/>
              <w:divBdr>
                <w:top w:val="none" w:sz="0" w:space="0" w:color="auto"/>
                <w:left w:val="none" w:sz="0" w:space="0" w:color="auto"/>
                <w:bottom w:val="none" w:sz="0" w:space="0" w:color="auto"/>
                <w:right w:val="none" w:sz="0" w:space="0" w:color="auto"/>
              </w:divBdr>
            </w:div>
            <w:div w:id="1872109196">
              <w:marLeft w:val="0"/>
              <w:marRight w:val="0"/>
              <w:marTop w:val="0"/>
              <w:marBottom w:val="0"/>
              <w:divBdr>
                <w:top w:val="none" w:sz="0" w:space="0" w:color="auto"/>
                <w:left w:val="none" w:sz="0" w:space="0" w:color="auto"/>
                <w:bottom w:val="none" w:sz="0" w:space="0" w:color="auto"/>
                <w:right w:val="none" w:sz="0" w:space="0" w:color="auto"/>
              </w:divBdr>
            </w:div>
            <w:div w:id="1811440938">
              <w:marLeft w:val="0"/>
              <w:marRight w:val="0"/>
              <w:marTop w:val="0"/>
              <w:marBottom w:val="0"/>
              <w:divBdr>
                <w:top w:val="none" w:sz="0" w:space="0" w:color="auto"/>
                <w:left w:val="none" w:sz="0" w:space="0" w:color="auto"/>
                <w:bottom w:val="none" w:sz="0" w:space="0" w:color="auto"/>
                <w:right w:val="none" w:sz="0" w:space="0" w:color="auto"/>
              </w:divBdr>
            </w:div>
            <w:div w:id="5355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8207">
      <w:bodyDiv w:val="1"/>
      <w:marLeft w:val="0"/>
      <w:marRight w:val="0"/>
      <w:marTop w:val="0"/>
      <w:marBottom w:val="0"/>
      <w:divBdr>
        <w:top w:val="none" w:sz="0" w:space="0" w:color="auto"/>
        <w:left w:val="none" w:sz="0" w:space="0" w:color="auto"/>
        <w:bottom w:val="none" w:sz="0" w:space="0" w:color="auto"/>
        <w:right w:val="none" w:sz="0" w:space="0" w:color="auto"/>
      </w:divBdr>
    </w:div>
    <w:div w:id="780807421">
      <w:bodyDiv w:val="1"/>
      <w:marLeft w:val="0"/>
      <w:marRight w:val="0"/>
      <w:marTop w:val="0"/>
      <w:marBottom w:val="0"/>
      <w:divBdr>
        <w:top w:val="none" w:sz="0" w:space="0" w:color="auto"/>
        <w:left w:val="none" w:sz="0" w:space="0" w:color="auto"/>
        <w:bottom w:val="none" w:sz="0" w:space="0" w:color="auto"/>
        <w:right w:val="none" w:sz="0" w:space="0" w:color="auto"/>
      </w:divBdr>
    </w:div>
    <w:div w:id="841236576">
      <w:bodyDiv w:val="1"/>
      <w:marLeft w:val="0"/>
      <w:marRight w:val="0"/>
      <w:marTop w:val="0"/>
      <w:marBottom w:val="0"/>
      <w:divBdr>
        <w:top w:val="none" w:sz="0" w:space="0" w:color="auto"/>
        <w:left w:val="none" w:sz="0" w:space="0" w:color="auto"/>
        <w:bottom w:val="none" w:sz="0" w:space="0" w:color="auto"/>
        <w:right w:val="none" w:sz="0" w:space="0" w:color="auto"/>
      </w:divBdr>
      <w:divsChild>
        <w:div w:id="1888684968">
          <w:marLeft w:val="0"/>
          <w:marRight w:val="0"/>
          <w:marTop w:val="0"/>
          <w:marBottom w:val="0"/>
          <w:divBdr>
            <w:top w:val="none" w:sz="0" w:space="0" w:color="auto"/>
            <w:left w:val="none" w:sz="0" w:space="0" w:color="auto"/>
            <w:bottom w:val="none" w:sz="0" w:space="0" w:color="auto"/>
            <w:right w:val="none" w:sz="0" w:space="0" w:color="auto"/>
          </w:divBdr>
          <w:divsChild>
            <w:div w:id="16008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7683">
      <w:bodyDiv w:val="1"/>
      <w:marLeft w:val="0"/>
      <w:marRight w:val="0"/>
      <w:marTop w:val="0"/>
      <w:marBottom w:val="0"/>
      <w:divBdr>
        <w:top w:val="none" w:sz="0" w:space="0" w:color="auto"/>
        <w:left w:val="none" w:sz="0" w:space="0" w:color="auto"/>
        <w:bottom w:val="none" w:sz="0" w:space="0" w:color="auto"/>
        <w:right w:val="none" w:sz="0" w:space="0" w:color="auto"/>
      </w:divBdr>
      <w:divsChild>
        <w:div w:id="2013532623">
          <w:marLeft w:val="0"/>
          <w:marRight w:val="0"/>
          <w:marTop w:val="0"/>
          <w:marBottom w:val="0"/>
          <w:divBdr>
            <w:top w:val="none" w:sz="0" w:space="0" w:color="auto"/>
            <w:left w:val="none" w:sz="0" w:space="0" w:color="auto"/>
            <w:bottom w:val="none" w:sz="0" w:space="0" w:color="auto"/>
            <w:right w:val="none" w:sz="0" w:space="0" w:color="auto"/>
          </w:divBdr>
          <w:divsChild>
            <w:div w:id="1276448009">
              <w:marLeft w:val="0"/>
              <w:marRight w:val="0"/>
              <w:marTop w:val="0"/>
              <w:marBottom w:val="0"/>
              <w:divBdr>
                <w:top w:val="none" w:sz="0" w:space="0" w:color="auto"/>
                <w:left w:val="none" w:sz="0" w:space="0" w:color="auto"/>
                <w:bottom w:val="none" w:sz="0" w:space="0" w:color="auto"/>
                <w:right w:val="none" w:sz="0" w:space="0" w:color="auto"/>
              </w:divBdr>
            </w:div>
            <w:div w:id="687759820">
              <w:marLeft w:val="0"/>
              <w:marRight w:val="0"/>
              <w:marTop w:val="0"/>
              <w:marBottom w:val="0"/>
              <w:divBdr>
                <w:top w:val="none" w:sz="0" w:space="0" w:color="auto"/>
                <w:left w:val="none" w:sz="0" w:space="0" w:color="auto"/>
                <w:bottom w:val="none" w:sz="0" w:space="0" w:color="auto"/>
                <w:right w:val="none" w:sz="0" w:space="0" w:color="auto"/>
              </w:divBdr>
            </w:div>
            <w:div w:id="1813061892">
              <w:marLeft w:val="0"/>
              <w:marRight w:val="0"/>
              <w:marTop w:val="0"/>
              <w:marBottom w:val="0"/>
              <w:divBdr>
                <w:top w:val="none" w:sz="0" w:space="0" w:color="auto"/>
                <w:left w:val="none" w:sz="0" w:space="0" w:color="auto"/>
                <w:bottom w:val="none" w:sz="0" w:space="0" w:color="auto"/>
                <w:right w:val="none" w:sz="0" w:space="0" w:color="auto"/>
              </w:divBdr>
            </w:div>
            <w:div w:id="458691321">
              <w:marLeft w:val="0"/>
              <w:marRight w:val="0"/>
              <w:marTop w:val="0"/>
              <w:marBottom w:val="0"/>
              <w:divBdr>
                <w:top w:val="none" w:sz="0" w:space="0" w:color="auto"/>
                <w:left w:val="none" w:sz="0" w:space="0" w:color="auto"/>
                <w:bottom w:val="none" w:sz="0" w:space="0" w:color="auto"/>
                <w:right w:val="none" w:sz="0" w:space="0" w:color="auto"/>
              </w:divBdr>
            </w:div>
            <w:div w:id="1972247178">
              <w:marLeft w:val="0"/>
              <w:marRight w:val="0"/>
              <w:marTop w:val="0"/>
              <w:marBottom w:val="0"/>
              <w:divBdr>
                <w:top w:val="none" w:sz="0" w:space="0" w:color="auto"/>
                <w:left w:val="none" w:sz="0" w:space="0" w:color="auto"/>
                <w:bottom w:val="none" w:sz="0" w:space="0" w:color="auto"/>
                <w:right w:val="none" w:sz="0" w:space="0" w:color="auto"/>
              </w:divBdr>
            </w:div>
            <w:div w:id="787510603">
              <w:marLeft w:val="0"/>
              <w:marRight w:val="0"/>
              <w:marTop w:val="0"/>
              <w:marBottom w:val="0"/>
              <w:divBdr>
                <w:top w:val="none" w:sz="0" w:space="0" w:color="auto"/>
                <w:left w:val="none" w:sz="0" w:space="0" w:color="auto"/>
                <w:bottom w:val="none" w:sz="0" w:space="0" w:color="auto"/>
                <w:right w:val="none" w:sz="0" w:space="0" w:color="auto"/>
              </w:divBdr>
            </w:div>
            <w:div w:id="1872068544">
              <w:marLeft w:val="0"/>
              <w:marRight w:val="0"/>
              <w:marTop w:val="0"/>
              <w:marBottom w:val="0"/>
              <w:divBdr>
                <w:top w:val="none" w:sz="0" w:space="0" w:color="auto"/>
                <w:left w:val="none" w:sz="0" w:space="0" w:color="auto"/>
                <w:bottom w:val="none" w:sz="0" w:space="0" w:color="auto"/>
                <w:right w:val="none" w:sz="0" w:space="0" w:color="auto"/>
              </w:divBdr>
            </w:div>
            <w:div w:id="572005289">
              <w:marLeft w:val="0"/>
              <w:marRight w:val="0"/>
              <w:marTop w:val="0"/>
              <w:marBottom w:val="0"/>
              <w:divBdr>
                <w:top w:val="none" w:sz="0" w:space="0" w:color="auto"/>
                <w:left w:val="none" w:sz="0" w:space="0" w:color="auto"/>
                <w:bottom w:val="none" w:sz="0" w:space="0" w:color="auto"/>
                <w:right w:val="none" w:sz="0" w:space="0" w:color="auto"/>
              </w:divBdr>
            </w:div>
            <w:div w:id="8021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6877">
      <w:bodyDiv w:val="1"/>
      <w:marLeft w:val="0"/>
      <w:marRight w:val="0"/>
      <w:marTop w:val="0"/>
      <w:marBottom w:val="0"/>
      <w:divBdr>
        <w:top w:val="none" w:sz="0" w:space="0" w:color="auto"/>
        <w:left w:val="none" w:sz="0" w:space="0" w:color="auto"/>
        <w:bottom w:val="none" w:sz="0" w:space="0" w:color="auto"/>
        <w:right w:val="none" w:sz="0" w:space="0" w:color="auto"/>
      </w:divBdr>
      <w:divsChild>
        <w:div w:id="1211117185">
          <w:marLeft w:val="0"/>
          <w:marRight w:val="0"/>
          <w:marTop w:val="0"/>
          <w:marBottom w:val="0"/>
          <w:divBdr>
            <w:top w:val="none" w:sz="0" w:space="0" w:color="auto"/>
            <w:left w:val="none" w:sz="0" w:space="0" w:color="auto"/>
            <w:bottom w:val="none" w:sz="0" w:space="0" w:color="auto"/>
            <w:right w:val="none" w:sz="0" w:space="0" w:color="auto"/>
          </w:divBdr>
          <w:divsChild>
            <w:div w:id="2084184152">
              <w:marLeft w:val="0"/>
              <w:marRight w:val="0"/>
              <w:marTop w:val="0"/>
              <w:marBottom w:val="0"/>
              <w:divBdr>
                <w:top w:val="none" w:sz="0" w:space="0" w:color="auto"/>
                <w:left w:val="none" w:sz="0" w:space="0" w:color="auto"/>
                <w:bottom w:val="none" w:sz="0" w:space="0" w:color="auto"/>
                <w:right w:val="none" w:sz="0" w:space="0" w:color="auto"/>
              </w:divBdr>
            </w:div>
            <w:div w:id="1574044630">
              <w:marLeft w:val="0"/>
              <w:marRight w:val="0"/>
              <w:marTop w:val="0"/>
              <w:marBottom w:val="0"/>
              <w:divBdr>
                <w:top w:val="none" w:sz="0" w:space="0" w:color="auto"/>
                <w:left w:val="none" w:sz="0" w:space="0" w:color="auto"/>
                <w:bottom w:val="none" w:sz="0" w:space="0" w:color="auto"/>
                <w:right w:val="none" w:sz="0" w:space="0" w:color="auto"/>
              </w:divBdr>
            </w:div>
            <w:div w:id="638002948">
              <w:marLeft w:val="0"/>
              <w:marRight w:val="0"/>
              <w:marTop w:val="0"/>
              <w:marBottom w:val="0"/>
              <w:divBdr>
                <w:top w:val="none" w:sz="0" w:space="0" w:color="auto"/>
                <w:left w:val="none" w:sz="0" w:space="0" w:color="auto"/>
                <w:bottom w:val="none" w:sz="0" w:space="0" w:color="auto"/>
                <w:right w:val="none" w:sz="0" w:space="0" w:color="auto"/>
              </w:divBdr>
            </w:div>
            <w:div w:id="1263564762">
              <w:marLeft w:val="0"/>
              <w:marRight w:val="0"/>
              <w:marTop w:val="0"/>
              <w:marBottom w:val="0"/>
              <w:divBdr>
                <w:top w:val="none" w:sz="0" w:space="0" w:color="auto"/>
                <w:left w:val="none" w:sz="0" w:space="0" w:color="auto"/>
                <w:bottom w:val="none" w:sz="0" w:space="0" w:color="auto"/>
                <w:right w:val="none" w:sz="0" w:space="0" w:color="auto"/>
              </w:divBdr>
            </w:div>
            <w:div w:id="381097727">
              <w:marLeft w:val="0"/>
              <w:marRight w:val="0"/>
              <w:marTop w:val="0"/>
              <w:marBottom w:val="0"/>
              <w:divBdr>
                <w:top w:val="none" w:sz="0" w:space="0" w:color="auto"/>
                <w:left w:val="none" w:sz="0" w:space="0" w:color="auto"/>
                <w:bottom w:val="none" w:sz="0" w:space="0" w:color="auto"/>
                <w:right w:val="none" w:sz="0" w:space="0" w:color="auto"/>
              </w:divBdr>
            </w:div>
            <w:div w:id="858857230">
              <w:marLeft w:val="0"/>
              <w:marRight w:val="0"/>
              <w:marTop w:val="0"/>
              <w:marBottom w:val="0"/>
              <w:divBdr>
                <w:top w:val="none" w:sz="0" w:space="0" w:color="auto"/>
                <w:left w:val="none" w:sz="0" w:space="0" w:color="auto"/>
                <w:bottom w:val="none" w:sz="0" w:space="0" w:color="auto"/>
                <w:right w:val="none" w:sz="0" w:space="0" w:color="auto"/>
              </w:divBdr>
            </w:div>
            <w:div w:id="1805584233">
              <w:marLeft w:val="0"/>
              <w:marRight w:val="0"/>
              <w:marTop w:val="0"/>
              <w:marBottom w:val="0"/>
              <w:divBdr>
                <w:top w:val="none" w:sz="0" w:space="0" w:color="auto"/>
                <w:left w:val="none" w:sz="0" w:space="0" w:color="auto"/>
                <w:bottom w:val="none" w:sz="0" w:space="0" w:color="auto"/>
                <w:right w:val="none" w:sz="0" w:space="0" w:color="auto"/>
              </w:divBdr>
            </w:div>
            <w:div w:id="1409765381">
              <w:marLeft w:val="0"/>
              <w:marRight w:val="0"/>
              <w:marTop w:val="0"/>
              <w:marBottom w:val="0"/>
              <w:divBdr>
                <w:top w:val="none" w:sz="0" w:space="0" w:color="auto"/>
                <w:left w:val="none" w:sz="0" w:space="0" w:color="auto"/>
                <w:bottom w:val="none" w:sz="0" w:space="0" w:color="auto"/>
                <w:right w:val="none" w:sz="0" w:space="0" w:color="auto"/>
              </w:divBdr>
            </w:div>
            <w:div w:id="1895266133">
              <w:marLeft w:val="0"/>
              <w:marRight w:val="0"/>
              <w:marTop w:val="0"/>
              <w:marBottom w:val="0"/>
              <w:divBdr>
                <w:top w:val="none" w:sz="0" w:space="0" w:color="auto"/>
                <w:left w:val="none" w:sz="0" w:space="0" w:color="auto"/>
                <w:bottom w:val="none" w:sz="0" w:space="0" w:color="auto"/>
                <w:right w:val="none" w:sz="0" w:space="0" w:color="auto"/>
              </w:divBdr>
            </w:div>
            <w:div w:id="484710287">
              <w:marLeft w:val="0"/>
              <w:marRight w:val="0"/>
              <w:marTop w:val="0"/>
              <w:marBottom w:val="0"/>
              <w:divBdr>
                <w:top w:val="none" w:sz="0" w:space="0" w:color="auto"/>
                <w:left w:val="none" w:sz="0" w:space="0" w:color="auto"/>
                <w:bottom w:val="none" w:sz="0" w:space="0" w:color="auto"/>
                <w:right w:val="none" w:sz="0" w:space="0" w:color="auto"/>
              </w:divBdr>
            </w:div>
            <w:div w:id="1761218825">
              <w:marLeft w:val="0"/>
              <w:marRight w:val="0"/>
              <w:marTop w:val="0"/>
              <w:marBottom w:val="0"/>
              <w:divBdr>
                <w:top w:val="none" w:sz="0" w:space="0" w:color="auto"/>
                <w:left w:val="none" w:sz="0" w:space="0" w:color="auto"/>
                <w:bottom w:val="none" w:sz="0" w:space="0" w:color="auto"/>
                <w:right w:val="none" w:sz="0" w:space="0" w:color="auto"/>
              </w:divBdr>
            </w:div>
            <w:div w:id="454720281">
              <w:marLeft w:val="0"/>
              <w:marRight w:val="0"/>
              <w:marTop w:val="0"/>
              <w:marBottom w:val="0"/>
              <w:divBdr>
                <w:top w:val="none" w:sz="0" w:space="0" w:color="auto"/>
                <w:left w:val="none" w:sz="0" w:space="0" w:color="auto"/>
                <w:bottom w:val="none" w:sz="0" w:space="0" w:color="auto"/>
                <w:right w:val="none" w:sz="0" w:space="0" w:color="auto"/>
              </w:divBdr>
            </w:div>
            <w:div w:id="674889829">
              <w:marLeft w:val="0"/>
              <w:marRight w:val="0"/>
              <w:marTop w:val="0"/>
              <w:marBottom w:val="0"/>
              <w:divBdr>
                <w:top w:val="none" w:sz="0" w:space="0" w:color="auto"/>
                <w:left w:val="none" w:sz="0" w:space="0" w:color="auto"/>
                <w:bottom w:val="none" w:sz="0" w:space="0" w:color="auto"/>
                <w:right w:val="none" w:sz="0" w:space="0" w:color="auto"/>
              </w:divBdr>
            </w:div>
            <w:div w:id="922488638">
              <w:marLeft w:val="0"/>
              <w:marRight w:val="0"/>
              <w:marTop w:val="0"/>
              <w:marBottom w:val="0"/>
              <w:divBdr>
                <w:top w:val="none" w:sz="0" w:space="0" w:color="auto"/>
                <w:left w:val="none" w:sz="0" w:space="0" w:color="auto"/>
                <w:bottom w:val="none" w:sz="0" w:space="0" w:color="auto"/>
                <w:right w:val="none" w:sz="0" w:space="0" w:color="auto"/>
              </w:divBdr>
            </w:div>
            <w:div w:id="1081179413">
              <w:marLeft w:val="0"/>
              <w:marRight w:val="0"/>
              <w:marTop w:val="0"/>
              <w:marBottom w:val="0"/>
              <w:divBdr>
                <w:top w:val="none" w:sz="0" w:space="0" w:color="auto"/>
                <w:left w:val="none" w:sz="0" w:space="0" w:color="auto"/>
                <w:bottom w:val="none" w:sz="0" w:space="0" w:color="auto"/>
                <w:right w:val="none" w:sz="0" w:space="0" w:color="auto"/>
              </w:divBdr>
            </w:div>
            <w:div w:id="1274089182">
              <w:marLeft w:val="0"/>
              <w:marRight w:val="0"/>
              <w:marTop w:val="0"/>
              <w:marBottom w:val="0"/>
              <w:divBdr>
                <w:top w:val="none" w:sz="0" w:space="0" w:color="auto"/>
                <w:left w:val="none" w:sz="0" w:space="0" w:color="auto"/>
                <w:bottom w:val="none" w:sz="0" w:space="0" w:color="auto"/>
                <w:right w:val="none" w:sz="0" w:space="0" w:color="auto"/>
              </w:divBdr>
            </w:div>
            <w:div w:id="1966082857">
              <w:marLeft w:val="0"/>
              <w:marRight w:val="0"/>
              <w:marTop w:val="0"/>
              <w:marBottom w:val="0"/>
              <w:divBdr>
                <w:top w:val="none" w:sz="0" w:space="0" w:color="auto"/>
                <w:left w:val="none" w:sz="0" w:space="0" w:color="auto"/>
                <w:bottom w:val="none" w:sz="0" w:space="0" w:color="auto"/>
                <w:right w:val="none" w:sz="0" w:space="0" w:color="auto"/>
              </w:divBdr>
            </w:div>
            <w:div w:id="778378674">
              <w:marLeft w:val="0"/>
              <w:marRight w:val="0"/>
              <w:marTop w:val="0"/>
              <w:marBottom w:val="0"/>
              <w:divBdr>
                <w:top w:val="none" w:sz="0" w:space="0" w:color="auto"/>
                <w:left w:val="none" w:sz="0" w:space="0" w:color="auto"/>
                <w:bottom w:val="none" w:sz="0" w:space="0" w:color="auto"/>
                <w:right w:val="none" w:sz="0" w:space="0" w:color="auto"/>
              </w:divBdr>
            </w:div>
            <w:div w:id="1365403723">
              <w:marLeft w:val="0"/>
              <w:marRight w:val="0"/>
              <w:marTop w:val="0"/>
              <w:marBottom w:val="0"/>
              <w:divBdr>
                <w:top w:val="none" w:sz="0" w:space="0" w:color="auto"/>
                <w:left w:val="none" w:sz="0" w:space="0" w:color="auto"/>
                <w:bottom w:val="none" w:sz="0" w:space="0" w:color="auto"/>
                <w:right w:val="none" w:sz="0" w:space="0" w:color="auto"/>
              </w:divBdr>
            </w:div>
            <w:div w:id="721559599">
              <w:marLeft w:val="0"/>
              <w:marRight w:val="0"/>
              <w:marTop w:val="0"/>
              <w:marBottom w:val="0"/>
              <w:divBdr>
                <w:top w:val="none" w:sz="0" w:space="0" w:color="auto"/>
                <w:left w:val="none" w:sz="0" w:space="0" w:color="auto"/>
                <w:bottom w:val="none" w:sz="0" w:space="0" w:color="auto"/>
                <w:right w:val="none" w:sz="0" w:space="0" w:color="auto"/>
              </w:divBdr>
            </w:div>
            <w:div w:id="880899765">
              <w:marLeft w:val="0"/>
              <w:marRight w:val="0"/>
              <w:marTop w:val="0"/>
              <w:marBottom w:val="0"/>
              <w:divBdr>
                <w:top w:val="none" w:sz="0" w:space="0" w:color="auto"/>
                <w:left w:val="none" w:sz="0" w:space="0" w:color="auto"/>
                <w:bottom w:val="none" w:sz="0" w:space="0" w:color="auto"/>
                <w:right w:val="none" w:sz="0" w:space="0" w:color="auto"/>
              </w:divBdr>
            </w:div>
            <w:div w:id="745877354">
              <w:marLeft w:val="0"/>
              <w:marRight w:val="0"/>
              <w:marTop w:val="0"/>
              <w:marBottom w:val="0"/>
              <w:divBdr>
                <w:top w:val="none" w:sz="0" w:space="0" w:color="auto"/>
                <w:left w:val="none" w:sz="0" w:space="0" w:color="auto"/>
                <w:bottom w:val="none" w:sz="0" w:space="0" w:color="auto"/>
                <w:right w:val="none" w:sz="0" w:space="0" w:color="auto"/>
              </w:divBdr>
            </w:div>
            <w:div w:id="636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3659">
      <w:bodyDiv w:val="1"/>
      <w:marLeft w:val="0"/>
      <w:marRight w:val="0"/>
      <w:marTop w:val="0"/>
      <w:marBottom w:val="0"/>
      <w:divBdr>
        <w:top w:val="none" w:sz="0" w:space="0" w:color="auto"/>
        <w:left w:val="none" w:sz="0" w:space="0" w:color="auto"/>
        <w:bottom w:val="none" w:sz="0" w:space="0" w:color="auto"/>
        <w:right w:val="none" w:sz="0" w:space="0" w:color="auto"/>
      </w:divBdr>
      <w:divsChild>
        <w:div w:id="1682128024">
          <w:marLeft w:val="0"/>
          <w:marRight w:val="0"/>
          <w:marTop w:val="0"/>
          <w:marBottom w:val="0"/>
          <w:divBdr>
            <w:top w:val="none" w:sz="0" w:space="0" w:color="auto"/>
            <w:left w:val="none" w:sz="0" w:space="0" w:color="auto"/>
            <w:bottom w:val="none" w:sz="0" w:space="0" w:color="auto"/>
            <w:right w:val="none" w:sz="0" w:space="0" w:color="auto"/>
          </w:divBdr>
          <w:divsChild>
            <w:div w:id="244262647">
              <w:marLeft w:val="0"/>
              <w:marRight w:val="0"/>
              <w:marTop w:val="0"/>
              <w:marBottom w:val="0"/>
              <w:divBdr>
                <w:top w:val="none" w:sz="0" w:space="0" w:color="auto"/>
                <w:left w:val="none" w:sz="0" w:space="0" w:color="auto"/>
                <w:bottom w:val="none" w:sz="0" w:space="0" w:color="auto"/>
                <w:right w:val="none" w:sz="0" w:space="0" w:color="auto"/>
              </w:divBdr>
            </w:div>
            <w:div w:id="1583566557">
              <w:marLeft w:val="0"/>
              <w:marRight w:val="0"/>
              <w:marTop w:val="0"/>
              <w:marBottom w:val="0"/>
              <w:divBdr>
                <w:top w:val="none" w:sz="0" w:space="0" w:color="auto"/>
                <w:left w:val="none" w:sz="0" w:space="0" w:color="auto"/>
                <w:bottom w:val="none" w:sz="0" w:space="0" w:color="auto"/>
                <w:right w:val="none" w:sz="0" w:space="0" w:color="auto"/>
              </w:divBdr>
            </w:div>
            <w:div w:id="590621907">
              <w:marLeft w:val="0"/>
              <w:marRight w:val="0"/>
              <w:marTop w:val="0"/>
              <w:marBottom w:val="0"/>
              <w:divBdr>
                <w:top w:val="none" w:sz="0" w:space="0" w:color="auto"/>
                <w:left w:val="none" w:sz="0" w:space="0" w:color="auto"/>
                <w:bottom w:val="none" w:sz="0" w:space="0" w:color="auto"/>
                <w:right w:val="none" w:sz="0" w:space="0" w:color="auto"/>
              </w:divBdr>
            </w:div>
            <w:div w:id="489832861">
              <w:marLeft w:val="0"/>
              <w:marRight w:val="0"/>
              <w:marTop w:val="0"/>
              <w:marBottom w:val="0"/>
              <w:divBdr>
                <w:top w:val="none" w:sz="0" w:space="0" w:color="auto"/>
                <w:left w:val="none" w:sz="0" w:space="0" w:color="auto"/>
                <w:bottom w:val="none" w:sz="0" w:space="0" w:color="auto"/>
                <w:right w:val="none" w:sz="0" w:space="0" w:color="auto"/>
              </w:divBdr>
            </w:div>
            <w:div w:id="878056451">
              <w:marLeft w:val="0"/>
              <w:marRight w:val="0"/>
              <w:marTop w:val="0"/>
              <w:marBottom w:val="0"/>
              <w:divBdr>
                <w:top w:val="none" w:sz="0" w:space="0" w:color="auto"/>
                <w:left w:val="none" w:sz="0" w:space="0" w:color="auto"/>
                <w:bottom w:val="none" w:sz="0" w:space="0" w:color="auto"/>
                <w:right w:val="none" w:sz="0" w:space="0" w:color="auto"/>
              </w:divBdr>
            </w:div>
            <w:div w:id="1178619275">
              <w:marLeft w:val="0"/>
              <w:marRight w:val="0"/>
              <w:marTop w:val="0"/>
              <w:marBottom w:val="0"/>
              <w:divBdr>
                <w:top w:val="none" w:sz="0" w:space="0" w:color="auto"/>
                <w:left w:val="none" w:sz="0" w:space="0" w:color="auto"/>
                <w:bottom w:val="none" w:sz="0" w:space="0" w:color="auto"/>
                <w:right w:val="none" w:sz="0" w:space="0" w:color="auto"/>
              </w:divBdr>
            </w:div>
            <w:div w:id="15172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3795">
      <w:bodyDiv w:val="1"/>
      <w:marLeft w:val="0"/>
      <w:marRight w:val="0"/>
      <w:marTop w:val="0"/>
      <w:marBottom w:val="0"/>
      <w:divBdr>
        <w:top w:val="none" w:sz="0" w:space="0" w:color="auto"/>
        <w:left w:val="none" w:sz="0" w:space="0" w:color="auto"/>
        <w:bottom w:val="none" w:sz="0" w:space="0" w:color="auto"/>
        <w:right w:val="none" w:sz="0" w:space="0" w:color="auto"/>
      </w:divBdr>
      <w:divsChild>
        <w:div w:id="1307121800">
          <w:marLeft w:val="0"/>
          <w:marRight w:val="0"/>
          <w:marTop w:val="0"/>
          <w:marBottom w:val="0"/>
          <w:divBdr>
            <w:top w:val="none" w:sz="0" w:space="0" w:color="auto"/>
            <w:left w:val="none" w:sz="0" w:space="0" w:color="auto"/>
            <w:bottom w:val="none" w:sz="0" w:space="0" w:color="auto"/>
            <w:right w:val="none" w:sz="0" w:space="0" w:color="auto"/>
          </w:divBdr>
          <w:divsChild>
            <w:div w:id="7469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6042">
      <w:bodyDiv w:val="1"/>
      <w:marLeft w:val="0"/>
      <w:marRight w:val="0"/>
      <w:marTop w:val="0"/>
      <w:marBottom w:val="0"/>
      <w:divBdr>
        <w:top w:val="none" w:sz="0" w:space="0" w:color="auto"/>
        <w:left w:val="none" w:sz="0" w:space="0" w:color="auto"/>
        <w:bottom w:val="none" w:sz="0" w:space="0" w:color="auto"/>
        <w:right w:val="none" w:sz="0" w:space="0" w:color="auto"/>
      </w:divBdr>
    </w:div>
    <w:div w:id="968779479">
      <w:bodyDiv w:val="1"/>
      <w:marLeft w:val="0"/>
      <w:marRight w:val="0"/>
      <w:marTop w:val="0"/>
      <w:marBottom w:val="0"/>
      <w:divBdr>
        <w:top w:val="none" w:sz="0" w:space="0" w:color="auto"/>
        <w:left w:val="none" w:sz="0" w:space="0" w:color="auto"/>
        <w:bottom w:val="none" w:sz="0" w:space="0" w:color="auto"/>
        <w:right w:val="none" w:sz="0" w:space="0" w:color="auto"/>
      </w:divBdr>
      <w:divsChild>
        <w:div w:id="1557007476">
          <w:marLeft w:val="0"/>
          <w:marRight w:val="0"/>
          <w:marTop w:val="0"/>
          <w:marBottom w:val="0"/>
          <w:divBdr>
            <w:top w:val="none" w:sz="0" w:space="0" w:color="auto"/>
            <w:left w:val="none" w:sz="0" w:space="0" w:color="auto"/>
            <w:bottom w:val="none" w:sz="0" w:space="0" w:color="auto"/>
            <w:right w:val="none" w:sz="0" w:space="0" w:color="auto"/>
          </w:divBdr>
          <w:divsChild>
            <w:div w:id="1346247318">
              <w:marLeft w:val="0"/>
              <w:marRight w:val="0"/>
              <w:marTop w:val="0"/>
              <w:marBottom w:val="0"/>
              <w:divBdr>
                <w:top w:val="none" w:sz="0" w:space="0" w:color="auto"/>
                <w:left w:val="none" w:sz="0" w:space="0" w:color="auto"/>
                <w:bottom w:val="none" w:sz="0" w:space="0" w:color="auto"/>
                <w:right w:val="none" w:sz="0" w:space="0" w:color="auto"/>
              </w:divBdr>
            </w:div>
            <w:div w:id="113184147">
              <w:marLeft w:val="0"/>
              <w:marRight w:val="0"/>
              <w:marTop w:val="0"/>
              <w:marBottom w:val="0"/>
              <w:divBdr>
                <w:top w:val="none" w:sz="0" w:space="0" w:color="auto"/>
                <w:left w:val="none" w:sz="0" w:space="0" w:color="auto"/>
                <w:bottom w:val="none" w:sz="0" w:space="0" w:color="auto"/>
                <w:right w:val="none" w:sz="0" w:space="0" w:color="auto"/>
              </w:divBdr>
            </w:div>
            <w:div w:id="1080710948">
              <w:marLeft w:val="0"/>
              <w:marRight w:val="0"/>
              <w:marTop w:val="0"/>
              <w:marBottom w:val="0"/>
              <w:divBdr>
                <w:top w:val="none" w:sz="0" w:space="0" w:color="auto"/>
                <w:left w:val="none" w:sz="0" w:space="0" w:color="auto"/>
                <w:bottom w:val="none" w:sz="0" w:space="0" w:color="auto"/>
                <w:right w:val="none" w:sz="0" w:space="0" w:color="auto"/>
              </w:divBdr>
            </w:div>
            <w:div w:id="327371629">
              <w:marLeft w:val="0"/>
              <w:marRight w:val="0"/>
              <w:marTop w:val="0"/>
              <w:marBottom w:val="0"/>
              <w:divBdr>
                <w:top w:val="none" w:sz="0" w:space="0" w:color="auto"/>
                <w:left w:val="none" w:sz="0" w:space="0" w:color="auto"/>
                <w:bottom w:val="none" w:sz="0" w:space="0" w:color="auto"/>
                <w:right w:val="none" w:sz="0" w:space="0" w:color="auto"/>
              </w:divBdr>
            </w:div>
            <w:div w:id="969095584">
              <w:marLeft w:val="0"/>
              <w:marRight w:val="0"/>
              <w:marTop w:val="0"/>
              <w:marBottom w:val="0"/>
              <w:divBdr>
                <w:top w:val="none" w:sz="0" w:space="0" w:color="auto"/>
                <w:left w:val="none" w:sz="0" w:space="0" w:color="auto"/>
                <w:bottom w:val="none" w:sz="0" w:space="0" w:color="auto"/>
                <w:right w:val="none" w:sz="0" w:space="0" w:color="auto"/>
              </w:divBdr>
            </w:div>
            <w:div w:id="1449281728">
              <w:marLeft w:val="0"/>
              <w:marRight w:val="0"/>
              <w:marTop w:val="0"/>
              <w:marBottom w:val="0"/>
              <w:divBdr>
                <w:top w:val="none" w:sz="0" w:space="0" w:color="auto"/>
                <w:left w:val="none" w:sz="0" w:space="0" w:color="auto"/>
                <w:bottom w:val="none" w:sz="0" w:space="0" w:color="auto"/>
                <w:right w:val="none" w:sz="0" w:space="0" w:color="auto"/>
              </w:divBdr>
            </w:div>
            <w:div w:id="304504555">
              <w:marLeft w:val="0"/>
              <w:marRight w:val="0"/>
              <w:marTop w:val="0"/>
              <w:marBottom w:val="0"/>
              <w:divBdr>
                <w:top w:val="none" w:sz="0" w:space="0" w:color="auto"/>
                <w:left w:val="none" w:sz="0" w:space="0" w:color="auto"/>
                <w:bottom w:val="none" w:sz="0" w:space="0" w:color="auto"/>
                <w:right w:val="none" w:sz="0" w:space="0" w:color="auto"/>
              </w:divBdr>
            </w:div>
            <w:div w:id="1983777728">
              <w:marLeft w:val="0"/>
              <w:marRight w:val="0"/>
              <w:marTop w:val="0"/>
              <w:marBottom w:val="0"/>
              <w:divBdr>
                <w:top w:val="none" w:sz="0" w:space="0" w:color="auto"/>
                <w:left w:val="none" w:sz="0" w:space="0" w:color="auto"/>
                <w:bottom w:val="none" w:sz="0" w:space="0" w:color="auto"/>
                <w:right w:val="none" w:sz="0" w:space="0" w:color="auto"/>
              </w:divBdr>
            </w:div>
            <w:div w:id="1105926723">
              <w:marLeft w:val="0"/>
              <w:marRight w:val="0"/>
              <w:marTop w:val="0"/>
              <w:marBottom w:val="0"/>
              <w:divBdr>
                <w:top w:val="none" w:sz="0" w:space="0" w:color="auto"/>
                <w:left w:val="none" w:sz="0" w:space="0" w:color="auto"/>
                <w:bottom w:val="none" w:sz="0" w:space="0" w:color="auto"/>
                <w:right w:val="none" w:sz="0" w:space="0" w:color="auto"/>
              </w:divBdr>
            </w:div>
            <w:div w:id="424347310">
              <w:marLeft w:val="0"/>
              <w:marRight w:val="0"/>
              <w:marTop w:val="0"/>
              <w:marBottom w:val="0"/>
              <w:divBdr>
                <w:top w:val="none" w:sz="0" w:space="0" w:color="auto"/>
                <w:left w:val="none" w:sz="0" w:space="0" w:color="auto"/>
                <w:bottom w:val="none" w:sz="0" w:space="0" w:color="auto"/>
                <w:right w:val="none" w:sz="0" w:space="0" w:color="auto"/>
              </w:divBdr>
            </w:div>
            <w:div w:id="1008026387">
              <w:marLeft w:val="0"/>
              <w:marRight w:val="0"/>
              <w:marTop w:val="0"/>
              <w:marBottom w:val="0"/>
              <w:divBdr>
                <w:top w:val="none" w:sz="0" w:space="0" w:color="auto"/>
                <w:left w:val="none" w:sz="0" w:space="0" w:color="auto"/>
                <w:bottom w:val="none" w:sz="0" w:space="0" w:color="auto"/>
                <w:right w:val="none" w:sz="0" w:space="0" w:color="auto"/>
              </w:divBdr>
            </w:div>
            <w:div w:id="1202786014">
              <w:marLeft w:val="0"/>
              <w:marRight w:val="0"/>
              <w:marTop w:val="0"/>
              <w:marBottom w:val="0"/>
              <w:divBdr>
                <w:top w:val="none" w:sz="0" w:space="0" w:color="auto"/>
                <w:left w:val="none" w:sz="0" w:space="0" w:color="auto"/>
                <w:bottom w:val="none" w:sz="0" w:space="0" w:color="auto"/>
                <w:right w:val="none" w:sz="0" w:space="0" w:color="auto"/>
              </w:divBdr>
            </w:div>
            <w:div w:id="1984962302">
              <w:marLeft w:val="0"/>
              <w:marRight w:val="0"/>
              <w:marTop w:val="0"/>
              <w:marBottom w:val="0"/>
              <w:divBdr>
                <w:top w:val="none" w:sz="0" w:space="0" w:color="auto"/>
                <w:left w:val="none" w:sz="0" w:space="0" w:color="auto"/>
                <w:bottom w:val="none" w:sz="0" w:space="0" w:color="auto"/>
                <w:right w:val="none" w:sz="0" w:space="0" w:color="auto"/>
              </w:divBdr>
            </w:div>
            <w:div w:id="1982731310">
              <w:marLeft w:val="0"/>
              <w:marRight w:val="0"/>
              <w:marTop w:val="0"/>
              <w:marBottom w:val="0"/>
              <w:divBdr>
                <w:top w:val="none" w:sz="0" w:space="0" w:color="auto"/>
                <w:left w:val="none" w:sz="0" w:space="0" w:color="auto"/>
                <w:bottom w:val="none" w:sz="0" w:space="0" w:color="auto"/>
                <w:right w:val="none" w:sz="0" w:space="0" w:color="auto"/>
              </w:divBdr>
            </w:div>
            <w:div w:id="1205023566">
              <w:marLeft w:val="0"/>
              <w:marRight w:val="0"/>
              <w:marTop w:val="0"/>
              <w:marBottom w:val="0"/>
              <w:divBdr>
                <w:top w:val="none" w:sz="0" w:space="0" w:color="auto"/>
                <w:left w:val="none" w:sz="0" w:space="0" w:color="auto"/>
                <w:bottom w:val="none" w:sz="0" w:space="0" w:color="auto"/>
                <w:right w:val="none" w:sz="0" w:space="0" w:color="auto"/>
              </w:divBdr>
            </w:div>
            <w:div w:id="1370059837">
              <w:marLeft w:val="0"/>
              <w:marRight w:val="0"/>
              <w:marTop w:val="0"/>
              <w:marBottom w:val="0"/>
              <w:divBdr>
                <w:top w:val="none" w:sz="0" w:space="0" w:color="auto"/>
                <w:left w:val="none" w:sz="0" w:space="0" w:color="auto"/>
                <w:bottom w:val="none" w:sz="0" w:space="0" w:color="auto"/>
                <w:right w:val="none" w:sz="0" w:space="0" w:color="auto"/>
              </w:divBdr>
            </w:div>
            <w:div w:id="20591239">
              <w:marLeft w:val="0"/>
              <w:marRight w:val="0"/>
              <w:marTop w:val="0"/>
              <w:marBottom w:val="0"/>
              <w:divBdr>
                <w:top w:val="none" w:sz="0" w:space="0" w:color="auto"/>
                <w:left w:val="none" w:sz="0" w:space="0" w:color="auto"/>
                <w:bottom w:val="none" w:sz="0" w:space="0" w:color="auto"/>
                <w:right w:val="none" w:sz="0" w:space="0" w:color="auto"/>
              </w:divBdr>
            </w:div>
            <w:div w:id="1918591733">
              <w:marLeft w:val="0"/>
              <w:marRight w:val="0"/>
              <w:marTop w:val="0"/>
              <w:marBottom w:val="0"/>
              <w:divBdr>
                <w:top w:val="none" w:sz="0" w:space="0" w:color="auto"/>
                <w:left w:val="none" w:sz="0" w:space="0" w:color="auto"/>
                <w:bottom w:val="none" w:sz="0" w:space="0" w:color="auto"/>
                <w:right w:val="none" w:sz="0" w:space="0" w:color="auto"/>
              </w:divBdr>
            </w:div>
            <w:div w:id="2109304229">
              <w:marLeft w:val="0"/>
              <w:marRight w:val="0"/>
              <w:marTop w:val="0"/>
              <w:marBottom w:val="0"/>
              <w:divBdr>
                <w:top w:val="none" w:sz="0" w:space="0" w:color="auto"/>
                <w:left w:val="none" w:sz="0" w:space="0" w:color="auto"/>
                <w:bottom w:val="none" w:sz="0" w:space="0" w:color="auto"/>
                <w:right w:val="none" w:sz="0" w:space="0" w:color="auto"/>
              </w:divBdr>
            </w:div>
            <w:div w:id="1851142260">
              <w:marLeft w:val="0"/>
              <w:marRight w:val="0"/>
              <w:marTop w:val="0"/>
              <w:marBottom w:val="0"/>
              <w:divBdr>
                <w:top w:val="none" w:sz="0" w:space="0" w:color="auto"/>
                <w:left w:val="none" w:sz="0" w:space="0" w:color="auto"/>
                <w:bottom w:val="none" w:sz="0" w:space="0" w:color="auto"/>
                <w:right w:val="none" w:sz="0" w:space="0" w:color="auto"/>
              </w:divBdr>
            </w:div>
            <w:div w:id="1844079729">
              <w:marLeft w:val="0"/>
              <w:marRight w:val="0"/>
              <w:marTop w:val="0"/>
              <w:marBottom w:val="0"/>
              <w:divBdr>
                <w:top w:val="none" w:sz="0" w:space="0" w:color="auto"/>
                <w:left w:val="none" w:sz="0" w:space="0" w:color="auto"/>
                <w:bottom w:val="none" w:sz="0" w:space="0" w:color="auto"/>
                <w:right w:val="none" w:sz="0" w:space="0" w:color="auto"/>
              </w:divBdr>
            </w:div>
            <w:div w:id="1518345118">
              <w:marLeft w:val="0"/>
              <w:marRight w:val="0"/>
              <w:marTop w:val="0"/>
              <w:marBottom w:val="0"/>
              <w:divBdr>
                <w:top w:val="none" w:sz="0" w:space="0" w:color="auto"/>
                <w:left w:val="none" w:sz="0" w:space="0" w:color="auto"/>
                <w:bottom w:val="none" w:sz="0" w:space="0" w:color="auto"/>
                <w:right w:val="none" w:sz="0" w:space="0" w:color="auto"/>
              </w:divBdr>
            </w:div>
            <w:div w:id="86391364">
              <w:marLeft w:val="0"/>
              <w:marRight w:val="0"/>
              <w:marTop w:val="0"/>
              <w:marBottom w:val="0"/>
              <w:divBdr>
                <w:top w:val="none" w:sz="0" w:space="0" w:color="auto"/>
                <w:left w:val="none" w:sz="0" w:space="0" w:color="auto"/>
                <w:bottom w:val="none" w:sz="0" w:space="0" w:color="auto"/>
                <w:right w:val="none" w:sz="0" w:space="0" w:color="auto"/>
              </w:divBdr>
            </w:div>
            <w:div w:id="1732272450">
              <w:marLeft w:val="0"/>
              <w:marRight w:val="0"/>
              <w:marTop w:val="0"/>
              <w:marBottom w:val="0"/>
              <w:divBdr>
                <w:top w:val="none" w:sz="0" w:space="0" w:color="auto"/>
                <w:left w:val="none" w:sz="0" w:space="0" w:color="auto"/>
                <w:bottom w:val="none" w:sz="0" w:space="0" w:color="auto"/>
                <w:right w:val="none" w:sz="0" w:space="0" w:color="auto"/>
              </w:divBdr>
            </w:div>
            <w:div w:id="1030107145">
              <w:marLeft w:val="0"/>
              <w:marRight w:val="0"/>
              <w:marTop w:val="0"/>
              <w:marBottom w:val="0"/>
              <w:divBdr>
                <w:top w:val="none" w:sz="0" w:space="0" w:color="auto"/>
                <w:left w:val="none" w:sz="0" w:space="0" w:color="auto"/>
                <w:bottom w:val="none" w:sz="0" w:space="0" w:color="auto"/>
                <w:right w:val="none" w:sz="0" w:space="0" w:color="auto"/>
              </w:divBdr>
            </w:div>
            <w:div w:id="1903100147">
              <w:marLeft w:val="0"/>
              <w:marRight w:val="0"/>
              <w:marTop w:val="0"/>
              <w:marBottom w:val="0"/>
              <w:divBdr>
                <w:top w:val="none" w:sz="0" w:space="0" w:color="auto"/>
                <w:left w:val="none" w:sz="0" w:space="0" w:color="auto"/>
                <w:bottom w:val="none" w:sz="0" w:space="0" w:color="auto"/>
                <w:right w:val="none" w:sz="0" w:space="0" w:color="auto"/>
              </w:divBdr>
            </w:div>
            <w:div w:id="3292716">
              <w:marLeft w:val="0"/>
              <w:marRight w:val="0"/>
              <w:marTop w:val="0"/>
              <w:marBottom w:val="0"/>
              <w:divBdr>
                <w:top w:val="none" w:sz="0" w:space="0" w:color="auto"/>
                <w:left w:val="none" w:sz="0" w:space="0" w:color="auto"/>
                <w:bottom w:val="none" w:sz="0" w:space="0" w:color="auto"/>
                <w:right w:val="none" w:sz="0" w:space="0" w:color="auto"/>
              </w:divBdr>
            </w:div>
            <w:div w:id="1219366244">
              <w:marLeft w:val="0"/>
              <w:marRight w:val="0"/>
              <w:marTop w:val="0"/>
              <w:marBottom w:val="0"/>
              <w:divBdr>
                <w:top w:val="none" w:sz="0" w:space="0" w:color="auto"/>
                <w:left w:val="none" w:sz="0" w:space="0" w:color="auto"/>
                <w:bottom w:val="none" w:sz="0" w:space="0" w:color="auto"/>
                <w:right w:val="none" w:sz="0" w:space="0" w:color="auto"/>
              </w:divBdr>
            </w:div>
            <w:div w:id="1351905551">
              <w:marLeft w:val="0"/>
              <w:marRight w:val="0"/>
              <w:marTop w:val="0"/>
              <w:marBottom w:val="0"/>
              <w:divBdr>
                <w:top w:val="none" w:sz="0" w:space="0" w:color="auto"/>
                <w:left w:val="none" w:sz="0" w:space="0" w:color="auto"/>
                <w:bottom w:val="none" w:sz="0" w:space="0" w:color="auto"/>
                <w:right w:val="none" w:sz="0" w:space="0" w:color="auto"/>
              </w:divBdr>
            </w:div>
            <w:div w:id="1814523292">
              <w:marLeft w:val="0"/>
              <w:marRight w:val="0"/>
              <w:marTop w:val="0"/>
              <w:marBottom w:val="0"/>
              <w:divBdr>
                <w:top w:val="none" w:sz="0" w:space="0" w:color="auto"/>
                <w:left w:val="none" w:sz="0" w:space="0" w:color="auto"/>
                <w:bottom w:val="none" w:sz="0" w:space="0" w:color="auto"/>
                <w:right w:val="none" w:sz="0" w:space="0" w:color="auto"/>
              </w:divBdr>
            </w:div>
            <w:div w:id="682587219">
              <w:marLeft w:val="0"/>
              <w:marRight w:val="0"/>
              <w:marTop w:val="0"/>
              <w:marBottom w:val="0"/>
              <w:divBdr>
                <w:top w:val="none" w:sz="0" w:space="0" w:color="auto"/>
                <w:left w:val="none" w:sz="0" w:space="0" w:color="auto"/>
                <w:bottom w:val="none" w:sz="0" w:space="0" w:color="auto"/>
                <w:right w:val="none" w:sz="0" w:space="0" w:color="auto"/>
              </w:divBdr>
            </w:div>
            <w:div w:id="1249313562">
              <w:marLeft w:val="0"/>
              <w:marRight w:val="0"/>
              <w:marTop w:val="0"/>
              <w:marBottom w:val="0"/>
              <w:divBdr>
                <w:top w:val="none" w:sz="0" w:space="0" w:color="auto"/>
                <w:left w:val="none" w:sz="0" w:space="0" w:color="auto"/>
                <w:bottom w:val="none" w:sz="0" w:space="0" w:color="auto"/>
                <w:right w:val="none" w:sz="0" w:space="0" w:color="auto"/>
              </w:divBdr>
            </w:div>
            <w:div w:id="278800654">
              <w:marLeft w:val="0"/>
              <w:marRight w:val="0"/>
              <w:marTop w:val="0"/>
              <w:marBottom w:val="0"/>
              <w:divBdr>
                <w:top w:val="none" w:sz="0" w:space="0" w:color="auto"/>
                <w:left w:val="none" w:sz="0" w:space="0" w:color="auto"/>
                <w:bottom w:val="none" w:sz="0" w:space="0" w:color="auto"/>
                <w:right w:val="none" w:sz="0" w:space="0" w:color="auto"/>
              </w:divBdr>
            </w:div>
            <w:div w:id="401484815">
              <w:marLeft w:val="0"/>
              <w:marRight w:val="0"/>
              <w:marTop w:val="0"/>
              <w:marBottom w:val="0"/>
              <w:divBdr>
                <w:top w:val="none" w:sz="0" w:space="0" w:color="auto"/>
                <w:left w:val="none" w:sz="0" w:space="0" w:color="auto"/>
                <w:bottom w:val="none" w:sz="0" w:space="0" w:color="auto"/>
                <w:right w:val="none" w:sz="0" w:space="0" w:color="auto"/>
              </w:divBdr>
            </w:div>
            <w:div w:id="1081757922">
              <w:marLeft w:val="0"/>
              <w:marRight w:val="0"/>
              <w:marTop w:val="0"/>
              <w:marBottom w:val="0"/>
              <w:divBdr>
                <w:top w:val="none" w:sz="0" w:space="0" w:color="auto"/>
                <w:left w:val="none" w:sz="0" w:space="0" w:color="auto"/>
                <w:bottom w:val="none" w:sz="0" w:space="0" w:color="auto"/>
                <w:right w:val="none" w:sz="0" w:space="0" w:color="auto"/>
              </w:divBdr>
            </w:div>
            <w:div w:id="460419039">
              <w:marLeft w:val="0"/>
              <w:marRight w:val="0"/>
              <w:marTop w:val="0"/>
              <w:marBottom w:val="0"/>
              <w:divBdr>
                <w:top w:val="none" w:sz="0" w:space="0" w:color="auto"/>
                <w:left w:val="none" w:sz="0" w:space="0" w:color="auto"/>
                <w:bottom w:val="none" w:sz="0" w:space="0" w:color="auto"/>
                <w:right w:val="none" w:sz="0" w:space="0" w:color="auto"/>
              </w:divBdr>
            </w:div>
            <w:div w:id="1480265439">
              <w:marLeft w:val="0"/>
              <w:marRight w:val="0"/>
              <w:marTop w:val="0"/>
              <w:marBottom w:val="0"/>
              <w:divBdr>
                <w:top w:val="none" w:sz="0" w:space="0" w:color="auto"/>
                <w:left w:val="none" w:sz="0" w:space="0" w:color="auto"/>
                <w:bottom w:val="none" w:sz="0" w:space="0" w:color="auto"/>
                <w:right w:val="none" w:sz="0" w:space="0" w:color="auto"/>
              </w:divBdr>
            </w:div>
            <w:div w:id="382681805">
              <w:marLeft w:val="0"/>
              <w:marRight w:val="0"/>
              <w:marTop w:val="0"/>
              <w:marBottom w:val="0"/>
              <w:divBdr>
                <w:top w:val="none" w:sz="0" w:space="0" w:color="auto"/>
                <w:left w:val="none" w:sz="0" w:space="0" w:color="auto"/>
                <w:bottom w:val="none" w:sz="0" w:space="0" w:color="auto"/>
                <w:right w:val="none" w:sz="0" w:space="0" w:color="auto"/>
              </w:divBdr>
            </w:div>
            <w:div w:id="1176461433">
              <w:marLeft w:val="0"/>
              <w:marRight w:val="0"/>
              <w:marTop w:val="0"/>
              <w:marBottom w:val="0"/>
              <w:divBdr>
                <w:top w:val="none" w:sz="0" w:space="0" w:color="auto"/>
                <w:left w:val="none" w:sz="0" w:space="0" w:color="auto"/>
                <w:bottom w:val="none" w:sz="0" w:space="0" w:color="auto"/>
                <w:right w:val="none" w:sz="0" w:space="0" w:color="auto"/>
              </w:divBdr>
            </w:div>
            <w:div w:id="642543790">
              <w:marLeft w:val="0"/>
              <w:marRight w:val="0"/>
              <w:marTop w:val="0"/>
              <w:marBottom w:val="0"/>
              <w:divBdr>
                <w:top w:val="none" w:sz="0" w:space="0" w:color="auto"/>
                <w:left w:val="none" w:sz="0" w:space="0" w:color="auto"/>
                <w:bottom w:val="none" w:sz="0" w:space="0" w:color="auto"/>
                <w:right w:val="none" w:sz="0" w:space="0" w:color="auto"/>
              </w:divBdr>
            </w:div>
            <w:div w:id="1871260873">
              <w:marLeft w:val="0"/>
              <w:marRight w:val="0"/>
              <w:marTop w:val="0"/>
              <w:marBottom w:val="0"/>
              <w:divBdr>
                <w:top w:val="none" w:sz="0" w:space="0" w:color="auto"/>
                <w:left w:val="none" w:sz="0" w:space="0" w:color="auto"/>
                <w:bottom w:val="none" w:sz="0" w:space="0" w:color="auto"/>
                <w:right w:val="none" w:sz="0" w:space="0" w:color="auto"/>
              </w:divBdr>
            </w:div>
            <w:div w:id="530188979">
              <w:marLeft w:val="0"/>
              <w:marRight w:val="0"/>
              <w:marTop w:val="0"/>
              <w:marBottom w:val="0"/>
              <w:divBdr>
                <w:top w:val="none" w:sz="0" w:space="0" w:color="auto"/>
                <w:left w:val="none" w:sz="0" w:space="0" w:color="auto"/>
                <w:bottom w:val="none" w:sz="0" w:space="0" w:color="auto"/>
                <w:right w:val="none" w:sz="0" w:space="0" w:color="auto"/>
              </w:divBdr>
            </w:div>
            <w:div w:id="2048136180">
              <w:marLeft w:val="0"/>
              <w:marRight w:val="0"/>
              <w:marTop w:val="0"/>
              <w:marBottom w:val="0"/>
              <w:divBdr>
                <w:top w:val="none" w:sz="0" w:space="0" w:color="auto"/>
                <w:left w:val="none" w:sz="0" w:space="0" w:color="auto"/>
                <w:bottom w:val="none" w:sz="0" w:space="0" w:color="auto"/>
                <w:right w:val="none" w:sz="0" w:space="0" w:color="auto"/>
              </w:divBdr>
            </w:div>
            <w:div w:id="2065369750">
              <w:marLeft w:val="0"/>
              <w:marRight w:val="0"/>
              <w:marTop w:val="0"/>
              <w:marBottom w:val="0"/>
              <w:divBdr>
                <w:top w:val="none" w:sz="0" w:space="0" w:color="auto"/>
                <w:left w:val="none" w:sz="0" w:space="0" w:color="auto"/>
                <w:bottom w:val="none" w:sz="0" w:space="0" w:color="auto"/>
                <w:right w:val="none" w:sz="0" w:space="0" w:color="auto"/>
              </w:divBdr>
            </w:div>
            <w:div w:id="481654909">
              <w:marLeft w:val="0"/>
              <w:marRight w:val="0"/>
              <w:marTop w:val="0"/>
              <w:marBottom w:val="0"/>
              <w:divBdr>
                <w:top w:val="none" w:sz="0" w:space="0" w:color="auto"/>
                <w:left w:val="none" w:sz="0" w:space="0" w:color="auto"/>
                <w:bottom w:val="none" w:sz="0" w:space="0" w:color="auto"/>
                <w:right w:val="none" w:sz="0" w:space="0" w:color="auto"/>
              </w:divBdr>
            </w:div>
            <w:div w:id="2113822576">
              <w:marLeft w:val="0"/>
              <w:marRight w:val="0"/>
              <w:marTop w:val="0"/>
              <w:marBottom w:val="0"/>
              <w:divBdr>
                <w:top w:val="none" w:sz="0" w:space="0" w:color="auto"/>
                <w:left w:val="none" w:sz="0" w:space="0" w:color="auto"/>
                <w:bottom w:val="none" w:sz="0" w:space="0" w:color="auto"/>
                <w:right w:val="none" w:sz="0" w:space="0" w:color="auto"/>
              </w:divBdr>
            </w:div>
            <w:div w:id="1998024029">
              <w:marLeft w:val="0"/>
              <w:marRight w:val="0"/>
              <w:marTop w:val="0"/>
              <w:marBottom w:val="0"/>
              <w:divBdr>
                <w:top w:val="none" w:sz="0" w:space="0" w:color="auto"/>
                <w:left w:val="none" w:sz="0" w:space="0" w:color="auto"/>
                <w:bottom w:val="none" w:sz="0" w:space="0" w:color="auto"/>
                <w:right w:val="none" w:sz="0" w:space="0" w:color="auto"/>
              </w:divBdr>
            </w:div>
            <w:div w:id="1041173822">
              <w:marLeft w:val="0"/>
              <w:marRight w:val="0"/>
              <w:marTop w:val="0"/>
              <w:marBottom w:val="0"/>
              <w:divBdr>
                <w:top w:val="none" w:sz="0" w:space="0" w:color="auto"/>
                <w:left w:val="none" w:sz="0" w:space="0" w:color="auto"/>
                <w:bottom w:val="none" w:sz="0" w:space="0" w:color="auto"/>
                <w:right w:val="none" w:sz="0" w:space="0" w:color="auto"/>
              </w:divBdr>
            </w:div>
            <w:div w:id="187068359">
              <w:marLeft w:val="0"/>
              <w:marRight w:val="0"/>
              <w:marTop w:val="0"/>
              <w:marBottom w:val="0"/>
              <w:divBdr>
                <w:top w:val="none" w:sz="0" w:space="0" w:color="auto"/>
                <w:left w:val="none" w:sz="0" w:space="0" w:color="auto"/>
                <w:bottom w:val="none" w:sz="0" w:space="0" w:color="auto"/>
                <w:right w:val="none" w:sz="0" w:space="0" w:color="auto"/>
              </w:divBdr>
            </w:div>
            <w:div w:id="1077170370">
              <w:marLeft w:val="0"/>
              <w:marRight w:val="0"/>
              <w:marTop w:val="0"/>
              <w:marBottom w:val="0"/>
              <w:divBdr>
                <w:top w:val="none" w:sz="0" w:space="0" w:color="auto"/>
                <w:left w:val="none" w:sz="0" w:space="0" w:color="auto"/>
                <w:bottom w:val="none" w:sz="0" w:space="0" w:color="auto"/>
                <w:right w:val="none" w:sz="0" w:space="0" w:color="auto"/>
              </w:divBdr>
            </w:div>
            <w:div w:id="1159229545">
              <w:marLeft w:val="0"/>
              <w:marRight w:val="0"/>
              <w:marTop w:val="0"/>
              <w:marBottom w:val="0"/>
              <w:divBdr>
                <w:top w:val="none" w:sz="0" w:space="0" w:color="auto"/>
                <w:left w:val="none" w:sz="0" w:space="0" w:color="auto"/>
                <w:bottom w:val="none" w:sz="0" w:space="0" w:color="auto"/>
                <w:right w:val="none" w:sz="0" w:space="0" w:color="auto"/>
              </w:divBdr>
            </w:div>
            <w:div w:id="456266771">
              <w:marLeft w:val="0"/>
              <w:marRight w:val="0"/>
              <w:marTop w:val="0"/>
              <w:marBottom w:val="0"/>
              <w:divBdr>
                <w:top w:val="none" w:sz="0" w:space="0" w:color="auto"/>
                <w:left w:val="none" w:sz="0" w:space="0" w:color="auto"/>
                <w:bottom w:val="none" w:sz="0" w:space="0" w:color="auto"/>
                <w:right w:val="none" w:sz="0" w:space="0" w:color="auto"/>
              </w:divBdr>
            </w:div>
            <w:div w:id="564536351">
              <w:marLeft w:val="0"/>
              <w:marRight w:val="0"/>
              <w:marTop w:val="0"/>
              <w:marBottom w:val="0"/>
              <w:divBdr>
                <w:top w:val="none" w:sz="0" w:space="0" w:color="auto"/>
                <w:left w:val="none" w:sz="0" w:space="0" w:color="auto"/>
                <w:bottom w:val="none" w:sz="0" w:space="0" w:color="auto"/>
                <w:right w:val="none" w:sz="0" w:space="0" w:color="auto"/>
              </w:divBdr>
            </w:div>
            <w:div w:id="1222787282">
              <w:marLeft w:val="0"/>
              <w:marRight w:val="0"/>
              <w:marTop w:val="0"/>
              <w:marBottom w:val="0"/>
              <w:divBdr>
                <w:top w:val="none" w:sz="0" w:space="0" w:color="auto"/>
                <w:left w:val="none" w:sz="0" w:space="0" w:color="auto"/>
                <w:bottom w:val="none" w:sz="0" w:space="0" w:color="auto"/>
                <w:right w:val="none" w:sz="0" w:space="0" w:color="auto"/>
              </w:divBdr>
            </w:div>
            <w:div w:id="1285842988">
              <w:marLeft w:val="0"/>
              <w:marRight w:val="0"/>
              <w:marTop w:val="0"/>
              <w:marBottom w:val="0"/>
              <w:divBdr>
                <w:top w:val="none" w:sz="0" w:space="0" w:color="auto"/>
                <w:left w:val="none" w:sz="0" w:space="0" w:color="auto"/>
                <w:bottom w:val="none" w:sz="0" w:space="0" w:color="auto"/>
                <w:right w:val="none" w:sz="0" w:space="0" w:color="auto"/>
              </w:divBdr>
            </w:div>
            <w:div w:id="232468899">
              <w:marLeft w:val="0"/>
              <w:marRight w:val="0"/>
              <w:marTop w:val="0"/>
              <w:marBottom w:val="0"/>
              <w:divBdr>
                <w:top w:val="none" w:sz="0" w:space="0" w:color="auto"/>
                <w:left w:val="none" w:sz="0" w:space="0" w:color="auto"/>
                <w:bottom w:val="none" w:sz="0" w:space="0" w:color="auto"/>
                <w:right w:val="none" w:sz="0" w:space="0" w:color="auto"/>
              </w:divBdr>
            </w:div>
            <w:div w:id="1495682047">
              <w:marLeft w:val="0"/>
              <w:marRight w:val="0"/>
              <w:marTop w:val="0"/>
              <w:marBottom w:val="0"/>
              <w:divBdr>
                <w:top w:val="none" w:sz="0" w:space="0" w:color="auto"/>
                <w:left w:val="none" w:sz="0" w:space="0" w:color="auto"/>
                <w:bottom w:val="none" w:sz="0" w:space="0" w:color="auto"/>
                <w:right w:val="none" w:sz="0" w:space="0" w:color="auto"/>
              </w:divBdr>
            </w:div>
            <w:div w:id="88551428">
              <w:marLeft w:val="0"/>
              <w:marRight w:val="0"/>
              <w:marTop w:val="0"/>
              <w:marBottom w:val="0"/>
              <w:divBdr>
                <w:top w:val="none" w:sz="0" w:space="0" w:color="auto"/>
                <w:left w:val="none" w:sz="0" w:space="0" w:color="auto"/>
                <w:bottom w:val="none" w:sz="0" w:space="0" w:color="auto"/>
                <w:right w:val="none" w:sz="0" w:space="0" w:color="auto"/>
              </w:divBdr>
            </w:div>
            <w:div w:id="723599331">
              <w:marLeft w:val="0"/>
              <w:marRight w:val="0"/>
              <w:marTop w:val="0"/>
              <w:marBottom w:val="0"/>
              <w:divBdr>
                <w:top w:val="none" w:sz="0" w:space="0" w:color="auto"/>
                <w:left w:val="none" w:sz="0" w:space="0" w:color="auto"/>
                <w:bottom w:val="none" w:sz="0" w:space="0" w:color="auto"/>
                <w:right w:val="none" w:sz="0" w:space="0" w:color="auto"/>
              </w:divBdr>
            </w:div>
            <w:div w:id="1904414832">
              <w:marLeft w:val="0"/>
              <w:marRight w:val="0"/>
              <w:marTop w:val="0"/>
              <w:marBottom w:val="0"/>
              <w:divBdr>
                <w:top w:val="none" w:sz="0" w:space="0" w:color="auto"/>
                <w:left w:val="none" w:sz="0" w:space="0" w:color="auto"/>
                <w:bottom w:val="none" w:sz="0" w:space="0" w:color="auto"/>
                <w:right w:val="none" w:sz="0" w:space="0" w:color="auto"/>
              </w:divBdr>
            </w:div>
            <w:div w:id="585068715">
              <w:marLeft w:val="0"/>
              <w:marRight w:val="0"/>
              <w:marTop w:val="0"/>
              <w:marBottom w:val="0"/>
              <w:divBdr>
                <w:top w:val="none" w:sz="0" w:space="0" w:color="auto"/>
                <w:left w:val="none" w:sz="0" w:space="0" w:color="auto"/>
                <w:bottom w:val="none" w:sz="0" w:space="0" w:color="auto"/>
                <w:right w:val="none" w:sz="0" w:space="0" w:color="auto"/>
              </w:divBdr>
            </w:div>
            <w:div w:id="1935431705">
              <w:marLeft w:val="0"/>
              <w:marRight w:val="0"/>
              <w:marTop w:val="0"/>
              <w:marBottom w:val="0"/>
              <w:divBdr>
                <w:top w:val="none" w:sz="0" w:space="0" w:color="auto"/>
                <w:left w:val="none" w:sz="0" w:space="0" w:color="auto"/>
                <w:bottom w:val="none" w:sz="0" w:space="0" w:color="auto"/>
                <w:right w:val="none" w:sz="0" w:space="0" w:color="auto"/>
              </w:divBdr>
            </w:div>
            <w:div w:id="1486821557">
              <w:marLeft w:val="0"/>
              <w:marRight w:val="0"/>
              <w:marTop w:val="0"/>
              <w:marBottom w:val="0"/>
              <w:divBdr>
                <w:top w:val="none" w:sz="0" w:space="0" w:color="auto"/>
                <w:left w:val="none" w:sz="0" w:space="0" w:color="auto"/>
                <w:bottom w:val="none" w:sz="0" w:space="0" w:color="auto"/>
                <w:right w:val="none" w:sz="0" w:space="0" w:color="auto"/>
              </w:divBdr>
            </w:div>
            <w:div w:id="1758601303">
              <w:marLeft w:val="0"/>
              <w:marRight w:val="0"/>
              <w:marTop w:val="0"/>
              <w:marBottom w:val="0"/>
              <w:divBdr>
                <w:top w:val="none" w:sz="0" w:space="0" w:color="auto"/>
                <w:left w:val="none" w:sz="0" w:space="0" w:color="auto"/>
                <w:bottom w:val="none" w:sz="0" w:space="0" w:color="auto"/>
                <w:right w:val="none" w:sz="0" w:space="0" w:color="auto"/>
              </w:divBdr>
            </w:div>
            <w:div w:id="1249998853">
              <w:marLeft w:val="0"/>
              <w:marRight w:val="0"/>
              <w:marTop w:val="0"/>
              <w:marBottom w:val="0"/>
              <w:divBdr>
                <w:top w:val="none" w:sz="0" w:space="0" w:color="auto"/>
                <w:left w:val="none" w:sz="0" w:space="0" w:color="auto"/>
                <w:bottom w:val="none" w:sz="0" w:space="0" w:color="auto"/>
                <w:right w:val="none" w:sz="0" w:space="0" w:color="auto"/>
              </w:divBdr>
            </w:div>
            <w:div w:id="316033188">
              <w:marLeft w:val="0"/>
              <w:marRight w:val="0"/>
              <w:marTop w:val="0"/>
              <w:marBottom w:val="0"/>
              <w:divBdr>
                <w:top w:val="none" w:sz="0" w:space="0" w:color="auto"/>
                <w:left w:val="none" w:sz="0" w:space="0" w:color="auto"/>
                <w:bottom w:val="none" w:sz="0" w:space="0" w:color="auto"/>
                <w:right w:val="none" w:sz="0" w:space="0" w:color="auto"/>
              </w:divBdr>
            </w:div>
            <w:div w:id="1301839765">
              <w:marLeft w:val="0"/>
              <w:marRight w:val="0"/>
              <w:marTop w:val="0"/>
              <w:marBottom w:val="0"/>
              <w:divBdr>
                <w:top w:val="none" w:sz="0" w:space="0" w:color="auto"/>
                <w:left w:val="none" w:sz="0" w:space="0" w:color="auto"/>
                <w:bottom w:val="none" w:sz="0" w:space="0" w:color="auto"/>
                <w:right w:val="none" w:sz="0" w:space="0" w:color="auto"/>
              </w:divBdr>
            </w:div>
            <w:div w:id="839930914">
              <w:marLeft w:val="0"/>
              <w:marRight w:val="0"/>
              <w:marTop w:val="0"/>
              <w:marBottom w:val="0"/>
              <w:divBdr>
                <w:top w:val="none" w:sz="0" w:space="0" w:color="auto"/>
                <w:left w:val="none" w:sz="0" w:space="0" w:color="auto"/>
                <w:bottom w:val="none" w:sz="0" w:space="0" w:color="auto"/>
                <w:right w:val="none" w:sz="0" w:space="0" w:color="auto"/>
              </w:divBdr>
            </w:div>
            <w:div w:id="1288122396">
              <w:marLeft w:val="0"/>
              <w:marRight w:val="0"/>
              <w:marTop w:val="0"/>
              <w:marBottom w:val="0"/>
              <w:divBdr>
                <w:top w:val="none" w:sz="0" w:space="0" w:color="auto"/>
                <w:left w:val="none" w:sz="0" w:space="0" w:color="auto"/>
                <w:bottom w:val="none" w:sz="0" w:space="0" w:color="auto"/>
                <w:right w:val="none" w:sz="0" w:space="0" w:color="auto"/>
              </w:divBdr>
            </w:div>
            <w:div w:id="1250626189">
              <w:marLeft w:val="0"/>
              <w:marRight w:val="0"/>
              <w:marTop w:val="0"/>
              <w:marBottom w:val="0"/>
              <w:divBdr>
                <w:top w:val="none" w:sz="0" w:space="0" w:color="auto"/>
                <w:left w:val="none" w:sz="0" w:space="0" w:color="auto"/>
                <w:bottom w:val="none" w:sz="0" w:space="0" w:color="auto"/>
                <w:right w:val="none" w:sz="0" w:space="0" w:color="auto"/>
              </w:divBdr>
            </w:div>
            <w:div w:id="1117724363">
              <w:marLeft w:val="0"/>
              <w:marRight w:val="0"/>
              <w:marTop w:val="0"/>
              <w:marBottom w:val="0"/>
              <w:divBdr>
                <w:top w:val="none" w:sz="0" w:space="0" w:color="auto"/>
                <w:left w:val="none" w:sz="0" w:space="0" w:color="auto"/>
                <w:bottom w:val="none" w:sz="0" w:space="0" w:color="auto"/>
                <w:right w:val="none" w:sz="0" w:space="0" w:color="auto"/>
              </w:divBdr>
            </w:div>
            <w:div w:id="1908956784">
              <w:marLeft w:val="0"/>
              <w:marRight w:val="0"/>
              <w:marTop w:val="0"/>
              <w:marBottom w:val="0"/>
              <w:divBdr>
                <w:top w:val="none" w:sz="0" w:space="0" w:color="auto"/>
                <w:left w:val="none" w:sz="0" w:space="0" w:color="auto"/>
                <w:bottom w:val="none" w:sz="0" w:space="0" w:color="auto"/>
                <w:right w:val="none" w:sz="0" w:space="0" w:color="auto"/>
              </w:divBdr>
            </w:div>
            <w:div w:id="60758117">
              <w:marLeft w:val="0"/>
              <w:marRight w:val="0"/>
              <w:marTop w:val="0"/>
              <w:marBottom w:val="0"/>
              <w:divBdr>
                <w:top w:val="none" w:sz="0" w:space="0" w:color="auto"/>
                <w:left w:val="none" w:sz="0" w:space="0" w:color="auto"/>
                <w:bottom w:val="none" w:sz="0" w:space="0" w:color="auto"/>
                <w:right w:val="none" w:sz="0" w:space="0" w:color="auto"/>
              </w:divBdr>
            </w:div>
            <w:div w:id="1772968892">
              <w:marLeft w:val="0"/>
              <w:marRight w:val="0"/>
              <w:marTop w:val="0"/>
              <w:marBottom w:val="0"/>
              <w:divBdr>
                <w:top w:val="none" w:sz="0" w:space="0" w:color="auto"/>
                <w:left w:val="none" w:sz="0" w:space="0" w:color="auto"/>
                <w:bottom w:val="none" w:sz="0" w:space="0" w:color="auto"/>
                <w:right w:val="none" w:sz="0" w:space="0" w:color="auto"/>
              </w:divBdr>
            </w:div>
            <w:div w:id="1355426828">
              <w:marLeft w:val="0"/>
              <w:marRight w:val="0"/>
              <w:marTop w:val="0"/>
              <w:marBottom w:val="0"/>
              <w:divBdr>
                <w:top w:val="none" w:sz="0" w:space="0" w:color="auto"/>
                <w:left w:val="none" w:sz="0" w:space="0" w:color="auto"/>
                <w:bottom w:val="none" w:sz="0" w:space="0" w:color="auto"/>
                <w:right w:val="none" w:sz="0" w:space="0" w:color="auto"/>
              </w:divBdr>
            </w:div>
            <w:div w:id="1360278363">
              <w:marLeft w:val="0"/>
              <w:marRight w:val="0"/>
              <w:marTop w:val="0"/>
              <w:marBottom w:val="0"/>
              <w:divBdr>
                <w:top w:val="none" w:sz="0" w:space="0" w:color="auto"/>
                <w:left w:val="none" w:sz="0" w:space="0" w:color="auto"/>
                <w:bottom w:val="none" w:sz="0" w:space="0" w:color="auto"/>
                <w:right w:val="none" w:sz="0" w:space="0" w:color="auto"/>
              </w:divBdr>
            </w:div>
            <w:div w:id="1145002261">
              <w:marLeft w:val="0"/>
              <w:marRight w:val="0"/>
              <w:marTop w:val="0"/>
              <w:marBottom w:val="0"/>
              <w:divBdr>
                <w:top w:val="none" w:sz="0" w:space="0" w:color="auto"/>
                <w:left w:val="none" w:sz="0" w:space="0" w:color="auto"/>
                <w:bottom w:val="none" w:sz="0" w:space="0" w:color="auto"/>
                <w:right w:val="none" w:sz="0" w:space="0" w:color="auto"/>
              </w:divBdr>
            </w:div>
            <w:div w:id="316426350">
              <w:marLeft w:val="0"/>
              <w:marRight w:val="0"/>
              <w:marTop w:val="0"/>
              <w:marBottom w:val="0"/>
              <w:divBdr>
                <w:top w:val="none" w:sz="0" w:space="0" w:color="auto"/>
                <w:left w:val="none" w:sz="0" w:space="0" w:color="auto"/>
                <w:bottom w:val="none" w:sz="0" w:space="0" w:color="auto"/>
                <w:right w:val="none" w:sz="0" w:space="0" w:color="auto"/>
              </w:divBdr>
            </w:div>
            <w:div w:id="784468660">
              <w:marLeft w:val="0"/>
              <w:marRight w:val="0"/>
              <w:marTop w:val="0"/>
              <w:marBottom w:val="0"/>
              <w:divBdr>
                <w:top w:val="none" w:sz="0" w:space="0" w:color="auto"/>
                <w:left w:val="none" w:sz="0" w:space="0" w:color="auto"/>
                <w:bottom w:val="none" w:sz="0" w:space="0" w:color="auto"/>
                <w:right w:val="none" w:sz="0" w:space="0" w:color="auto"/>
              </w:divBdr>
            </w:div>
            <w:div w:id="409355681">
              <w:marLeft w:val="0"/>
              <w:marRight w:val="0"/>
              <w:marTop w:val="0"/>
              <w:marBottom w:val="0"/>
              <w:divBdr>
                <w:top w:val="none" w:sz="0" w:space="0" w:color="auto"/>
                <w:left w:val="none" w:sz="0" w:space="0" w:color="auto"/>
                <w:bottom w:val="none" w:sz="0" w:space="0" w:color="auto"/>
                <w:right w:val="none" w:sz="0" w:space="0" w:color="auto"/>
              </w:divBdr>
            </w:div>
            <w:div w:id="1042556166">
              <w:marLeft w:val="0"/>
              <w:marRight w:val="0"/>
              <w:marTop w:val="0"/>
              <w:marBottom w:val="0"/>
              <w:divBdr>
                <w:top w:val="none" w:sz="0" w:space="0" w:color="auto"/>
                <w:left w:val="none" w:sz="0" w:space="0" w:color="auto"/>
                <w:bottom w:val="none" w:sz="0" w:space="0" w:color="auto"/>
                <w:right w:val="none" w:sz="0" w:space="0" w:color="auto"/>
              </w:divBdr>
            </w:div>
            <w:div w:id="2071885217">
              <w:marLeft w:val="0"/>
              <w:marRight w:val="0"/>
              <w:marTop w:val="0"/>
              <w:marBottom w:val="0"/>
              <w:divBdr>
                <w:top w:val="none" w:sz="0" w:space="0" w:color="auto"/>
                <w:left w:val="none" w:sz="0" w:space="0" w:color="auto"/>
                <w:bottom w:val="none" w:sz="0" w:space="0" w:color="auto"/>
                <w:right w:val="none" w:sz="0" w:space="0" w:color="auto"/>
              </w:divBdr>
            </w:div>
            <w:div w:id="1470897067">
              <w:marLeft w:val="0"/>
              <w:marRight w:val="0"/>
              <w:marTop w:val="0"/>
              <w:marBottom w:val="0"/>
              <w:divBdr>
                <w:top w:val="none" w:sz="0" w:space="0" w:color="auto"/>
                <w:left w:val="none" w:sz="0" w:space="0" w:color="auto"/>
                <w:bottom w:val="none" w:sz="0" w:space="0" w:color="auto"/>
                <w:right w:val="none" w:sz="0" w:space="0" w:color="auto"/>
              </w:divBdr>
            </w:div>
            <w:div w:id="137843945">
              <w:marLeft w:val="0"/>
              <w:marRight w:val="0"/>
              <w:marTop w:val="0"/>
              <w:marBottom w:val="0"/>
              <w:divBdr>
                <w:top w:val="none" w:sz="0" w:space="0" w:color="auto"/>
                <w:left w:val="none" w:sz="0" w:space="0" w:color="auto"/>
                <w:bottom w:val="none" w:sz="0" w:space="0" w:color="auto"/>
                <w:right w:val="none" w:sz="0" w:space="0" w:color="auto"/>
              </w:divBdr>
            </w:div>
            <w:div w:id="205875024">
              <w:marLeft w:val="0"/>
              <w:marRight w:val="0"/>
              <w:marTop w:val="0"/>
              <w:marBottom w:val="0"/>
              <w:divBdr>
                <w:top w:val="none" w:sz="0" w:space="0" w:color="auto"/>
                <w:left w:val="none" w:sz="0" w:space="0" w:color="auto"/>
                <w:bottom w:val="none" w:sz="0" w:space="0" w:color="auto"/>
                <w:right w:val="none" w:sz="0" w:space="0" w:color="auto"/>
              </w:divBdr>
            </w:div>
            <w:div w:id="324672020">
              <w:marLeft w:val="0"/>
              <w:marRight w:val="0"/>
              <w:marTop w:val="0"/>
              <w:marBottom w:val="0"/>
              <w:divBdr>
                <w:top w:val="none" w:sz="0" w:space="0" w:color="auto"/>
                <w:left w:val="none" w:sz="0" w:space="0" w:color="auto"/>
                <w:bottom w:val="none" w:sz="0" w:space="0" w:color="auto"/>
                <w:right w:val="none" w:sz="0" w:space="0" w:color="auto"/>
              </w:divBdr>
            </w:div>
            <w:div w:id="2061636204">
              <w:marLeft w:val="0"/>
              <w:marRight w:val="0"/>
              <w:marTop w:val="0"/>
              <w:marBottom w:val="0"/>
              <w:divBdr>
                <w:top w:val="none" w:sz="0" w:space="0" w:color="auto"/>
                <w:left w:val="none" w:sz="0" w:space="0" w:color="auto"/>
                <w:bottom w:val="none" w:sz="0" w:space="0" w:color="auto"/>
                <w:right w:val="none" w:sz="0" w:space="0" w:color="auto"/>
              </w:divBdr>
            </w:div>
            <w:div w:id="1026981098">
              <w:marLeft w:val="0"/>
              <w:marRight w:val="0"/>
              <w:marTop w:val="0"/>
              <w:marBottom w:val="0"/>
              <w:divBdr>
                <w:top w:val="none" w:sz="0" w:space="0" w:color="auto"/>
                <w:left w:val="none" w:sz="0" w:space="0" w:color="auto"/>
                <w:bottom w:val="none" w:sz="0" w:space="0" w:color="auto"/>
                <w:right w:val="none" w:sz="0" w:space="0" w:color="auto"/>
              </w:divBdr>
            </w:div>
            <w:div w:id="986470606">
              <w:marLeft w:val="0"/>
              <w:marRight w:val="0"/>
              <w:marTop w:val="0"/>
              <w:marBottom w:val="0"/>
              <w:divBdr>
                <w:top w:val="none" w:sz="0" w:space="0" w:color="auto"/>
                <w:left w:val="none" w:sz="0" w:space="0" w:color="auto"/>
                <w:bottom w:val="none" w:sz="0" w:space="0" w:color="auto"/>
                <w:right w:val="none" w:sz="0" w:space="0" w:color="auto"/>
              </w:divBdr>
            </w:div>
            <w:div w:id="1773358944">
              <w:marLeft w:val="0"/>
              <w:marRight w:val="0"/>
              <w:marTop w:val="0"/>
              <w:marBottom w:val="0"/>
              <w:divBdr>
                <w:top w:val="none" w:sz="0" w:space="0" w:color="auto"/>
                <w:left w:val="none" w:sz="0" w:space="0" w:color="auto"/>
                <w:bottom w:val="none" w:sz="0" w:space="0" w:color="auto"/>
                <w:right w:val="none" w:sz="0" w:space="0" w:color="auto"/>
              </w:divBdr>
            </w:div>
            <w:div w:id="795873845">
              <w:marLeft w:val="0"/>
              <w:marRight w:val="0"/>
              <w:marTop w:val="0"/>
              <w:marBottom w:val="0"/>
              <w:divBdr>
                <w:top w:val="none" w:sz="0" w:space="0" w:color="auto"/>
                <w:left w:val="none" w:sz="0" w:space="0" w:color="auto"/>
                <w:bottom w:val="none" w:sz="0" w:space="0" w:color="auto"/>
                <w:right w:val="none" w:sz="0" w:space="0" w:color="auto"/>
              </w:divBdr>
            </w:div>
            <w:div w:id="442575033">
              <w:marLeft w:val="0"/>
              <w:marRight w:val="0"/>
              <w:marTop w:val="0"/>
              <w:marBottom w:val="0"/>
              <w:divBdr>
                <w:top w:val="none" w:sz="0" w:space="0" w:color="auto"/>
                <w:left w:val="none" w:sz="0" w:space="0" w:color="auto"/>
                <w:bottom w:val="none" w:sz="0" w:space="0" w:color="auto"/>
                <w:right w:val="none" w:sz="0" w:space="0" w:color="auto"/>
              </w:divBdr>
            </w:div>
            <w:div w:id="1190945674">
              <w:marLeft w:val="0"/>
              <w:marRight w:val="0"/>
              <w:marTop w:val="0"/>
              <w:marBottom w:val="0"/>
              <w:divBdr>
                <w:top w:val="none" w:sz="0" w:space="0" w:color="auto"/>
                <w:left w:val="none" w:sz="0" w:space="0" w:color="auto"/>
                <w:bottom w:val="none" w:sz="0" w:space="0" w:color="auto"/>
                <w:right w:val="none" w:sz="0" w:space="0" w:color="auto"/>
              </w:divBdr>
            </w:div>
            <w:div w:id="1061514602">
              <w:marLeft w:val="0"/>
              <w:marRight w:val="0"/>
              <w:marTop w:val="0"/>
              <w:marBottom w:val="0"/>
              <w:divBdr>
                <w:top w:val="none" w:sz="0" w:space="0" w:color="auto"/>
                <w:left w:val="none" w:sz="0" w:space="0" w:color="auto"/>
                <w:bottom w:val="none" w:sz="0" w:space="0" w:color="auto"/>
                <w:right w:val="none" w:sz="0" w:space="0" w:color="auto"/>
              </w:divBdr>
            </w:div>
            <w:div w:id="878860310">
              <w:marLeft w:val="0"/>
              <w:marRight w:val="0"/>
              <w:marTop w:val="0"/>
              <w:marBottom w:val="0"/>
              <w:divBdr>
                <w:top w:val="none" w:sz="0" w:space="0" w:color="auto"/>
                <w:left w:val="none" w:sz="0" w:space="0" w:color="auto"/>
                <w:bottom w:val="none" w:sz="0" w:space="0" w:color="auto"/>
                <w:right w:val="none" w:sz="0" w:space="0" w:color="auto"/>
              </w:divBdr>
            </w:div>
            <w:div w:id="1530218377">
              <w:marLeft w:val="0"/>
              <w:marRight w:val="0"/>
              <w:marTop w:val="0"/>
              <w:marBottom w:val="0"/>
              <w:divBdr>
                <w:top w:val="none" w:sz="0" w:space="0" w:color="auto"/>
                <w:left w:val="none" w:sz="0" w:space="0" w:color="auto"/>
                <w:bottom w:val="none" w:sz="0" w:space="0" w:color="auto"/>
                <w:right w:val="none" w:sz="0" w:space="0" w:color="auto"/>
              </w:divBdr>
            </w:div>
            <w:div w:id="1955212072">
              <w:marLeft w:val="0"/>
              <w:marRight w:val="0"/>
              <w:marTop w:val="0"/>
              <w:marBottom w:val="0"/>
              <w:divBdr>
                <w:top w:val="none" w:sz="0" w:space="0" w:color="auto"/>
                <w:left w:val="none" w:sz="0" w:space="0" w:color="auto"/>
                <w:bottom w:val="none" w:sz="0" w:space="0" w:color="auto"/>
                <w:right w:val="none" w:sz="0" w:space="0" w:color="auto"/>
              </w:divBdr>
            </w:div>
            <w:div w:id="619578113">
              <w:marLeft w:val="0"/>
              <w:marRight w:val="0"/>
              <w:marTop w:val="0"/>
              <w:marBottom w:val="0"/>
              <w:divBdr>
                <w:top w:val="none" w:sz="0" w:space="0" w:color="auto"/>
                <w:left w:val="none" w:sz="0" w:space="0" w:color="auto"/>
                <w:bottom w:val="none" w:sz="0" w:space="0" w:color="auto"/>
                <w:right w:val="none" w:sz="0" w:space="0" w:color="auto"/>
              </w:divBdr>
            </w:div>
            <w:div w:id="986860929">
              <w:marLeft w:val="0"/>
              <w:marRight w:val="0"/>
              <w:marTop w:val="0"/>
              <w:marBottom w:val="0"/>
              <w:divBdr>
                <w:top w:val="none" w:sz="0" w:space="0" w:color="auto"/>
                <w:left w:val="none" w:sz="0" w:space="0" w:color="auto"/>
                <w:bottom w:val="none" w:sz="0" w:space="0" w:color="auto"/>
                <w:right w:val="none" w:sz="0" w:space="0" w:color="auto"/>
              </w:divBdr>
            </w:div>
            <w:div w:id="1564751863">
              <w:marLeft w:val="0"/>
              <w:marRight w:val="0"/>
              <w:marTop w:val="0"/>
              <w:marBottom w:val="0"/>
              <w:divBdr>
                <w:top w:val="none" w:sz="0" w:space="0" w:color="auto"/>
                <w:left w:val="none" w:sz="0" w:space="0" w:color="auto"/>
                <w:bottom w:val="none" w:sz="0" w:space="0" w:color="auto"/>
                <w:right w:val="none" w:sz="0" w:space="0" w:color="auto"/>
              </w:divBdr>
            </w:div>
            <w:div w:id="478691363">
              <w:marLeft w:val="0"/>
              <w:marRight w:val="0"/>
              <w:marTop w:val="0"/>
              <w:marBottom w:val="0"/>
              <w:divBdr>
                <w:top w:val="none" w:sz="0" w:space="0" w:color="auto"/>
                <w:left w:val="none" w:sz="0" w:space="0" w:color="auto"/>
                <w:bottom w:val="none" w:sz="0" w:space="0" w:color="auto"/>
                <w:right w:val="none" w:sz="0" w:space="0" w:color="auto"/>
              </w:divBdr>
            </w:div>
            <w:div w:id="639311375">
              <w:marLeft w:val="0"/>
              <w:marRight w:val="0"/>
              <w:marTop w:val="0"/>
              <w:marBottom w:val="0"/>
              <w:divBdr>
                <w:top w:val="none" w:sz="0" w:space="0" w:color="auto"/>
                <w:left w:val="none" w:sz="0" w:space="0" w:color="auto"/>
                <w:bottom w:val="none" w:sz="0" w:space="0" w:color="auto"/>
                <w:right w:val="none" w:sz="0" w:space="0" w:color="auto"/>
              </w:divBdr>
            </w:div>
            <w:div w:id="1059598437">
              <w:marLeft w:val="0"/>
              <w:marRight w:val="0"/>
              <w:marTop w:val="0"/>
              <w:marBottom w:val="0"/>
              <w:divBdr>
                <w:top w:val="none" w:sz="0" w:space="0" w:color="auto"/>
                <w:left w:val="none" w:sz="0" w:space="0" w:color="auto"/>
                <w:bottom w:val="none" w:sz="0" w:space="0" w:color="auto"/>
                <w:right w:val="none" w:sz="0" w:space="0" w:color="auto"/>
              </w:divBdr>
            </w:div>
            <w:div w:id="380787387">
              <w:marLeft w:val="0"/>
              <w:marRight w:val="0"/>
              <w:marTop w:val="0"/>
              <w:marBottom w:val="0"/>
              <w:divBdr>
                <w:top w:val="none" w:sz="0" w:space="0" w:color="auto"/>
                <w:left w:val="none" w:sz="0" w:space="0" w:color="auto"/>
                <w:bottom w:val="none" w:sz="0" w:space="0" w:color="auto"/>
                <w:right w:val="none" w:sz="0" w:space="0" w:color="auto"/>
              </w:divBdr>
            </w:div>
            <w:div w:id="1498224075">
              <w:marLeft w:val="0"/>
              <w:marRight w:val="0"/>
              <w:marTop w:val="0"/>
              <w:marBottom w:val="0"/>
              <w:divBdr>
                <w:top w:val="none" w:sz="0" w:space="0" w:color="auto"/>
                <w:left w:val="none" w:sz="0" w:space="0" w:color="auto"/>
                <w:bottom w:val="none" w:sz="0" w:space="0" w:color="auto"/>
                <w:right w:val="none" w:sz="0" w:space="0" w:color="auto"/>
              </w:divBdr>
            </w:div>
            <w:div w:id="219829466">
              <w:marLeft w:val="0"/>
              <w:marRight w:val="0"/>
              <w:marTop w:val="0"/>
              <w:marBottom w:val="0"/>
              <w:divBdr>
                <w:top w:val="none" w:sz="0" w:space="0" w:color="auto"/>
                <w:left w:val="none" w:sz="0" w:space="0" w:color="auto"/>
                <w:bottom w:val="none" w:sz="0" w:space="0" w:color="auto"/>
                <w:right w:val="none" w:sz="0" w:space="0" w:color="auto"/>
              </w:divBdr>
            </w:div>
            <w:div w:id="1541016558">
              <w:marLeft w:val="0"/>
              <w:marRight w:val="0"/>
              <w:marTop w:val="0"/>
              <w:marBottom w:val="0"/>
              <w:divBdr>
                <w:top w:val="none" w:sz="0" w:space="0" w:color="auto"/>
                <w:left w:val="none" w:sz="0" w:space="0" w:color="auto"/>
                <w:bottom w:val="none" w:sz="0" w:space="0" w:color="auto"/>
                <w:right w:val="none" w:sz="0" w:space="0" w:color="auto"/>
              </w:divBdr>
            </w:div>
            <w:div w:id="806241222">
              <w:marLeft w:val="0"/>
              <w:marRight w:val="0"/>
              <w:marTop w:val="0"/>
              <w:marBottom w:val="0"/>
              <w:divBdr>
                <w:top w:val="none" w:sz="0" w:space="0" w:color="auto"/>
                <w:left w:val="none" w:sz="0" w:space="0" w:color="auto"/>
                <w:bottom w:val="none" w:sz="0" w:space="0" w:color="auto"/>
                <w:right w:val="none" w:sz="0" w:space="0" w:color="auto"/>
              </w:divBdr>
            </w:div>
            <w:div w:id="729495763">
              <w:marLeft w:val="0"/>
              <w:marRight w:val="0"/>
              <w:marTop w:val="0"/>
              <w:marBottom w:val="0"/>
              <w:divBdr>
                <w:top w:val="none" w:sz="0" w:space="0" w:color="auto"/>
                <w:left w:val="none" w:sz="0" w:space="0" w:color="auto"/>
                <w:bottom w:val="none" w:sz="0" w:space="0" w:color="auto"/>
                <w:right w:val="none" w:sz="0" w:space="0" w:color="auto"/>
              </w:divBdr>
            </w:div>
            <w:div w:id="119498421">
              <w:marLeft w:val="0"/>
              <w:marRight w:val="0"/>
              <w:marTop w:val="0"/>
              <w:marBottom w:val="0"/>
              <w:divBdr>
                <w:top w:val="none" w:sz="0" w:space="0" w:color="auto"/>
                <w:left w:val="none" w:sz="0" w:space="0" w:color="auto"/>
                <w:bottom w:val="none" w:sz="0" w:space="0" w:color="auto"/>
                <w:right w:val="none" w:sz="0" w:space="0" w:color="auto"/>
              </w:divBdr>
            </w:div>
            <w:div w:id="1689024228">
              <w:marLeft w:val="0"/>
              <w:marRight w:val="0"/>
              <w:marTop w:val="0"/>
              <w:marBottom w:val="0"/>
              <w:divBdr>
                <w:top w:val="none" w:sz="0" w:space="0" w:color="auto"/>
                <w:left w:val="none" w:sz="0" w:space="0" w:color="auto"/>
                <w:bottom w:val="none" w:sz="0" w:space="0" w:color="auto"/>
                <w:right w:val="none" w:sz="0" w:space="0" w:color="auto"/>
              </w:divBdr>
            </w:div>
            <w:div w:id="1114713776">
              <w:marLeft w:val="0"/>
              <w:marRight w:val="0"/>
              <w:marTop w:val="0"/>
              <w:marBottom w:val="0"/>
              <w:divBdr>
                <w:top w:val="none" w:sz="0" w:space="0" w:color="auto"/>
                <w:left w:val="none" w:sz="0" w:space="0" w:color="auto"/>
                <w:bottom w:val="none" w:sz="0" w:space="0" w:color="auto"/>
                <w:right w:val="none" w:sz="0" w:space="0" w:color="auto"/>
              </w:divBdr>
            </w:div>
            <w:div w:id="587077188">
              <w:marLeft w:val="0"/>
              <w:marRight w:val="0"/>
              <w:marTop w:val="0"/>
              <w:marBottom w:val="0"/>
              <w:divBdr>
                <w:top w:val="none" w:sz="0" w:space="0" w:color="auto"/>
                <w:left w:val="none" w:sz="0" w:space="0" w:color="auto"/>
                <w:bottom w:val="none" w:sz="0" w:space="0" w:color="auto"/>
                <w:right w:val="none" w:sz="0" w:space="0" w:color="auto"/>
              </w:divBdr>
            </w:div>
            <w:div w:id="1055160905">
              <w:marLeft w:val="0"/>
              <w:marRight w:val="0"/>
              <w:marTop w:val="0"/>
              <w:marBottom w:val="0"/>
              <w:divBdr>
                <w:top w:val="none" w:sz="0" w:space="0" w:color="auto"/>
                <w:left w:val="none" w:sz="0" w:space="0" w:color="auto"/>
                <w:bottom w:val="none" w:sz="0" w:space="0" w:color="auto"/>
                <w:right w:val="none" w:sz="0" w:space="0" w:color="auto"/>
              </w:divBdr>
            </w:div>
            <w:div w:id="2144424708">
              <w:marLeft w:val="0"/>
              <w:marRight w:val="0"/>
              <w:marTop w:val="0"/>
              <w:marBottom w:val="0"/>
              <w:divBdr>
                <w:top w:val="none" w:sz="0" w:space="0" w:color="auto"/>
                <w:left w:val="none" w:sz="0" w:space="0" w:color="auto"/>
                <w:bottom w:val="none" w:sz="0" w:space="0" w:color="auto"/>
                <w:right w:val="none" w:sz="0" w:space="0" w:color="auto"/>
              </w:divBdr>
            </w:div>
            <w:div w:id="1484543691">
              <w:marLeft w:val="0"/>
              <w:marRight w:val="0"/>
              <w:marTop w:val="0"/>
              <w:marBottom w:val="0"/>
              <w:divBdr>
                <w:top w:val="none" w:sz="0" w:space="0" w:color="auto"/>
                <w:left w:val="none" w:sz="0" w:space="0" w:color="auto"/>
                <w:bottom w:val="none" w:sz="0" w:space="0" w:color="auto"/>
                <w:right w:val="none" w:sz="0" w:space="0" w:color="auto"/>
              </w:divBdr>
            </w:div>
            <w:div w:id="1287003431">
              <w:marLeft w:val="0"/>
              <w:marRight w:val="0"/>
              <w:marTop w:val="0"/>
              <w:marBottom w:val="0"/>
              <w:divBdr>
                <w:top w:val="none" w:sz="0" w:space="0" w:color="auto"/>
                <w:left w:val="none" w:sz="0" w:space="0" w:color="auto"/>
                <w:bottom w:val="none" w:sz="0" w:space="0" w:color="auto"/>
                <w:right w:val="none" w:sz="0" w:space="0" w:color="auto"/>
              </w:divBdr>
            </w:div>
            <w:div w:id="1799109883">
              <w:marLeft w:val="0"/>
              <w:marRight w:val="0"/>
              <w:marTop w:val="0"/>
              <w:marBottom w:val="0"/>
              <w:divBdr>
                <w:top w:val="none" w:sz="0" w:space="0" w:color="auto"/>
                <w:left w:val="none" w:sz="0" w:space="0" w:color="auto"/>
                <w:bottom w:val="none" w:sz="0" w:space="0" w:color="auto"/>
                <w:right w:val="none" w:sz="0" w:space="0" w:color="auto"/>
              </w:divBdr>
            </w:div>
            <w:div w:id="154803840">
              <w:marLeft w:val="0"/>
              <w:marRight w:val="0"/>
              <w:marTop w:val="0"/>
              <w:marBottom w:val="0"/>
              <w:divBdr>
                <w:top w:val="none" w:sz="0" w:space="0" w:color="auto"/>
                <w:left w:val="none" w:sz="0" w:space="0" w:color="auto"/>
                <w:bottom w:val="none" w:sz="0" w:space="0" w:color="auto"/>
                <w:right w:val="none" w:sz="0" w:space="0" w:color="auto"/>
              </w:divBdr>
            </w:div>
            <w:div w:id="597564382">
              <w:marLeft w:val="0"/>
              <w:marRight w:val="0"/>
              <w:marTop w:val="0"/>
              <w:marBottom w:val="0"/>
              <w:divBdr>
                <w:top w:val="none" w:sz="0" w:space="0" w:color="auto"/>
                <w:left w:val="none" w:sz="0" w:space="0" w:color="auto"/>
                <w:bottom w:val="none" w:sz="0" w:space="0" w:color="auto"/>
                <w:right w:val="none" w:sz="0" w:space="0" w:color="auto"/>
              </w:divBdr>
            </w:div>
            <w:div w:id="461730958">
              <w:marLeft w:val="0"/>
              <w:marRight w:val="0"/>
              <w:marTop w:val="0"/>
              <w:marBottom w:val="0"/>
              <w:divBdr>
                <w:top w:val="none" w:sz="0" w:space="0" w:color="auto"/>
                <w:left w:val="none" w:sz="0" w:space="0" w:color="auto"/>
                <w:bottom w:val="none" w:sz="0" w:space="0" w:color="auto"/>
                <w:right w:val="none" w:sz="0" w:space="0" w:color="auto"/>
              </w:divBdr>
            </w:div>
            <w:div w:id="99569553">
              <w:marLeft w:val="0"/>
              <w:marRight w:val="0"/>
              <w:marTop w:val="0"/>
              <w:marBottom w:val="0"/>
              <w:divBdr>
                <w:top w:val="none" w:sz="0" w:space="0" w:color="auto"/>
                <w:left w:val="none" w:sz="0" w:space="0" w:color="auto"/>
                <w:bottom w:val="none" w:sz="0" w:space="0" w:color="auto"/>
                <w:right w:val="none" w:sz="0" w:space="0" w:color="auto"/>
              </w:divBdr>
            </w:div>
            <w:div w:id="275988201">
              <w:marLeft w:val="0"/>
              <w:marRight w:val="0"/>
              <w:marTop w:val="0"/>
              <w:marBottom w:val="0"/>
              <w:divBdr>
                <w:top w:val="none" w:sz="0" w:space="0" w:color="auto"/>
                <w:left w:val="none" w:sz="0" w:space="0" w:color="auto"/>
                <w:bottom w:val="none" w:sz="0" w:space="0" w:color="auto"/>
                <w:right w:val="none" w:sz="0" w:space="0" w:color="auto"/>
              </w:divBdr>
            </w:div>
            <w:div w:id="268049960">
              <w:marLeft w:val="0"/>
              <w:marRight w:val="0"/>
              <w:marTop w:val="0"/>
              <w:marBottom w:val="0"/>
              <w:divBdr>
                <w:top w:val="none" w:sz="0" w:space="0" w:color="auto"/>
                <w:left w:val="none" w:sz="0" w:space="0" w:color="auto"/>
                <w:bottom w:val="none" w:sz="0" w:space="0" w:color="auto"/>
                <w:right w:val="none" w:sz="0" w:space="0" w:color="auto"/>
              </w:divBdr>
            </w:div>
            <w:div w:id="1760366096">
              <w:marLeft w:val="0"/>
              <w:marRight w:val="0"/>
              <w:marTop w:val="0"/>
              <w:marBottom w:val="0"/>
              <w:divBdr>
                <w:top w:val="none" w:sz="0" w:space="0" w:color="auto"/>
                <w:left w:val="none" w:sz="0" w:space="0" w:color="auto"/>
                <w:bottom w:val="none" w:sz="0" w:space="0" w:color="auto"/>
                <w:right w:val="none" w:sz="0" w:space="0" w:color="auto"/>
              </w:divBdr>
            </w:div>
            <w:div w:id="389962904">
              <w:marLeft w:val="0"/>
              <w:marRight w:val="0"/>
              <w:marTop w:val="0"/>
              <w:marBottom w:val="0"/>
              <w:divBdr>
                <w:top w:val="none" w:sz="0" w:space="0" w:color="auto"/>
                <w:left w:val="none" w:sz="0" w:space="0" w:color="auto"/>
                <w:bottom w:val="none" w:sz="0" w:space="0" w:color="auto"/>
                <w:right w:val="none" w:sz="0" w:space="0" w:color="auto"/>
              </w:divBdr>
            </w:div>
            <w:div w:id="1348946072">
              <w:marLeft w:val="0"/>
              <w:marRight w:val="0"/>
              <w:marTop w:val="0"/>
              <w:marBottom w:val="0"/>
              <w:divBdr>
                <w:top w:val="none" w:sz="0" w:space="0" w:color="auto"/>
                <w:left w:val="none" w:sz="0" w:space="0" w:color="auto"/>
                <w:bottom w:val="none" w:sz="0" w:space="0" w:color="auto"/>
                <w:right w:val="none" w:sz="0" w:space="0" w:color="auto"/>
              </w:divBdr>
            </w:div>
            <w:div w:id="184641488">
              <w:marLeft w:val="0"/>
              <w:marRight w:val="0"/>
              <w:marTop w:val="0"/>
              <w:marBottom w:val="0"/>
              <w:divBdr>
                <w:top w:val="none" w:sz="0" w:space="0" w:color="auto"/>
                <w:left w:val="none" w:sz="0" w:space="0" w:color="auto"/>
                <w:bottom w:val="none" w:sz="0" w:space="0" w:color="auto"/>
                <w:right w:val="none" w:sz="0" w:space="0" w:color="auto"/>
              </w:divBdr>
            </w:div>
            <w:div w:id="818306507">
              <w:marLeft w:val="0"/>
              <w:marRight w:val="0"/>
              <w:marTop w:val="0"/>
              <w:marBottom w:val="0"/>
              <w:divBdr>
                <w:top w:val="none" w:sz="0" w:space="0" w:color="auto"/>
                <w:left w:val="none" w:sz="0" w:space="0" w:color="auto"/>
                <w:bottom w:val="none" w:sz="0" w:space="0" w:color="auto"/>
                <w:right w:val="none" w:sz="0" w:space="0" w:color="auto"/>
              </w:divBdr>
            </w:div>
            <w:div w:id="1551529922">
              <w:marLeft w:val="0"/>
              <w:marRight w:val="0"/>
              <w:marTop w:val="0"/>
              <w:marBottom w:val="0"/>
              <w:divBdr>
                <w:top w:val="none" w:sz="0" w:space="0" w:color="auto"/>
                <w:left w:val="none" w:sz="0" w:space="0" w:color="auto"/>
                <w:bottom w:val="none" w:sz="0" w:space="0" w:color="auto"/>
                <w:right w:val="none" w:sz="0" w:space="0" w:color="auto"/>
              </w:divBdr>
            </w:div>
            <w:div w:id="1972438314">
              <w:marLeft w:val="0"/>
              <w:marRight w:val="0"/>
              <w:marTop w:val="0"/>
              <w:marBottom w:val="0"/>
              <w:divBdr>
                <w:top w:val="none" w:sz="0" w:space="0" w:color="auto"/>
                <w:left w:val="none" w:sz="0" w:space="0" w:color="auto"/>
                <w:bottom w:val="none" w:sz="0" w:space="0" w:color="auto"/>
                <w:right w:val="none" w:sz="0" w:space="0" w:color="auto"/>
              </w:divBdr>
            </w:div>
            <w:div w:id="944772097">
              <w:marLeft w:val="0"/>
              <w:marRight w:val="0"/>
              <w:marTop w:val="0"/>
              <w:marBottom w:val="0"/>
              <w:divBdr>
                <w:top w:val="none" w:sz="0" w:space="0" w:color="auto"/>
                <w:left w:val="none" w:sz="0" w:space="0" w:color="auto"/>
                <w:bottom w:val="none" w:sz="0" w:space="0" w:color="auto"/>
                <w:right w:val="none" w:sz="0" w:space="0" w:color="auto"/>
              </w:divBdr>
            </w:div>
            <w:div w:id="37630025">
              <w:marLeft w:val="0"/>
              <w:marRight w:val="0"/>
              <w:marTop w:val="0"/>
              <w:marBottom w:val="0"/>
              <w:divBdr>
                <w:top w:val="none" w:sz="0" w:space="0" w:color="auto"/>
                <w:left w:val="none" w:sz="0" w:space="0" w:color="auto"/>
                <w:bottom w:val="none" w:sz="0" w:space="0" w:color="auto"/>
                <w:right w:val="none" w:sz="0" w:space="0" w:color="auto"/>
              </w:divBdr>
            </w:div>
            <w:div w:id="1828087733">
              <w:marLeft w:val="0"/>
              <w:marRight w:val="0"/>
              <w:marTop w:val="0"/>
              <w:marBottom w:val="0"/>
              <w:divBdr>
                <w:top w:val="none" w:sz="0" w:space="0" w:color="auto"/>
                <w:left w:val="none" w:sz="0" w:space="0" w:color="auto"/>
                <w:bottom w:val="none" w:sz="0" w:space="0" w:color="auto"/>
                <w:right w:val="none" w:sz="0" w:space="0" w:color="auto"/>
              </w:divBdr>
            </w:div>
            <w:div w:id="1031691917">
              <w:marLeft w:val="0"/>
              <w:marRight w:val="0"/>
              <w:marTop w:val="0"/>
              <w:marBottom w:val="0"/>
              <w:divBdr>
                <w:top w:val="none" w:sz="0" w:space="0" w:color="auto"/>
                <w:left w:val="none" w:sz="0" w:space="0" w:color="auto"/>
                <w:bottom w:val="none" w:sz="0" w:space="0" w:color="auto"/>
                <w:right w:val="none" w:sz="0" w:space="0" w:color="auto"/>
              </w:divBdr>
            </w:div>
            <w:div w:id="1890070322">
              <w:marLeft w:val="0"/>
              <w:marRight w:val="0"/>
              <w:marTop w:val="0"/>
              <w:marBottom w:val="0"/>
              <w:divBdr>
                <w:top w:val="none" w:sz="0" w:space="0" w:color="auto"/>
                <w:left w:val="none" w:sz="0" w:space="0" w:color="auto"/>
                <w:bottom w:val="none" w:sz="0" w:space="0" w:color="auto"/>
                <w:right w:val="none" w:sz="0" w:space="0" w:color="auto"/>
              </w:divBdr>
            </w:div>
            <w:div w:id="431973036">
              <w:marLeft w:val="0"/>
              <w:marRight w:val="0"/>
              <w:marTop w:val="0"/>
              <w:marBottom w:val="0"/>
              <w:divBdr>
                <w:top w:val="none" w:sz="0" w:space="0" w:color="auto"/>
                <w:left w:val="none" w:sz="0" w:space="0" w:color="auto"/>
                <w:bottom w:val="none" w:sz="0" w:space="0" w:color="auto"/>
                <w:right w:val="none" w:sz="0" w:space="0" w:color="auto"/>
              </w:divBdr>
            </w:div>
            <w:div w:id="88091047">
              <w:marLeft w:val="0"/>
              <w:marRight w:val="0"/>
              <w:marTop w:val="0"/>
              <w:marBottom w:val="0"/>
              <w:divBdr>
                <w:top w:val="none" w:sz="0" w:space="0" w:color="auto"/>
                <w:left w:val="none" w:sz="0" w:space="0" w:color="auto"/>
                <w:bottom w:val="none" w:sz="0" w:space="0" w:color="auto"/>
                <w:right w:val="none" w:sz="0" w:space="0" w:color="auto"/>
              </w:divBdr>
            </w:div>
            <w:div w:id="168721689">
              <w:marLeft w:val="0"/>
              <w:marRight w:val="0"/>
              <w:marTop w:val="0"/>
              <w:marBottom w:val="0"/>
              <w:divBdr>
                <w:top w:val="none" w:sz="0" w:space="0" w:color="auto"/>
                <w:left w:val="none" w:sz="0" w:space="0" w:color="auto"/>
                <w:bottom w:val="none" w:sz="0" w:space="0" w:color="auto"/>
                <w:right w:val="none" w:sz="0" w:space="0" w:color="auto"/>
              </w:divBdr>
            </w:div>
            <w:div w:id="1357924892">
              <w:marLeft w:val="0"/>
              <w:marRight w:val="0"/>
              <w:marTop w:val="0"/>
              <w:marBottom w:val="0"/>
              <w:divBdr>
                <w:top w:val="none" w:sz="0" w:space="0" w:color="auto"/>
                <w:left w:val="none" w:sz="0" w:space="0" w:color="auto"/>
                <w:bottom w:val="none" w:sz="0" w:space="0" w:color="auto"/>
                <w:right w:val="none" w:sz="0" w:space="0" w:color="auto"/>
              </w:divBdr>
            </w:div>
            <w:div w:id="1050812150">
              <w:marLeft w:val="0"/>
              <w:marRight w:val="0"/>
              <w:marTop w:val="0"/>
              <w:marBottom w:val="0"/>
              <w:divBdr>
                <w:top w:val="none" w:sz="0" w:space="0" w:color="auto"/>
                <w:left w:val="none" w:sz="0" w:space="0" w:color="auto"/>
                <w:bottom w:val="none" w:sz="0" w:space="0" w:color="auto"/>
                <w:right w:val="none" w:sz="0" w:space="0" w:color="auto"/>
              </w:divBdr>
            </w:div>
            <w:div w:id="1236013658">
              <w:marLeft w:val="0"/>
              <w:marRight w:val="0"/>
              <w:marTop w:val="0"/>
              <w:marBottom w:val="0"/>
              <w:divBdr>
                <w:top w:val="none" w:sz="0" w:space="0" w:color="auto"/>
                <w:left w:val="none" w:sz="0" w:space="0" w:color="auto"/>
                <w:bottom w:val="none" w:sz="0" w:space="0" w:color="auto"/>
                <w:right w:val="none" w:sz="0" w:space="0" w:color="auto"/>
              </w:divBdr>
            </w:div>
            <w:div w:id="262223301">
              <w:marLeft w:val="0"/>
              <w:marRight w:val="0"/>
              <w:marTop w:val="0"/>
              <w:marBottom w:val="0"/>
              <w:divBdr>
                <w:top w:val="none" w:sz="0" w:space="0" w:color="auto"/>
                <w:left w:val="none" w:sz="0" w:space="0" w:color="auto"/>
                <w:bottom w:val="none" w:sz="0" w:space="0" w:color="auto"/>
                <w:right w:val="none" w:sz="0" w:space="0" w:color="auto"/>
              </w:divBdr>
            </w:div>
            <w:div w:id="1849323835">
              <w:marLeft w:val="0"/>
              <w:marRight w:val="0"/>
              <w:marTop w:val="0"/>
              <w:marBottom w:val="0"/>
              <w:divBdr>
                <w:top w:val="none" w:sz="0" w:space="0" w:color="auto"/>
                <w:left w:val="none" w:sz="0" w:space="0" w:color="auto"/>
                <w:bottom w:val="none" w:sz="0" w:space="0" w:color="auto"/>
                <w:right w:val="none" w:sz="0" w:space="0" w:color="auto"/>
              </w:divBdr>
            </w:div>
            <w:div w:id="380983311">
              <w:marLeft w:val="0"/>
              <w:marRight w:val="0"/>
              <w:marTop w:val="0"/>
              <w:marBottom w:val="0"/>
              <w:divBdr>
                <w:top w:val="none" w:sz="0" w:space="0" w:color="auto"/>
                <w:left w:val="none" w:sz="0" w:space="0" w:color="auto"/>
                <w:bottom w:val="none" w:sz="0" w:space="0" w:color="auto"/>
                <w:right w:val="none" w:sz="0" w:space="0" w:color="auto"/>
              </w:divBdr>
            </w:div>
            <w:div w:id="1651054071">
              <w:marLeft w:val="0"/>
              <w:marRight w:val="0"/>
              <w:marTop w:val="0"/>
              <w:marBottom w:val="0"/>
              <w:divBdr>
                <w:top w:val="none" w:sz="0" w:space="0" w:color="auto"/>
                <w:left w:val="none" w:sz="0" w:space="0" w:color="auto"/>
                <w:bottom w:val="none" w:sz="0" w:space="0" w:color="auto"/>
                <w:right w:val="none" w:sz="0" w:space="0" w:color="auto"/>
              </w:divBdr>
            </w:div>
            <w:div w:id="654795568">
              <w:marLeft w:val="0"/>
              <w:marRight w:val="0"/>
              <w:marTop w:val="0"/>
              <w:marBottom w:val="0"/>
              <w:divBdr>
                <w:top w:val="none" w:sz="0" w:space="0" w:color="auto"/>
                <w:left w:val="none" w:sz="0" w:space="0" w:color="auto"/>
                <w:bottom w:val="none" w:sz="0" w:space="0" w:color="auto"/>
                <w:right w:val="none" w:sz="0" w:space="0" w:color="auto"/>
              </w:divBdr>
            </w:div>
            <w:div w:id="1533566191">
              <w:marLeft w:val="0"/>
              <w:marRight w:val="0"/>
              <w:marTop w:val="0"/>
              <w:marBottom w:val="0"/>
              <w:divBdr>
                <w:top w:val="none" w:sz="0" w:space="0" w:color="auto"/>
                <w:left w:val="none" w:sz="0" w:space="0" w:color="auto"/>
                <w:bottom w:val="none" w:sz="0" w:space="0" w:color="auto"/>
                <w:right w:val="none" w:sz="0" w:space="0" w:color="auto"/>
              </w:divBdr>
            </w:div>
            <w:div w:id="1415857599">
              <w:marLeft w:val="0"/>
              <w:marRight w:val="0"/>
              <w:marTop w:val="0"/>
              <w:marBottom w:val="0"/>
              <w:divBdr>
                <w:top w:val="none" w:sz="0" w:space="0" w:color="auto"/>
                <w:left w:val="none" w:sz="0" w:space="0" w:color="auto"/>
                <w:bottom w:val="none" w:sz="0" w:space="0" w:color="auto"/>
                <w:right w:val="none" w:sz="0" w:space="0" w:color="auto"/>
              </w:divBdr>
            </w:div>
            <w:div w:id="1213812076">
              <w:marLeft w:val="0"/>
              <w:marRight w:val="0"/>
              <w:marTop w:val="0"/>
              <w:marBottom w:val="0"/>
              <w:divBdr>
                <w:top w:val="none" w:sz="0" w:space="0" w:color="auto"/>
                <w:left w:val="none" w:sz="0" w:space="0" w:color="auto"/>
                <w:bottom w:val="none" w:sz="0" w:space="0" w:color="auto"/>
                <w:right w:val="none" w:sz="0" w:space="0" w:color="auto"/>
              </w:divBdr>
            </w:div>
            <w:div w:id="1070225647">
              <w:marLeft w:val="0"/>
              <w:marRight w:val="0"/>
              <w:marTop w:val="0"/>
              <w:marBottom w:val="0"/>
              <w:divBdr>
                <w:top w:val="none" w:sz="0" w:space="0" w:color="auto"/>
                <w:left w:val="none" w:sz="0" w:space="0" w:color="auto"/>
                <w:bottom w:val="none" w:sz="0" w:space="0" w:color="auto"/>
                <w:right w:val="none" w:sz="0" w:space="0" w:color="auto"/>
              </w:divBdr>
            </w:div>
            <w:div w:id="2020765975">
              <w:marLeft w:val="0"/>
              <w:marRight w:val="0"/>
              <w:marTop w:val="0"/>
              <w:marBottom w:val="0"/>
              <w:divBdr>
                <w:top w:val="none" w:sz="0" w:space="0" w:color="auto"/>
                <w:left w:val="none" w:sz="0" w:space="0" w:color="auto"/>
                <w:bottom w:val="none" w:sz="0" w:space="0" w:color="auto"/>
                <w:right w:val="none" w:sz="0" w:space="0" w:color="auto"/>
              </w:divBdr>
            </w:div>
            <w:div w:id="808984707">
              <w:marLeft w:val="0"/>
              <w:marRight w:val="0"/>
              <w:marTop w:val="0"/>
              <w:marBottom w:val="0"/>
              <w:divBdr>
                <w:top w:val="none" w:sz="0" w:space="0" w:color="auto"/>
                <w:left w:val="none" w:sz="0" w:space="0" w:color="auto"/>
                <w:bottom w:val="none" w:sz="0" w:space="0" w:color="auto"/>
                <w:right w:val="none" w:sz="0" w:space="0" w:color="auto"/>
              </w:divBdr>
            </w:div>
            <w:div w:id="1519153120">
              <w:marLeft w:val="0"/>
              <w:marRight w:val="0"/>
              <w:marTop w:val="0"/>
              <w:marBottom w:val="0"/>
              <w:divBdr>
                <w:top w:val="none" w:sz="0" w:space="0" w:color="auto"/>
                <w:left w:val="none" w:sz="0" w:space="0" w:color="auto"/>
                <w:bottom w:val="none" w:sz="0" w:space="0" w:color="auto"/>
                <w:right w:val="none" w:sz="0" w:space="0" w:color="auto"/>
              </w:divBdr>
            </w:div>
            <w:div w:id="359283201">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1555845525">
              <w:marLeft w:val="0"/>
              <w:marRight w:val="0"/>
              <w:marTop w:val="0"/>
              <w:marBottom w:val="0"/>
              <w:divBdr>
                <w:top w:val="none" w:sz="0" w:space="0" w:color="auto"/>
                <w:left w:val="none" w:sz="0" w:space="0" w:color="auto"/>
                <w:bottom w:val="none" w:sz="0" w:space="0" w:color="auto"/>
                <w:right w:val="none" w:sz="0" w:space="0" w:color="auto"/>
              </w:divBdr>
            </w:div>
            <w:div w:id="1646662299">
              <w:marLeft w:val="0"/>
              <w:marRight w:val="0"/>
              <w:marTop w:val="0"/>
              <w:marBottom w:val="0"/>
              <w:divBdr>
                <w:top w:val="none" w:sz="0" w:space="0" w:color="auto"/>
                <w:left w:val="none" w:sz="0" w:space="0" w:color="auto"/>
                <w:bottom w:val="none" w:sz="0" w:space="0" w:color="auto"/>
                <w:right w:val="none" w:sz="0" w:space="0" w:color="auto"/>
              </w:divBdr>
            </w:div>
            <w:div w:id="1566796809">
              <w:marLeft w:val="0"/>
              <w:marRight w:val="0"/>
              <w:marTop w:val="0"/>
              <w:marBottom w:val="0"/>
              <w:divBdr>
                <w:top w:val="none" w:sz="0" w:space="0" w:color="auto"/>
                <w:left w:val="none" w:sz="0" w:space="0" w:color="auto"/>
                <w:bottom w:val="none" w:sz="0" w:space="0" w:color="auto"/>
                <w:right w:val="none" w:sz="0" w:space="0" w:color="auto"/>
              </w:divBdr>
            </w:div>
            <w:div w:id="1045566856">
              <w:marLeft w:val="0"/>
              <w:marRight w:val="0"/>
              <w:marTop w:val="0"/>
              <w:marBottom w:val="0"/>
              <w:divBdr>
                <w:top w:val="none" w:sz="0" w:space="0" w:color="auto"/>
                <w:left w:val="none" w:sz="0" w:space="0" w:color="auto"/>
                <w:bottom w:val="none" w:sz="0" w:space="0" w:color="auto"/>
                <w:right w:val="none" w:sz="0" w:space="0" w:color="auto"/>
              </w:divBdr>
            </w:div>
            <w:div w:id="398016822">
              <w:marLeft w:val="0"/>
              <w:marRight w:val="0"/>
              <w:marTop w:val="0"/>
              <w:marBottom w:val="0"/>
              <w:divBdr>
                <w:top w:val="none" w:sz="0" w:space="0" w:color="auto"/>
                <w:left w:val="none" w:sz="0" w:space="0" w:color="auto"/>
                <w:bottom w:val="none" w:sz="0" w:space="0" w:color="auto"/>
                <w:right w:val="none" w:sz="0" w:space="0" w:color="auto"/>
              </w:divBdr>
            </w:div>
            <w:div w:id="1459644969">
              <w:marLeft w:val="0"/>
              <w:marRight w:val="0"/>
              <w:marTop w:val="0"/>
              <w:marBottom w:val="0"/>
              <w:divBdr>
                <w:top w:val="none" w:sz="0" w:space="0" w:color="auto"/>
                <w:left w:val="none" w:sz="0" w:space="0" w:color="auto"/>
                <w:bottom w:val="none" w:sz="0" w:space="0" w:color="auto"/>
                <w:right w:val="none" w:sz="0" w:space="0" w:color="auto"/>
              </w:divBdr>
            </w:div>
            <w:div w:id="1074283643">
              <w:marLeft w:val="0"/>
              <w:marRight w:val="0"/>
              <w:marTop w:val="0"/>
              <w:marBottom w:val="0"/>
              <w:divBdr>
                <w:top w:val="none" w:sz="0" w:space="0" w:color="auto"/>
                <w:left w:val="none" w:sz="0" w:space="0" w:color="auto"/>
                <w:bottom w:val="none" w:sz="0" w:space="0" w:color="auto"/>
                <w:right w:val="none" w:sz="0" w:space="0" w:color="auto"/>
              </w:divBdr>
            </w:div>
            <w:div w:id="1050156356">
              <w:marLeft w:val="0"/>
              <w:marRight w:val="0"/>
              <w:marTop w:val="0"/>
              <w:marBottom w:val="0"/>
              <w:divBdr>
                <w:top w:val="none" w:sz="0" w:space="0" w:color="auto"/>
                <w:left w:val="none" w:sz="0" w:space="0" w:color="auto"/>
                <w:bottom w:val="none" w:sz="0" w:space="0" w:color="auto"/>
                <w:right w:val="none" w:sz="0" w:space="0" w:color="auto"/>
              </w:divBdr>
            </w:div>
            <w:div w:id="1025866126">
              <w:marLeft w:val="0"/>
              <w:marRight w:val="0"/>
              <w:marTop w:val="0"/>
              <w:marBottom w:val="0"/>
              <w:divBdr>
                <w:top w:val="none" w:sz="0" w:space="0" w:color="auto"/>
                <w:left w:val="none" w:sz="0" w:space="0" w:color="auto"/>
                <w:bottom w:val="none" w:sz="0" w:space="0" w:color="auto"/>
                <w:right w:val="none" w:sz="0" w:space="0" w:color="auto"/>
              </w:divBdr>
            </w:div>
            <w:div w:id="1638297051">
              <w:marLeft w:val="0"/>
              <w:marRight w:val="0"/>
              <w:marTop w:val="0"/>
              <w:marBottom w:val="0"/>
              <w:divBdr>
                <w:top w:val="none" w:sz="0" w:space="0" w:color="auto"/>
                <w:left w:val="none" w:sz="0" w:space="0" w:color="auto"/>
                <w:bottom w:val="none" w:sz="0" w:space="0" w:color="auto"/>
                <w:right w:val="none" w:sz="0" w:space="0" w:color="auto"/>
              </w:divBdr>
            </w:div>
            <w:div w:id="644235692">
              <w:marLeft w:val="0"/>
              <w:marRight w:val="0"/>
              <w:marTop w:val="0"/>
              <w:marBottom w:val="0"/>
              <w:divBdr>
                <w:top w:val="none" w:sz="0" w:space="0" w:color="auto"/>
                <w:left w:val="none" w:sz="0" w:space="0" w:color="auto"/>
                <w:bottom w:val="none" w:sz="0" w:space="0" w:color="auto"/>
                <w:right w:val="none" w:sz="0" w:space="0" w:color="auto"/>
              </w:divBdr>
            </w:div>
            <w:div w:id="2144346566">
              <w:marLeft w:val="0"/>
              <w:marRight w:val="0"/>
              <w:marTop w:val="0"/>
              <w:marBottom w:val="0"/>
              <w:divBdr>
                <w:top w:val="none" w:sz="0" w:space="0" w:color="auto"/>
                <w:left w:val="none" w:sz="0" w:space="0" w:color="auto"/>
                <w:bottom w:val="none" w:sz="0" w:space="0" w:color="auto"/>
                <w:right w:val="none" w:sz="0" w:space="0" w:color="auto"/>
              </w:divBdr>
            </w:div>
            <w:div w:id="696930662">
              <w:marLeft w:val="0"/>
              <w:marRight w:val="0"/>
              <w:marTop w:val="0"/>
              <w:marBottom w:val="0"/>
              <w:divBdr>
                <w:top w:val="none" w:sz="0" w:space="0" w:color="auto"/>
                <w:left w:val="none" w:sz="0" w:space="0" w:color="auto"/>
                <w:bottom w:val="none" w:sz="0" w:space="0" w:color="auto"/>
                <w:right w:val="none" w:sz="0" w:space="0" w:color="auto"/>
              </w:divBdr>
            </w:div>
            <w:div w:id="1708682239">
              <w:marLeft w:val="0"/>
              <w:marRight w:val="0"/>
              <w:marTop w:val="0"/>
              <w:marBottom w:val="0"/>
              <w:divBdr>
                <w:top w:val="none" w:sz="0" w:space="0" w:color="auto"/>
                <w:left w:val="none" w:sz="0" w:space="0" w:color="auto"/>
                <w:bottom w:val="none" w:sz="0" w:space="0" w:color="auto"/>
                <w:right w:val="none" w:sz="0" w:space="0" w:color="auto"/>
              </w:divBdr>
            </w:div>
            <w:div w:id="1047074364">
              <w:marLeft w:val="0"/>
              <w:marRight w:val="0"/>
              <w:marTop w:val="0"/>
              <w:marBottom w:val="0"/>
              <w:divBdr>
                <w:top w:val="none" w:sz="0" w:space="0" w:color="auto"/>
                <w:left w:val="none" w:sz="0" w:space="0" w:color="auto"/>
                <w:bottom w:val="none" w:sz="0" w:space="0" w:color="auto"/>
                <w:right w:val="none" w:sz="0" w:space="0" w:color="auto"/>
              </w:divBdr>
            </w:div>
            <w:div w:id="2128742973">
              <w:marLeft w:val="0"/>
              <w:marRight w:val="0"/>
              <w:marTop w:val="0"/>
              <w:marBottom w:val="0"/>
              <w:divBdr>
                <w:top w:val="none" w:sz="0" w:space="0" w:color="auto"/>
                <w:left w:val="none" w:sz="0" w:space="0" w:color="auto"/>
                <w:bottom w:val="none" w:sz="0" w:space="0" w:color="auto"/>
                <w:right w:val="none" w:sz="0" w:space="0" w:color="auto"/>
              </w:divBdr>
            </w:div>
            <w:div w:id="1045910746">
              <w:marLeft w:val="0"/>
              <w:marRight w:val="0"/>
              <w:marTop w:val="0"/>
              <w:marBottom w:val="0"/>
              <w:divBdr>
                <w:top w:val="none" w:sz="0" w:space="0" w:color="auto"/>
                <w:left w:val="none" w:sz="0" w:space="0" w:color="auto"/>
                <w:bottom w:val="none" w:sz="0" w:space="0" w:color="auto"/>
                <w:right w:val="none" w:sz="0" w:space="0" w:color="auto"/>
              </w:divBdr>
            </w:div>
            <w:div w:id="1358002171">
              <w:marLeft w:val="0"/>
              <w:marRight w:val="0"/>
              <w:marTop w:val="0"/>
              <w:marBottom w:val="0"/>
              <w:divBdr>
                <w:top w:val="none" w:sz="0" w:space="0" w:color="auto"/>
                <w:left w:val="none" w:sz="0" w:space="0" w:color="auto"/>
                <w:bottom w:val="none" w:sz="0" w:space="0" w:color="auto"/>
                <w:right w:val="none" w:sz="0" w:space="0" w:color="auto"/>
              </w:divBdr>
            </w:div>
            <w:div w:id="27337181">
              <w:marLeft w:val="0"/>
              <w:marRight w:val="0"/>
              <w:marTop w:val="0"/>
              <w:marBottom w:val="0"/>
              <w:divBdr>
                <w:top w:val="none" w:sz="0" w:space="0" w:color="auto"/>
                <w:left w:val="none" w:sz="0" w:space="0" w:color="auto"/>
                <w:bottom w:val="none" w:sz="0" w:space="0" w:color="auto"/>
                <w:right w:val="none" w:sz="0" w:space="0" w:color="auto"/>
              </w:divBdr>
            </w:div>
            <w:div w:id="847796632">
              <w:marLeft w:val="0"/>
              <w:marRight w:val="0"/>
              <w:marTop w:val="0"/>
              <w:marBottom w:val="0"/>
              <w:divBdr>
                <w:top w:val="none" w:sz="0" w:space="0" w:color="auto"/>
                <w:left w:val="none" w:sz="0" w:space="0" w:color="auto"/>
                <w:bottom w:val="none" w:sz="0" w:space="0" w:color="auto"/>
                <w:right w:val="none" w:sz="0" w:space="0" w:color="auto"/>
              </w:divBdr>
            </w:div>
            <w:div w:id="1314334235">
              <w:marLeft w:val="0"/>
              <w:marRight w:val="0"/>
              <w:marTop w:val="0"/>
              <w:marBottom w:val="0"/>
              <w:divBdr>
                <w:top w:val="none" w:sz="0" w:space="0" w:color="auto"/>
                <w:left w:val="none" w:sz="0" w:space="0" w:color="auto"/>
                <w:bottom w:val="none" w:sz="0" w:space="0" w:color="auto"/>
                <w:right w:val="none" w:sz="0" w:space="0" w:color="auto"/>
              </w:divBdr>
            </w:div>
            <w:div w:id="1874994635">
              <w:marLeft w:val="0"/>
              <w:marRight w:val="0"/>
              <w:marTop w:val="0"/>
              <w:marBottom w:val="0"/>
              <w:divBdr>
                <w:top w:val="none" w:sz="0" w:space="0" w:color="auto"/>
                <w:left w:val="none" w:sz="0" w:space="0" w:color="auto"/>
                <w:bottom w:val="none" w:sz="0" w:space="0" w:color="auto"/>
                <w:right w:val="none" w:sz="0" w:space="0" w:color="auto"/>
              </w:divBdr>
            </w:div>
            <w:div w:id="1743484244">
              <w:marLeft w:val="0"/>
              <w:marRight w:val="0"/>
              <w:marTop w:val="0"/>
              <w:marBottom w:val="0"/>
              <w:divBdr>
                <w:top w:val="none" w:sz="0" w:space="0" w:color="auto"/>
                <w:left w:val="none" w:sz="0" w:space="0" w:color="auto"/>
                <w:bottom w:val="none" w:sz="0" w:space="0" w:color="auto"/>
                <w:right w:val="none" w:sz="0" w:space="0" w:color="auto"/>
              </w:divBdr>
            </w:div>
            <w:div w:id="1021130838">
              <w:marLeft w:val="0"/>
              <w:marRight w:val="0"/>
              <w:marTop w:val="0"/>
              <w:marBottom w:val="0"/>
              <w:divBdr>
                <w:top w:val="none" w:sz="0" w:space="0" w:color="auto"/>
                <w:left w:val="none" w:sz="0" w:space="0" w:color="auto"/>
                <w:bottom w:val="none" w:sz="0" w:space="0" w:color="auto"/>
                <w:right w:val="none" w:sz="0" w:space="0" w:color="auto"/>
              </w:divBdr>
            </w:div>
            <w:div w:id="1669677193">
              <w:marLeft w:val="0"/>
              <w:marRight w:val="0"/>
              <w:marTop w:val="0"/>
              <w:marBottom w:val="0"/>
              <w:divBdr>
                <w:top w:val="none" w:sz="0" w:space="0" w:color="auto"/>
                <w:left w:val="none" w:sz="0" w:space="0" w:color="auto"/>
                <w:bottom w:val="none" w:sz="0" w:space="0" w:color="auto"/>
                <w:right w:val="none" w:sz="0" w:space="0" w:color="auto"/>
              </w:divBdr>
            </w:div>
            <w:div w:id="1902935763">
              <w:marLeft w:val="0"/>
              <w:marRight w:val="0"/>
              <w:marTop w:val="0"/>
              <w:marBottom w:val="0"/>
              <w:divBdr>
                <w:top w:val="none" w:sz="0" w:space="0" w:color="auto"/>
                <w:left w:val="none" w:sz="0" w:space="0" w:color="auto"/>
                <w:bottom w:val="none" w:sz="0" w:space="0" w:color="auto"/>
                <w:right w:val="none" w:sz="0" w:space="0" w:color="auto"/>
              </w:divBdr>
            </w:div>
            <w:div w:id="438065197">
              <w:marLeft w:val="0"/>
              <w:marRight w:val="0"/>
              <w:marTop w:val="0"/>
              <w:marBottom w:val="0"/>
              <w:divBdr>
                <w:top w:val="none" w:sz="0" w:space="0" w:color="auto"/>
                <w:left w:val="none" w:sz="0" w:space="0" w:color="auto"/>
                <w:bottom w:val="none" w:sz="0" w:space="0" w:color="auto"/>
                <w:right w:val="none" w:sz="0" w:space="0" w:color="auto"/>
              </w:divBdr>
            </w:div>
            <w:div w:id="1373454481">
              <w:marLeft w:val="0"/>
              <w:marRight w:val="0"/>
              <w:marTop w:val="0"/>
              <w:marBottom w:val="0"/>
              <w:divBdr>
                <w:top w:val="none" w:sz="0" w:space="0" w:color="auto"/>
                <w:left w:val="none" w:sz="0" w:space="0" w:color="auto"/>
                <w:bottom w:val="none" w:sz="0" w:space="0" w:color="auto"/>
                <w:right w:val="none" w:sz="0" w:space="0" w:color="auto"/>
              </w:divBdr>
            </w:div>
            <w:div w:id="631129720">
              <w:marLeft w:val="0"/>
              <w:marRight w:val="0"/>
              <w:marTop w:val="0"/>
              <w:marBottom w:val="0"/>
              <w:divBdr>
                <w:top w:val="none" w:sz="0" w:space="0" w:color="auto"/>
                <w:left w:val="none" w:sz="0" w:space="0" w:color="auto"/>
                <w:bottom w:val="none" w:sz="0" w:space="0" w:color="auto"/>
                <w:right w:val="none" w:sz="0" w:space="0" w:color="auto"/>
              </w:divBdr>
            </w:div>
            <w:div w:id="2098671212">
              <w:marLeft w:val="0"/>
              <w:marRight w:val="0"/>
              <w:marTop w:val="0"/>
              <w:marBottom w:val="0"/>
              <w:divBdr>
                <w:top w:val="none" w:sz="0" w:space="0" w:color="auto"/>
                <w:left w:val="none" w:sz="0" w:space="0" w:color="auto"/>
                <w:bottom w:val="none" w:sz="0" w:space="0" w:color="auto"/>
                <w:right w:val="none" w:sz="0" w:space="0" w:color="auto"/>
              </w:divBdr>
            </w:div>
            <w:div w:id="32197846">
              <w:marLeft w:val="0"/>
              <w:marRight w:val="0"/>
              <w:marTop w:val="0"/>
              <w:marBottom w:val="0"/>
              <w:divBdr>
                <w:top w:val="none" w:sz="0" w:space="0" w:color="auto"/>
                <w:left w:val="none" w:sz="0" w:space="0" w:color="auto"/>
                <w:bottom w:val="none" w:sz="0" w:space="0" w:color="auto"/>
                <w:right w:val="none" w:sz="0" w:space="0" w:color="auto"/>
              </w:divBdr>
            </w:div>
            <w:div w:id="1429352772">
              <w:marLeft w:val="0"/>
              <w:marRight w:val="0"/>
              <w:marTop w:val="0"/>
              <w:marBottom w:val="0"/>
              <w:divBdr>
                <w:top w:val="none" w:sz="0" w:space="0" w:color="auto"/>
                <w:left w:val="none" w:sz="0" w:space="0" w:color="auto"/>
                <w:bottom w:val="none" w:sz="0" w:space="0" w:color="auto"/>
                <w:right w:val="none" w:sz="0" w:space="0" w:color="auto"/>
              </w:divBdr>
            </w:div>
            <w:div w:id="55474789">
              <w:marLeft w:val="0"/>
              <w:marRight w:val="0"/>
              <w:marTop w:val="0"/>
              <w:marBottom w:val="0"/>
              <w:divBdr>
                <w:top w:val="none" w:sz="0" w:space="0" w:color="auto"/>
                <w:left w:val="none" w:sz="0" w:space="0" w:color="auto"/>
                <w:bottom w:val="none" w:sz="0" w:space="0" w:color="auto"/>
                <w:right w:val="none" w:sz="0" w:space="0" w:color="auto"/>
              </w:divBdr>
            </w:div>
            <w:div w:id="327175276">
              <w:marLeft w:val="0"/>
              <w:marRight w:val="0"/>
              <w:marTop w:val="0"/>
              <w:marBottom w:val="0"/>
              <w:divBdr>
                <w:top w:val="none" w:sz="0" w:space="0" w:color="auto"/>
                <w:left w:val="none" w:sz="0" w:space="0" w:color="auto"/>
                <w:bottom w:val="none" w:sz="0" w:space="0" w:color="auto"/>
                <w:right w:val="none" w:sz="0" w:space="0" w:color="auto"/>
              </w:divBdr>
            </w:div>
            <w:div w:id="1662347467">
              <w:marLeft w:val="0"/>
              <w:marRight w:val="0"/>
              <w:marTop w:val="0"/>
              <w:marBottom w:val="0"/>
              <w:divBdr>
                <w:top w:val="none" w:sz="0" w:space="0" w:color="auto"/>
                <w:left w:val="none" w:sz="0" w:space="0" w:color="auto"/>
                <w:bottom w:val="none" w:sz="0" w:space="0" w:color="auto"/>
                <w:right w:val="none" w:sz="0" w:space="0" w:color="auto"/>
              </w:divBdr>
            </w:div>
            <w:div w:id="1221791602">
              <w:marLeft w:val="0"/>
              <w:marRight w:val="0"/>
              <w:marTop w:val="0"/>
              <w:marBottom w:val="0"/>
              <w:divBdr>
                <w:top w:val="none" w:sz="0" w:space="0" w:color="auto"/>
                <w:left w:val="none" w:sz="0" w:space="0" w:color="auto"/>
                <w:bottom w:val="none" w:sz="0" w:space="0" w:color="auto"/>
                <w:right w:val="none" w:sz="0" w:space="0" w:color="auto"/>
              </w:divBdr>
            </w:div>
            <w:div w:id="258225405">
              <w:marLeft w:val="0"/>
              <w:marRight w:val="0"/>
              <w:marTop w:val="0"/>
              <w:marBottom w:val="0"/>
              <w:divBdr>
                <w:top w:val="none" w:sz="0" w:space="0" w:color="auto"/>
                <w:left w:val="none" w:sz="0" w:space="0" w:color="auto"/>
                <w:bottom w:val="none" w:sz="0" w:space="0" w:color="auto"/>
                <w:right w:val="none" w:sz="0" w:space="0" w:color="auto"/>
              </w:divBdr>
            </w:div>
            <w:div w:id="1896509019">
              <w:marLeft w:val="0"/>
              <w:marRight w:val="0"/>
              <w:marTop w:val="0"/>
              <w:marBottom w:val="0"/>
              <w:divBdr>
                <w:top w:val="none" w:sz="0" w:space="0" w:color="auto"/>
                <w:left w:val="none" w:sz="0" w:space="0" w:color="auto"/>
                <w:bottom w:val="none" w:sz="0" w:space="0" w:color="auto"/>
                <w:right w:val="none" w:sz="0" w:space="0" w:color="auto"/>
              </w:divBdr>
            </w:div>
            <w:div w:id="1163811416">
              <w:marLeft w:val="0"/>
              <w:marRight w:val="0"/>
              <w:marTop w:val="0"/>
              <w:marBottom w:val="0"/>
              <w:divBdr>
                <w:top w:val="none" w:sz="0" w:space="0" w:color="auto"/>
                <w:left w:val="none" w:sz="0" w:space="0" w:color="auto"/>
                <w:bottom w:val="none" w:sz="0" w:space="0" w:color="auto"/>
                <w:right w:val="none" w:sz="0" w:space="0" w:color="auto"/>
              </w:divBdr>
            </w:div>
            <w:div w:id="1205388">
              <w:marLeft w:val="0"/>
              <w:marRight w:val="0"/>
              <w:marTop w:val="0"/>
              <w:marBottom w:val="0"/>
              <w:divBdr>
                <w:top w:val="none" w:sz="0" w:space="0" w:color="auto"/>
                <w:left w:val="none" w:sz="0" w:space="0" w:color="auto"/>
                <w:bottom w:val="none" w:sz="0" w:space="0" w:color="auto"/>
                <w:right w:val="none" w:sz="0" w:space="0" w:color="auto"/>
              </w:divBdr>
            </w:div>
            <w:div w:id="81538152">
              <w:marLeft w:val="0"/>
              <w:marRight w:val="0"/>
              <w:marTop w:val="0"/>
              <w:marBottom w:val="0"/>
              <w:divBdr>
                <w:top w:val="none" w:sz="0" w:space="0" w:color="auto"/>
                <w:left w:val="none" w:sz="0" w:space="0" w:color="auto"/>
                <w:bottom w:val="none" w:sz="0" w:space="0" w:color="auto"/>
                <w:right w:val="none" w:sz="0" w:space="0" w:color="auto"/>
              </w:divBdr>
            </w:div>
            <w:div w:id="890657044">
              <w:marLeft w:val="0"/>
              <w:marRight w:val="0"/>
              <w:marTop w:val="0"/>
              <w:marBottom w:val="0"/>
              <w:divBdr>
                <w:top w:val="none" w:sz="0" w:space="0" w:color="auto"/>
                <w:left w:val="none" w:sz="0" w:space="0" w:color="auto"/>
                <w:bottom w:val="none" w:sz="0" w:space="0" w:color="auto"/>
                <w:right w:val="none" w:sz="0" w:space="0" w:color="auto"/>
              </w:divBdr>
            </w:div>
            <w:div w:id="2030719756">
              <w:marLeft w:val="0"/>
              <w:marRight w:val="0"/>
              <w:marTop w:val="0"/>
              <w:marBottom w:val="0"/>
              <w:divBdr>
                <w:top w:val="none" w:sz="0" w:space="0" w:color="auto"/>
                <w:left w:val="none" w:sz="0" w:space="0" w:color="auto"/>
                <w:bottom w:val="none" w:sz="0" w:space="0" w:color="auto"/>
                <w:right w:val="none" w:sz="0" w:space="0" w:color="auto"/>
              </w:divBdr>
            </w:div>
            <w:div w:id="373576246">
              <w:marLeft w:val="0"/>
              <w:marRight w:val="0"/>
              <w:marTop w:val="0"/>
              <w:marBottom w:val="0"/>
              <w:divBdr>
                <w:top w:val="none" w:sz="0" w:space="0" w:color="auto"/>
                <w:left w:val="none" w:sz="0" w:space="0" w:color="auto"/>
                <w:bottom w:val="none" w:sz="0" w:space="0" w:color="auto"/>
                <w:right w:val="none" w:sz="0" w:space="0" w:color="auto"/>
              </w:divBdr>
            </w:div>
            <w:div w:id="269555524">
              <w:marLeft w:val="0"/>
              <w:marRight w:val="0"/>
              <w:marTop w:val="0"/>
              <w:marBottom w:val="0"/>
              <w:divBdr>
                <w:top w:val="none" w:sz="0" w:space="0" w:color="auto"/>
                <w:left w:val="none" w:sz="0" w:space="0" w:color="auto"/>
                <w:bottom w:val="none" w:sz="0" w:space="0" w:color="auto"/>
                <w:right w:val="none" w:sz="0" w:space="0" w:color="auto"/>
              </w:divBdr>
            </w:div>
            <w:div w:id="572085277">
              <w:marLeft w:val="0"/>
              <w:marRight w:val="0"/>
              <w:marTop w:val="0"/>
              <w:marBottom w:val="0"/>
              <w:divBdr>
                <w:top w:val="none" w:sz="0" w:space="0" w:color="auto"/>
                <w:left w:val="none" w:sz="0" w:space="0" w:color="auto"/>
                <w:bottom w:val="none" w:sz="0" w:space="0" w:color="auto"/>
                <w:right w:val="none" w:sz="0" w:space="0" w:color="auto"/>
              </w:divBdr>
            </w:div>
            <w:div w:id="58601413">
              <w:marLeft w:val="0"/>
              <w:marRight w:val="0"/>
              <w:marTop w:val="0"/>
              <w:marBottom w:val="0"/>
              <w:divBdr>
                <w:top w:val="none" w:sz="0" w:space="0" w:color="auto"/>
                <w:left w:val="none" w:sz="0" w:space="0" w:color="auto"/>
                <w:bottom w:val="none" w:sz="0" w:space="0" w:color="auto"/>
                <w:right w:val="none" w:sz="0" w:space="0" w:color="auto"/>
              </w:divBdr>
            </w:div>
            <w:div w:id="880018651">
              <w:marLeft w:val="0"/>
              <w:marRight w:val="0"/>
              <w:marTop w:val="0"/>
              <w:marBottom w:val="0"/>
              <w:divBdr>
                <w:top w:val="none" w:sz="0" w:space="0" w:color="auto"/>
                <w:left w:val="none" w:sz="0" w:space="0" w:color="auto"/>
                <w:bottom w:val="none" w:sz="0" w:space="0" w:color="auto"/>
                <w:right w:val="none" w:sz="0" w:space="0" w:color="auto"/>
              </w:divBdr>
            </w:div>
            <w:div w:id="1553423098">
              <w:marLeft w:val="0"/>
              <w:marRight w:val="0"/>
              <w:marTop w:val="0"/>
              <w:marBottom w:val="0"/>
              <w:divBdr>
                <w:top w:val="none" w:sz="0" w:space="0" w:color="auto"/>
                <w:left w:val="none" w:sz="0" w:space="0" w:color="auto"/>
                <w:bottom w:val="none" w:sz="0" w:space="0" w:color="auto"/>
                <w:right w:val="none" w:sz="0" w:space="0" w:color="auto"/>
              </w:divBdr>
            </w:div>
            <w:div w:id="1373113043">
              <w:marLeft w:val="0"/>
              <w:marRight w:val="0"/>
              <w:marTop w:val="0"/>
              <w:marBottom w:val="0"/>
              <w:divBdr>
                <w:top w:val="none" w:sz="0" w:space="0" w:color="auto"/>
                <w:left w:val="none" w:sz="0" w:space="0" w:color="auto"/>
                <w:bottom w:val="none" w:sz="0" w:space="0" w:color="auto"/>
                <w:right w:val="none" w:sz="0" w:space="0" w:color="auto"/>
              </w:divBdr>
            </w:div>
            <w:div w:id="1438284919">
              <w:marLeft w:val="0"/>
              <w:marRight w:val="0"/>
              <w:marTop w:val="0"/>
              <w:marBottom w:val="0"/>
              <w:divBdr>
                <w:top w:val="none" w:sz="0" w:space="0" w:color="auto"/>
                <w:left w:val="none" w:sz="0" w:space="0" w:color="auto"/>
                <w:bottom w:val="none" w:sz="0" w:space="0" w:color="auto"/>
                <w:right w:val="none" w:sz="0" w:space="0" w:color="auto"/>
              </w:divBdr>
            </w:div>
            <w:div w:id="200172979">
              <w:marLeft w:val="0"/>
              <w:marRight w:val="0"/>
              <w:marTop w:val="0"/>
              <w:marBottom w:val="0"/>
              <w:divBdr>
                <w:top w:val="none" w:sz="0" w:space="0" w:color="auto"/>
                <w:left w:val="none" w:sz="0" w:space="0" w:color="auto"/>
                <w:bottom w:val="none" w:sz="0" w:space="0" w:color="auto"/>
                <w:right w:val="none" w:sz="0" w:space="0" w:color="auto"/>
              </w:divBdr>
            </w:div>
            <w:div w:id="542451683">
              <w:marLeft w:val="0"/>
              <w:marRight w:val="0"/>
              <w:marTop w:val="0"/>
              <w:marBottom w:val="0"/>
              <w:divBdr>
                <w:top w:val="none" w:sz="0" w:space="0" w:color="auto"/>
                <w:left w:val="none" w:sz="0" w:space="0" w:color="auto"/>
                <w:bottom w:val="none" w:sz="0" w:space="0" w:color="auto"/>
                <w:right w:val="none" w:sz="0" w:space="0" w:color="auto"/>
              </w:divBdr>
            </w:div>
            <w:div w:id="1112213880">
              <w:marLeft w:val="0"/>
              <w:marRight w:val="0"/>
              <w:marTop w:val="0"/>
              <w:marBottom w:val="0"/>
              <w:divBdr>
                <w:top w:val="none" w:sz="0" w:space="0" w:color="auto"/>
                <w:left w:val="none" w:sz="0" w:space="0" w:color="auto"/>
                <w:bottom w:val="none" w:sz="0" w:space="0" w:color="auto"/>
                <w:right w:val="none" w:sz="0" w:space="0" w:color="auto"/>
              </w:divBdr>
            </w:div>
            <w:div w:id="1200164066">
              <w:marLeft w:val="0"/>
              <w:marRight w:val="0"/>
              <w:marTop w:val="0"/>
              <w:marBottom w:val="0"/>
              <w:divBdr>
                <w:top w:val="none" w:sz="0" w:space="0" w:color="auto"/>
                <w:left w:val="none" w:sz="0" w:space="0" w:color="auto"/>
                <w:bottom w:val="none" w:sz="0" w:space="0" w:color="auto"/>
                <w:right w:val="none" w:sz="0" w:space="0" w:color="auto"/>
              </w:divBdr>
            </w:div>
            <w:div w:id="1115951174">
              <w:marLeft w:val="0"/>
              <w:marRight w:val="0"/>
              <w:marTop w:val="0"/>
              <w:marBottom w:val="0"/>
              <w:divBdr>
                <w:top w:val="none" w:sz="0" w:space="0" w:color="auto"/>
                <w:left w:val="none" w:sz="0" w:space="0" w:color="auto"/>
                <w:bottom w:val="none" w:sz="0" w:space="0" w:color="auto"/>
                <w:right w:val="none" w:sz="0" w:space="0" w:color="auto"/>
              </w:divBdr>
            </w:div>
            <w:div w:id="1530756845">
              <w:marLeft w:val="0"/>
              <w:marRight w:val="0"/>
              <w:marTop w:val="0"/>
              <w:marBottom w:val="0"/>
              <w:divBdr>
                <w:top w:val="none" w:sz="0" w:space="0" w:color="auto"/>
                <w:left w:val="none" w:sz="0" w:space="0" w:color="auto"/>
                <w:bottom w:val="none" w:sz="0" w:space="0" w:color="auto"/>
                <w:right w:val="none" w:sz="0" w:space="0" w:color="auto"/>
              </w:divBdr>
            </w:div>
            <w:div w:id="141701353">
              <w:marLeft w:val="0"/>
              <w:marRight w:val="0"/>
              <w:marTop w:val="0"/>
              <w:marBottom w:val="0"/>
              <w:divBdr>
                <w:top w:val="none" w:sz="0" w:space="0" w:color="auto"/>
                <w:left w:val="none" w:sz="0" w:space="0" w:color="auto"/>
                <w:bottom w:val="none" w:sz="0" w:space="0" w:color="auto"/>
                <w:right w:val="none" w:sz="0" w:space="0" w:color="auto"/>
              </w:divBdr>
            </w:div>
            <w:div w:id="1681735208">
              <w:marLeft w:val="0"/>
              <w:marRight w:val="0"/>
              <w:marTop w:val="0"/>
              <w:marBottom w:val="0"/>
              <w:divBdr>
                <w:top w:val="none" w:sz="0" w:space="0" w:color="auto"/>
                <w:left w:val="none" w:sz="0" w:space="0" w:color="auto"/>
                <w:bottom w:val="none" w:sz="0" w:space="0" w:color="auto"/>
                <w:right w:val="none" w:sz="0" w:space="0" w:color="auto"/>
              </w:divBdr>
            </w:div>
            <w:div w:id="387463928">
              <w:marLeft w:val="0"/>
              <w:marRight w:val="0"/>
              <w:marTop w:val="0"/>
              <w:marBottom w:val="0"/>
              <w:divBdr>
                <w:top w:val="none" w:sz="0" w:space="0" w:color="auto"/>
                <w:left w:val="none" w:sz="0" w:space="0" w:color="auto"/>
                <w:bottom w:val="none" w:sz="0" w:space="0" w:color="auto"/>
                <w:right w:val="none" w:sz="0" w:space="0" w:color="auto"/>
              </w:divBdr>
            </w:div>
            <w:div w:id="1196311546">
              <w:marLeft w:val="0"/>
              <w:marRight w:val="0"/>
              <w:marTop w:val="0"/>
              <w:marBottom w:val="0"/>
              <w:divBdr>
                <w:top w:val="none" w:sz="0" w:space="0" w:color="auto"/>
                <w:left w:val="none" w:sz="0" w:space="0" w:color="auto"/>
                <w:bottom w:val="none" w:sz="0" w:space="0" w:color="auto"/>
                <w:right w:val="none" w:sz="0" w:space="0" w:color="auto"/>
              </w:divBdr>
            </w:div>
            <w:div w:id="15005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6395">
      <w:bodyDiv w:val="1"/>
      <w:marLeft w:val="0"/>
      <w:marRight w:val="0"/>
      <w:marTop w:val="0"/>
      <w:marBottom w:val="0"/>
      <w:divBdr>
        <w:top w:val="none" w:sz="0" w:space="0" w:color="auto"/>
        <w:left w:val="none" w:sz="0" w:space="0" w:color="auto"/>
        <w:bottom w:val="none" w:sz="0" w:space="0" w:color="auto"/>
        <w:right w:val="none" w:sz="0" w:space="0" w:color="auto"/>
      </w:divBdr>
      <w:divsChild>
        <w:div w:id="1350255522">
          <w:marLeft w:val="0"/>
          <w:marRight w:val="0"/>
          <w:marTop w:val="0"/>
          <w:marBottom w:val="0"/>
          <w:divBdr>
            <w:top w:val="none" w:sz="0" w:space="0" w:color="auto"/>
            <w:left w:val="none" w:sz="0" w:space="0" w:color="auto"/>
            <w:bottom w:val="none" w:sz="0" w:space="0" w:color="auto"/>
            <w:right w:val="none" w:sz="0" w:space="0" w:color="auto"/>
          </w:divBdr>
          <w:divsChild>
            <w:div w:id="1798644125">
              <w:marLeft w:val="0"/>
              <w:marRight w:val="0"/>
              <w:marTop w:val="0"/>
              <w:marBottom w:val="0"/>
              <w:divBdr>
                <w:top w:val="none" w:sz="0" w:space="0" w:color="auto"/>
                <w:left w:val="none" w:sz="0" w:space="0" w:color="auto"/>
                <w:bottom w:val="none" w:sz="0" w:space="0" w:color="auto"/>
                <w:right w:val="none" w:sz="0" w:space="0" w:color="auto"/>
              </w:divBdr>
            </w:div>
            <w:div w:id="134219874">
              <w:marLeft w:val="0"/>
              <w:marRight w:val="0"/>
              <w:marTop w:val="0"/>
              <w:marBottom w:val="0"/>
              <w:divBdr>
                <w:top w:val="none" w:sz="0" w:space="0" w:color="auto"/>
                <w:left w:val="none" w:sz="0" w:space="0" w:color="auto"/>
                <w:bottom w:val="none" w:sz="0" w:space="0" w:color="auto"/>
                <w:right w:val="none" w:sz="0" w:space="0" w:color="auto"/>
              </w:divBdr>
            </w:div>
            <w:div w:id="531456568">
              <w:marLeft w:val="0"/>
              <w:marRight w:val="0"/>
              <w:marTop w:val="0"/>
              <w:marBottom w:val="0"/>
              <w:divBdr>
                <w:top w:val="none" w:sz="0" w:space="0" w:color="auto"/>
                <w:left w:val="none" w:sz="0" w:space="0" w:color="auto"/>
                <w:bottom w:val="none" w:sz="0" w:space="0" w:color="auto"/>
                <w:right w:val="none" w:sz="0" w:space="0" w:color="auto"/>
              </w:divBdr>
            </w:div>
            <w:div w:id="875777378">
              <w:marLeft w:val="0"/>
              <w:marRight w:val="0"/>
              <w:marTop w:val="0"/>
              <w:marBottom w:val="0"/>
              <w:divBdr>
                <w:top w:val="none" w:sz="0" w:space="0" w:color="auto"/>
                <w:left w:val="none" w:sz="0" w:space="0" w:color="auto"/>
                <w:bottom w:val="none" w:sz="0" w:space="0" w:color="auto"/>
                <w:right w:val="none" w:sz="0" w:space="0" w:color="auto"/>
              </w:divBdr>
            </w:div>
            <w:div w:id="1104225675">
              <w:marLeft w:val="0"/>
              <w:marRight w:val="0"/>
              <w:marTop w:val="0"/>
              <w:marBottom w:val="0"/>
              <w:divBdr>
                <w:top w:val="none" w:sz="0" w:space="0" w:color="auto"/>
                <w:left w:val="none" w:sz="0" w:space="0" w:color="auto"/>
                <w:bottom w:val="none" w:sz="0" w:space="0" w:color="auto"/>
                <w:right w:val="none" w:sz="0" w:space="0" w:color="auto"/>
              </w:divBdr>
            </w:div>
            <w:div w:id="1195340992">
              <w:marLeft w:val="0"/>
              <w:marRight w:val="0"/>
              <w:marTop w:val="0"/>
              <w:marBottom w:val="0"/>
              <w:divBdr>
                <w:top w:val="none" w:sz="0" w:space="0" w:color="auto"/>
                <w:left w:val="none" w:sz="0" w:space="0" w:color="auto"/>
                <w:bottom w:val="none" w:sz="0" w:space="0" w:color="auto"/>
                <w:right w:val="none" w:sz="0" w:space="0" w:color="auto"/>
              </w:divBdr>
            </w:div>
            <w:div w:id="108360400">
              <w:marLeft w:val="0"/>
              <w:marRight w:val="0"/>
              <w:marTop w:val="0"/>
              <w:marBottom w:val="0"/>
              <w:divBdr>
                <w:top w:val="none" w:sz="0" w:space="0" w:color="auto"/>
                <w:left w:val="none" w:sz="0" w:space="0" w:color="auto"/>
                <w:bottom w:val="none" w:sz="0" w:space="0" w:color="auto"/>
                <w:right w:val="none" w:sz="0" w:space="0" w:color="auto"/>
              </w:divBdr>
            </w:div>
            <w:div w:id="1166170391">
              <w:marLeft w:val="0"/>
              <w:marRight w:val="0"/>
              <w:marTop w:val="0"/>
              <w:marBottom w:val="0"/>
              <w:divBdr>
                <w:top w:val="none" w:sz="0" w:space="0" w:color="auto"/>
                <w:left w:val="none" w:sz="0" w:space="0" w:color="auto"/>
                <w:bottom w:val="none" w:sz="0" w:space="0" w:color="auto"/>
                <w:right w:val="none" w:sz="0" w:space="0" w:color="auto"/>
              </w:divBdr>
            </w:div>
            <w:div w:id="1906914892">
              <w:marLeft w:val="0"/>
              <w:marRight w:val="0"/>
              <w:marTop w:val="0"/>
              <w:marBottom w:val="0"/>
              <w:divBdr>
                <w:top w:val="none" w:sz="0" w:space="0" w:color="auto"/>
                <w:left w:val="none" w:sz="0" w:space="0" w:color="auto"/>
                <w:bottom w:val="none" w:sz="0" w:space="0" w:color="auto"/>
                <w:right w:val="none" w:sz="0" w:space="0" w:color="auto"/>
              </w:divBdr>
            </w:div>
            <w:div w:id="531265961">
              <w:marLeft w:val="0"/>
              <w:marRight w:val="0"/>
              <w:marTop w:val="0"/>
              <w:marBottom w:val="0"/>
              <w:divBdr>
                <w:top w:val="none" w:sz="0" w:space="0" w:color="auto"/>
                <w:left w:val="none" w:sz="0" w:space="0" w:color="auto"/>
                <w:bottom w:val="none" w:sz="0" w:space="0" w:color="auto"/>
                <w:right w:val="none" w:sz="0" w:space="0" w:color="auto"/>
              </w:divBdr>
            </w:div>
            <w:div w:id="2021930755">
              <w:marLeft w:val="0"/>
              <w:marRight w:val="0"/>
              <w:marTop w:val="0"/>
              <w:marBottom w:val="0"/>
              <w:divBdr>
                <w:top w:val="none" w:sz="0" w:space="0" w:color="auto"/>
                <w:left w:val="none" w:sz="0" w:space="0" w:color="auto"/>
                <w:bottom w:val="none" w:sz="0" w:space="0" w:color="auto"/>
                <w:right w:val="none" w:sz="0" w:space="0" w:color="auto"/>
              </w:divBdr>
            </w:div>
            <w:div w:id="407338550">
              <w:marLeft w:val="0"/>
              <w:marRight w:val="0"/>
              <w:marTop w:val="0"/>
              <w:marBottom w:val="0"/>
              <w:divBdr>
                <w:top w:val="none" w:sz="0" w:space="0" w:color="auto"/>
                <w:left w:val="none" w:sz="0" w:space="0" w:color="auto"/>
                <w:bottom w:val="none" w:sz="0" w:space="0" w:color="auto"/>
                <w:right w:val="none" w:sz="0" w:space="0" w:color="auto"/>
              </w:divBdr>
            </w:div>
            <w:div w:id="230623491">
              <w:marLeft w:val="0"/>
              <w:marRight w:val="0"/>
              <w:marTop w:val="0"/>
              <w:marBottom w:val="0"/>
              <w:divBdr>
                <w:top w:val="none" w:sz="0" w:space="0" w:color="auto"/>
                <w:left w:val="none" w:sz="0" w:space="0" w:color="auto"/>
                <w:bottom w:val="none" w:sz="0" w:space="0" w:color="auto"/>
                <w:right w:val="none" w:sz="0" w:space="0" w:color="auto"/>
              </w:divBdr>
            </w:div>
            <w:div w:id="1022779093">
              <w:marLeft w:val="0"/>
              <w:marRight w:val="0"/>
              <w:marTop w:val="0"/>
              <w:marBottom w:val="0"/>
              <w:divBdr>
                <w:top w:val="none" w:sz="0" w:space="0" w:color="auto"/>
                <w:left w:val="none" w:sz="0" w:space="0" w:color="auto"/>
                <w:bottom w:val="none" w:sz="0" w:space="0" w:color="auto"/>
                <w:right w:val="none" w:sz="0" w:space="0" w:color="auto"/>
              </w:divBdr>
            </w:div>
            <w:div w:id="745957794">
              <w:marLeft w:val="0"/>
              <w:marRight w:val="0"/>
              <w:marTop w:val="0"/>
              <w:marBottom w:val="0"/>
              <w:divBdr>
                <w:top w:val="none" w:sz="0" w:space="0" w:color="auto"/>
                <w:left w:val="none" w:sz="0" w:space="0" w:color="auto"/>
                <w:bottom w:val="none" w:sz="0" w:space="0" w:color="auto"/>
                <w:right w:val="none" w:sz="0" w:space="0" w:color="auto"/>
              </w:divBdr>
            </w:div>
            <w:div w:id="323703715">
              <w:marLeft w:val="0"/>
              <w:marRight w:val="0"/>
              <w:marTop w:val="0"/>
              <w:marBottom w:val="0"/>
              <w:divBdr>
                <w:top w:val="none" w:sz="0" w:space="0" w:color="auto"/>
                <w:left w:val="none" w:sz="0" w:space="0" w:color="auto"/>
                <w:bottom w:val="none" w:sz="0" w:space="0" w:color="auto"/>
                <w:right w:val="none" w:sz="0" w:space="0" w:color="auto"/>
              </w:divBdr>
            </w:div>
            <w:div w:id="609972880">
              <w:marLeft w:val="0"/>
              <w:marRight w:val="0"/>
              <w:marTop w:val="0"/>
              <w:marBottom w:val="0"/>
              <w:divBdr>
                <w:top w:val="none" w:sz="0" w:space="0" w:color="auto"/>
                <w:left w:val="none" w:sz="0" w:space="0" w:color="auto"/>
                <w:bottom w:val="none" w:sz="0" w:space="0" w:color="auto"/>
                <w:right w:val="none" w:sz="0" w:space="0" w:color="auto"/>
              </w:divBdr>
            </w:div>
            <w:div w:id="736129096">
              <w:marLeft w:val="0"/>
              <w:marRight w:val="0"/>
              <w:marTop w:val="0"/>
              <w:marBottom w:val="0"/>
              <w:divBdr>
                <w:top w:val="none" w:sz="0" w:space="0" w:color="auto"/>
                <w:left w:val="none" w:sz="0" w:space="0" w:color="auto"/>
                <w:bottom w:val="none" w:sz="0" w:space="0" w:color="auto"/>
                <w:right w:val="none" w:sz="0" w:space="0" w:color="auto"/>
              </w:divBdr>
            </w:div>
            <w:div w:id="894971543">
              <w:marLeft w:val="0"/>
              <w:marRight w:val="0"/>
              <w:marTop w:val="0"/>
              <w:marBottom w:val="0"/>
              <w:divBdr>
                <w:top w:val="none" w:sz="0" w:space="0" w:color="auto"/>
                <w:left w:val="none" w:sz="0" w:space="0" w:color="auto"/>
                <w:bottom w:val="none" w:sz="0" w:space="0" w:color="auto"/>
                <w:right w:val="none" w:sz="0" w:space="0" w:color="auto"/>
              </w:divBdr>
            </w:div>
            <w:div w:id="1537505616">
              <w:marLeft w:val="0"/>
              <w:marRight w:val="0"/>
              <w:marTop w:val="0"/>
              <w:marBottom w:val="0"/>
              <w:divBdr>
                <w:top w:val="none" w:sz="0" w:space="0" w:color="auto"/>
                <w:left w:val="none" w:sz="0" w:space="0" w:color="auto"/>
                <w:bottom w:val="none" w:sz="0" w:space="0" w:color="auto"/>
                <w:right w:val="none" w:sz="0" w:space="0" w:color="auto"/>
              </w:divBdr>
            </w:div>
            <w:div w:id="687174178">
              <w:marLeft w:val="0"/>
              <w:marRight w:val="0"/>
              <w:marTop w:val="0"/>
              <w:marBottom w:val="0"/>
              <w:divBdr>
                <w:top w:val="none" w:sz="0" w:space="0" w:color="auto"/>
                <w:left w:val="none" w:sz="0" w:space="0" w:color="auto"/>
                <w:bottom w:val="none" w:sz="0" w:space="0" w:color="auto"/>
                <w:right w:val="none" w:sz="0" w:space="0" w:color="auto"/>
              </w:divBdr>
            </w:div>
            <w:div w:id="499664228">
              <w:marLeft w:val="0"/>
              <w:marRight w:val="0"/>
              <w:marTop w:val="0"/>
              <w:marBottom w:val="0"/>
              <w:divBdr>
                <w:top w:val="none" w:sz="0" w:space="0" w:color="auto"/>
                <w:left w:val="none" w:sz="0" w:space="0" w:color="auto"/>
                <w:bottom w:val="none" w:sz="0" w:space="0" w:color="auto"/>
                <w:right w:val="none" w:sz="0" w:space="0" w:color="auto"/>
              </w:divBdr>
            </w:div>
            <w:div w:id="990518809">
              <w:marLeft w:val="0"/>
              <w:marRight w:val="0"/>
              <w:marTop w:val="0"/>
              <w:marBottom w:val="0"/>
              <w:divBdr>
                <w:top w:val="none" w:sz="0" w:space="0" w:color="auto"/>
                <w:left w:val="none" w:sz="0" w:space="0" w:color="auto"/>
                <w:bottom w:val="none" w:sz="0" w:space="0" w:color="auto"/>
                <w:right w:val="none" w:sz="0" w:space="0" w:color="auto"/>
              </w:divBdr>
            </w:div>
            <w:div w:id="586767722">
              <w:marLeft w:val="0"/>
              <w:marRight w:val="0"/>
              <w:marTop w:val="0"/>
              <w:marBottom w:val="0"/>
              <w:divBdr>
                <w:top w:val="none" w:sz="0" w:space="0" w:color="auto"/>
                <w:left w:val="none" w:sz="0" w:space="0" w:color="auto"/>
                <w:bottom w:val="none" w:sz="0" w:space="0" w:color="auto"/>
                <w:right w:val="none" w:sz="0" w:space="0" w:color="auto"/>
              </w:divBdr>
            </w:div>
            <w:div w:id="1484468313">
              <w:marLeft w:val="0"/>
              <w:marRight w:val="0"/>
              <w:marTop w:val="0"/>
              <w:marBottom w:val="0"/>
              <w:divBdr>
                <w:top w:val="none" w:sz="0" w:space="0" w:color="auto"/>
                <w:left w:val="none" w:sz="0" w:space="0" w:color="auto"/>
                <w:bottom w:val="none" w:sz="0" w:space="0" w:color="auto"/>
                <w:right w:val="none" w:sz="0" w:space="0" w:color="auto"/>
              </w:divBdr>
            </w:div>
            <w:div w:id="1488472667">
              <w:marLeft w:val="0"/>
              <w:marRight w:val="0"/>
              <w:marTop w:val="0"/>
              <w:marBottom w:val="0"/>
              <w:divBdr>
                <w:top w:val="none" w:sz="0" w:space="0" w:color="auto"/>
                <w:left w:val="none" w:sz="0" w:space="0" w:color="auto"/>
                <w:bottom w:val="none" w:sz="0" w:space="0" w:color="auto"/>
                <w:right w:val="none" w:sz="0" w:space="0" w:color="auto"/>
              </w:divBdr>
            </w:div>
            <w:div w:id="606278603">
              <w:marLeft w:val="0"/>
              <w:marRight w:val="0"/>
              <w:marTop w:val="0"/>
              <w:marBottom w:val="0"/>
              <w:divBdr>
                <w:top w:val="none" w:sz="0" w:space="0" w:color="auto"/>
                <w:left w:val="none" w:sz="0" w:space="0" w:color="auto"/>
                <w:bottom w:val="none" w:sz="0" w:space="0" w:color="auto"/>
                <w:right w:val="none" w:sz="0" w:space="0" w:color="auto"/>
              </w:divBdr>
            </w:div>
            <w:div w:id="1858620670">
              <w:marLeft w:val="0"/>
              <w:marRight w:val="0"/>
              <w:marTop w:val="0"/>
              <w:marBottom w:val="0"/>
              <w:divBdr>
                <w:top w:val="none" w:sz="0" w:space="0" w:color="auto"/>
                <w:left w:val="none" w:sz="0" w:space="0" w:color="auto"/>
                <w:bottom w:val="none" w:sz="0" w:space="0" w:color="auto"/>
                <w:right w:val="none" w:sz="0" w:space="0" w:color="auto"/>
              </w:divBdr>
            </w:div>
            <w:div w:id="1202936012">
              <w:marLeft w:val="0"/>
              <w:marRight w:val="0"/>
              <w:marTop w:val="0"/>
              <w:marBottom w:val="0"/>
              <w:divBdr>
                <w:top w:val="none" w:sz="0" w:space="0" w:color="auto"/>
                <w:left w:val="none" w:sz="0" w:space="0" w:color="auto"/>
                <w:bottom w:val="none" w:sz="0" w:space="0" w:color="auto"/>
                <w:right w:val="none" w:sz="0" w:space="0" w:color="auto"/>
              </w:divBdr>
            </w:div>
            <w:div w:id="938878379">
              <w:marLeft w:val="0"/>
              <w:marRight w:val="0"/>
              <w:marTop w:val="0"/>
              <w:marBottom w:val="0"/>
              <w:divBdr>
                <w:top w:val="none" w:sz="0" w:space="0" w:color="auto"/>
                <w:left w:val="none" w:sz="0" w:space="0" w:color="auto"/>
                <w:bottom w:val="none" w:sz="0" w:space="0" w:color="auto"/>
                <w:right w:val="none" w:sz="0" w:space="0" w:color="auto"/>
              </w:divBdr>
            </w:div>
            <w:div w:id="668099565">
              <w:marLeft w:val="0"/>
              <w:marRight w:val="0"/>
              <w:marTop w:val="0"/>
              <w:marBottom w:val="0"/>
              <w:divBdr>
                <w:top w:val="none" w:sz="0" w:space="0" w:color="auto"/>
                <w:left w:val="none" w:sz="0" w:space="0" w:color="auto"/>
                <w:bottom w:val="none" w:sz="0" w:space="0" w:color="auto"/>
                <w:right w:val="none" w:sz="0" w:space="0" w:color="auto"/>
              </w:divBdr>
            </w:div>
            <w:div w:id="487792499">
              <w:marLeft w:val="0"/>
              <w:marRight w:val="0"/>
              <w:marTop w:val="0"/>
              <w:marBottom w:val="0"/>
              <w:divBdr>
                <w:top w:val="none" w:sz="0" w:space="0" w:color="auto"/>
                <w:left w:val="none" w:sz="0" w:space="0" w:color="auto"/>
                <w:bottom w:val="none" w:sz="0" w:space="0" w:color="auto"/>
                <w:right w:val="none" w:sz="0" w:space="0" w:color="auto"/>
              </w:divBdr>
            </w:div>
            <w:div w:id="511265258">
              <w:marLeft w:val="0"/>
              <w:marRight w:val="0"/>
              <w:marTop w:val="0"/>
              <w:marBottom w:val="0"/>
              <w:divBdr>
                <w:top w:val="none" w:sz="0" w:space="0" w:color="auto"/>
                <w:left w:val="none" w:sz="0" w:space="0" w:color="auto"/>
                <w:bottom w:val="none" w:sz="0" w:space="0" w:color="auto"/>
                <w:right w:val="none" w:sz="0" w:space="0" w:color="auto"/>
              </w:divBdr>
            </w:div>
            <w:div w:id="600380525">
              <w:marLeft w:val="0"/>
              <w:marRight w:val="0"/>
              <w:marTop w:val="0"/>
              <w:marBottom w:val="0"/>
              <w:divBdr>
                <w:top w:val="none" w:sz="0" w:space="0" w:color="auto"/>
                <w:left w:val="none" w:sz="0" w:space="0" w:color="auto"/>
                <w:bottom w:val="none" w:sz="0" w:space="0" w:color="auto"/>
                <w:right w:val="none" w:sz="0" w:space="0" w:color="auto"/>
              </w:divBdr>
            </w:div>
            <w:div w:id="692995104">
              <w:marLeft w:val="0"/>
              <w:marRight w:val="0"/>
              <w:marTop w:val="0"/>
              <w:marBottom w:val="0"/>
              <w:divBdr>
                <w:top w:val="none" w:sz="0" w:space="0" w:color="auto"/>
                <w:left w:val="none" w:sz="0" w:space="0" w:color="auto"/>
                <w:bottom w:val="none" w:sz="0" w:space="0" w:color="auto"/>
                <w:right w:val="none" w:sz="0" w:space="0" w:color="auto"/>
              </w:divBdr>
            </w:div>
            <w:div w:id="779102431">
              <w:marLeft w:val="0"/>
              <w:marRight w:val="0"/>
              <w:marTop w:val="0"/>
              <w:marBottom w:val="0"/>
              <w:divBdr>
                <w:top w:val="none" w:sz="0" w:space="0" w:color="auto"/>
                <w:left w:val="none" w:sz="0" w:space="0" w:color="auto"/>
                <w:bottom w:val="none" w:sz="0" w:space="0" w:color="auto"/>
                <w:right w:val="none" w:sz="0" w:space="0" w:color="auto"/>
              </w:divBdr>
            </w:div>
            <w:div w:id="1979064914">
              <w:marLeft w:val="0"/>
              <w:marRight w:val="0"/>
              <w:marTop w:val="0"/>
              <w:marBottom w:val="0"/>
              <w:divBdr>
                <w:top w:val="none" w:sz="0" w:space="0" w:color="auto"/>
                <w:left w:val="none" w:sz="0" w:space="0" w:color="auto"/>
                <w:bottom w:val="none" w:sz="0" w:space="0" w:color="auto"/>
                <w:right w:val="none" w:sz="0" w:space="0" w:color="auto"/>
              </w:divBdr>
            </w:div>
            <w:div w:id="1159615378">
              <w:marLeft w:val="0"/>
              <w:marRight w:val="0"/>
              <w:marTop w:val="0"/>
              <w:marBottom w:val="0"/>
              <w:divBdr>
                <w:top w:val="none" w:sz="0" w:space="0" w:color="auto"/>
                <w:left w:val="none" w:sz="0" w:space="0" w:color="auto"/>
                <w:bottom w:val="none" w:sz="0" w:space="0" w:color="auto"/>
                <w:right w:val="none" w:sz="0" w:space="0" w:color="auto"/>
              </w:divBdr>
            </w:div>
            <w:div w:id="981736861">
              <w:marLeft w:val="0"/>
              <w:marRight w:val="0"/>
              <w:marTop w:val="0"/>
              <w:marBottom w:val="0"/>
              <w:divBdr>
                <w:top w:val="none" w:sz="0" w:space="0" w:color="auto"/>
                <w:left w:val="none" w:sz="0" w:space="0" w:color="auto"/>
                <w:bottom w:val="none" w:sz="0" w:space="0" w:color="auto"/>
                <w:right w:val="none" w:sz="0" w:space="0" w:color="auto"/>
              </w:divBdr>
            </w:div>
            <w:div w:id="235014953">
              <w:marLeft w:val="0"/>
              <w:marRight w:val="0"/>
              <w:marTop w:val="0"/>
              <w:marBottom w:val="0"/>
              <w:divBdr>
                <w:top w:val="none" w:sz="0" w:space="0" w:color="auto"/>
                <w:left w:val="none" w:sz="0" w:space="0" w:color="auto"/>
                <w:bottom w:val="none" w:sz="0" w:space="0" w:color="auto"/>
                <w:right w:val="none" w:sz="0" w:space="0" w:color="auto"/>
              </w:divBdr>
            </w:div>
            <w:div w:id="618343625">
              <w:marLeft w:val="0"/>
              <w:marRight w:val="0"/>
              <w:marTop w:val="0"/>
              <w:marBottom w:val="0"/>
              <w:divBdr>
                <w:top w:val="none" w:sz="0" w:space="0" w:color="auto"/>
                <w:left w:val="none" w:sz="0" w:space="0" w:color="auto"/>
                <w:bottom w:val="none" w:sz="0" w:space="0" w:color="auto"/>
                <w:right w:val="none" w:sz="0" w:space="0" w:color="auto"/>
              </w:divBdr>
            </w:div>
            <w:div w:id="1098912844">
              <w:marLeft w:val="0"/>
              <w:marRight w:val="0"/>
              <w:marTop w:val="0"/>
              <w:marBottom w:val="0"/>
              <w:divBdr>
                <w:top w:val="none" w:sz="0" w:space="0" w:color="auto"/>
                <w:left w:val="none" w:sz="0" w:space="0" w:color="auto"/>
                <w:bottom w:val="none" w:sz="0" w:space="0" w:color="auto"/>
                <w:right w:val="none" w:sz="0" w:space="0" w:color="auto"/>
              </w:divBdr>
            </w:div>
            <w:div w:id="984776379">
              <w:marLeft w:val="0"/>
              <w:marRight w:val="0"/>
              <w:marTop w:val="0"/>
              <w:marBottom w:val="0"/>
              <w:divBdr>
                <w:top w:val="none" w:sz="0" w:space="0" w:color="auto"/>
                <w:left w:val="none" w:sz="0" w:space="0" w:color="auto"/>
                <w:bottom w:val="none" w:sz="0" w:space="0" w:color="auto"/>
                <w:right w:val="none" w:sz="0" w:space="0" w:color="auto"/>
              </w:divBdr>
            </w:div>
            <w:div w:id="2050757802">
              <w:marLeft w:val="0"/>
              <w:marRight w:val="0"/>
              <w:marTop w:val="0"/>
              <w:marBottom w:val="0"/>
              <w:divBdr>
                <w:top w:val="none" w:sz="0" w:space="0" w:color="auto"/>
                <w:left w:val="none" w:sz="0" w:space="0" w:color="auto"/>
                <w:bottom w:val="none" w:sz="0" w:space="0" w:color="auto"/>
                <w:right w:val="none" w:sz="0" w:space="0" w:color="auto"/>
              </w:divBdr>
            </w:div>
            <w:div w:id="1507210026">
              <w:marLeft w:val="0"/>
              <w:marRight w:val="0"/>
              <w:marTop w:val="0"/>
              <w:marBottom w:val="0"/>
              <w:divBdr>
                <w:top w:val="none" w:sz="0" w:space="0" w:color="auto"/>
                <w:left w:val="none" w:sz="0" w:space="0" w:color="auto"/>
                <w:bottom w:val="none" w:sz="0" w:space="0" w:color="auto"/>
                <w:right w:val="none" w:sz="0" w:space="0" w:color="auto"/>
              </w:divBdr>
            </w:div>
            <w:div w:id="1483040903">
              <w:marLeft w:val="0"/>
              <w:marRight w:val="0"/>
              <w:marTop w:val="0"/>
              <w:marBottom w:val="0"/>
              <w:divBdr>
                <w:top w:val="none" w:sz="0" w:space="0" w:color="auto"/>
                <w:left w:val="none" w:sz="0" w:space="0" w:color="auto"/>
                <w:bottom w:val="none" w:sz="0" w:space="0" w:color="auto"/>
                <w:right w:val="none" w:sz="0" w:space="0" w:color="auto"/>
              </w:divBdr>
            </w:div>
            <w:div w:id="541484917">
              <w:marLeft w:val="0"/>
              <w:marRight w:val="0"/>
              <w:marTop w:val="0"/>
              <w:marBottom w:val="0"/>
              <w:divBdr>
                <w:top w:val="none" w:sz="0" w:space="0" w:color="auto"/>
                <w:left w:val="none" w:sz="0" w:space="0" w:color="auto"/>
                <w:bottom w:val="none" w:sz="0" w:space="0" w:color="auto"/>
                <w:right w:val="none" w:sz="0" w:space="0" w:color="auto"/>
              </w:divBdr>
            </w:div>
            <w:div w:id="175995991">
              <w:marLeft w:val="0"/>
              <w:marRight w:val="0"/>
              <w:marTop w:val="0"/>
              <w:marBottom w:val="0"/>
              <w:divBdr>
                <w:top w:val="none" w:sz="0" w:space="0" w:color="auto"/>
                <w:left w:val="none" w:sz="0" w:space="0" w:color="auto"/>
                <w:bottom w:val="none" w:sz="0" w:space="0" w:color="auto"/>
                <w:right w:val="none" w:sz="0" w:space="0" w:color="auto"/>
              </w:divBdr>
            </w:div>
            <w:div w:id="1105536996">
              <w:marLeft w:val="0"/>
              <w:marRight w:val="0"/>
              <w:marTop w:val="0"/>
              <w:marBottom w:val="0"/>
              <w:divBdr>
                <w:top w:val="none" w:sz="0" w:space="0" w:color="auto"/>
                <w:left w:val="none" w:sz="0" w:space="0" w:color="auto"/>
                <w:bottom w:val="none" w:sz="0" w:space="0" w:color="auto"/>
                <w:right w:val="none" w:sz="0" w:space="0" w:color="auto"/>
              </w:divBdr>
            </w:div>
            <w:div w:id="1518539638">
              <w:marLeft w:val="0"/>
              <w:marRight w:val="0"/>
              <w:marTop w:val="0"/>
              <w:marBottom w:val="0"/>
              <w:divBdr>
                <w:top w:val="none" w:sz="0" w:space="0" w:color="auto"/>
                <w:left w:val="none" w:sz="0" w:space="0" w:color="auto"/>
                <w:bottom w:val="none" w:sz="0" w:space="0" w:color="auto"/>
                <w:right w:val="none" w:sz="0" w:space="0" w:color="auto"/>
              </w:divBdr>
            </w:div>
            <w:div w:id="904612187">
              <w:marLeft w:val="0"/>
              <w:marRight w:val="0"/>
              <w:marTop w:val="0"/>
              <w:marBottom w:val="0"/>
              <w:divBdr>
                <w:top w:val="none" w:sz="0" w:space="0" w:color="auto"/>
                <w:left w:val="none" w:sz="0" w:space="0" w:color="auto"/>
                <w:bottom w:val="none" w:sz="0" w:space="0" w:color="auto"/>
                <w:right w:val="none" w:sz="0" w:space="0" w:color="auto"/>
              </w:divBdr>
            </w:div>
            <w:div w:id="989021165">
              <w:marLeft w:val="0"/>
              <w:marRight w:val="0"/>
              <w:marTop w:val="0"/>
              <w:marBottom w:val="0"/>
              <w:divBdr>
                <w:top w:val="none" w:sz="0" w:space="0" w:color="auto"/>
                <w:left w:val="none" w:sz="0" w:space="0" w:color="auto"/>
                <w:bottom w:val="none" w:sz="0" w:space="0" w:color="auto"/>
                <w:right w:val="none" w:sz="0" w:space="0" w:color="auto"/>
              </w:divBdr>
            </w:div>
            <w:div w:id="1876380393">
              <w:marLeft w:val="0"/>
              <w:marRight w:val="0"/>
              <w:marTop w:val="0"/>
              <w:marBottom w:val="0"/>
              <w:divBdr>
                <w:top w:val="none" w:sz="0" w:space="0" w:color="auto"/>
                <w:left w:val="none" w:sz="0" w:space="0" w:color="auto"/>
                <w:bottom w:val="none" w:sz="0" w:space="0" w:color="auto"/>
                <w:right w:val="none" w:sz="0" w:space="0" w:color="auto"/>
              </w:divBdr>
            </w:div>
            <w:div w:id="1621690754">
              <w:marLeft w:val="0"/>
              <w:marRight w:val="0"/>
              <w:marTop w:val="0"/>
              <w:marBottom w:val="0"/>
              <w:divBdr>
                <w:top w:val="none" w:sz="0" w:space="0" w:color="auto"/>
                <w:left w:val="none" w:sz="0" w:space="0" w:color="auto"/>
                <w:bottom w:val="none" w:sz="0" w:space="0" w:color="auto"/>
                <w:right w:val="none" w:sz="0" w:space="0" w:color="auto"/>
              </w:divBdr>
            </w:div>
            <w:div w:id="1192303704">
              <w:marLeft w:val="0"/>
              <w:marRight w:val="0"/>
              <w:marTop w:val="0"/>
              <w:marBottom w:val="0"/>
              <w:divBdr>
                <w:top w:val="none" w:sz="0" w:space="0" w:color="auto"/>
                <w:left w:val="none" w:sz="0" w:space="0" w:color="auto"/>
                <w:bottom w:val="none" w:sz="0" w:space="0" w:color="auto"/>
                <w:right w:val="none" w:sz="0" w:space="0" w:color="auto"/>
              </w:divBdr>
            </w:div>
            <w:div w:id="1847287386">
              <w:marLeft w:val="0"/>
              <w:marRight w:val="0"/>
              <w:marTop w:val="0"/>
              <w:marBottom w:val="0"/>
              <w:divBdr>
                <w:top w:val="none" w:sz="0" w:space="0" w:color="auto"/>
                <w:left w:val="none" w:sz="0" w:space="0" w:color="auto"/>
                <w:bottom w:val="none" w:sz="0" w:space="0" w:color="auto"/>
                <w:right w:val="none" w:sz="0" w:space="0" w:color="auto"/>
              </w:divBdr>
            </w:div>
            <w:div w:id="963581109">
              <w:marLeft w:val="0"/>
              <w:marRight w:val="0"/>
              <w:marTop w:val="0"/>
              <w:marBottom w:val="0"/>
              <w:divBdr>
                <w:top w:val="none" w:sz="0" w:space="0" w:color="auto"/>
                <w:left w:val="none" w:sz="0" w:space="0" w:color="auto"/>
                <w:bottom w:val="none" w:sz="0" w:space="0" w:color="auto"/>
                <w:right w:val="none" w:sz="0" w:space="0" w:color="auto"/>
              </w:divBdr>
            </w:div>
            <w:div w:id="1848786359">
              <w:marLeft w:val="0"/>
              <w:marRight w:val="0"/>
              <w:marTop w:val="0"/>
              <w:marBottom w:val="0"/>
              <w:divBdr>
                <w:top w:val="none" w:sz="0" w:space="0" w:color="auto"/>
                <w:left w:val="none" w:sz="0" w:space="0" w:color="auto"/>
                <w:bottom w:val="none" w:sz="0" w:space="0" w:color="auto"/>
                <w:right w:val="none" w:sz="0" w:space="0" w:color="auto"/>
              </w:divBdr>
            </w:div>
            <w:div w:id="944733966">
              <w:marLeft w:val="0"/>
              <w:marRight w:val="0"/>
              <w:marTop w:val="0"/>
              <w:marBottom w:val="0"/>
              <w:divBdr>
                <w:top w:val="none" w:sz="0" w:space="0" w:color="auto"/>
                <w:left w:val="none" w:sz="0" w:space="0" w:color="auto"/>
                <w:bottom w:val="none" w:sz="0" w:space="0" w:color="auto"/>
                <w:right w:val="none" w:sz="0" w:space="0" w:color="auto"/>
              </w:divBdr>
            </w:div>
            <w:div w:id="1627855051">
              <w:marLeft w:val="0"/>
              <w:marRight w:val="0"/>
              <w:marTop w:val="0"/>
              <w:marBottom w:val="0"/>
              <w:divBdr>
                <w:top w:val="none" w:sz="0" w:space="0" w:color="auto"/>
                <w:left w:val="none" w:sz="0" w:space="0" w:color="auto"/>
                <w:bottom w:val="none" w:sz="0" w:space="0" w:color="auto"/>
                <w:right w:val="none" w:sz="0" w:space="0" w:color="auto"/>
              </w:divBdr>
            </w:div>
            <w:div w:id="599533756">
              <w:marLeft w:val="0"/>
              <w:marRight w:val="0"/>
              <w:marTop w:val="0"/>
              <w:marBottom w:val="0"/>
              <w:divBdr>
                <w:top w:val="none" w:sz="0" w:space="0" w:color="auto"/>
                <w:left w:val="none" w:sz="0" w:space="0" w:color="auto"/>
                <w:bottom w:val="none" w:sz="0" w:space="0" w:color="auto"/>
                <w:right w:val="none" w:sz="0" w:space="0" w:color="auto"/>
              </w:divBdr>
            </w:div>
            <w:div w:id="1187326560">
              <w:marLeft w:val="0"/>
              <w:marRight w:val="0"/>
              <w:marTop w:val="0"/>
              <w:marBottom w:val="0"/>
              <w:divBdr>
                <w:top w:val="none" w:sz="0" w:space="0" w:color="auto"/>
                <w:left w:val="none" w:sz="0" w:space="0" w:color="auto"/>
                <w:bottom w:val="none" w:sz="0" w:space="0" w:color="auto"/>
                <w:right w:val="none" w:sz="0" w:space="0" w:color="auto"/>
              </w:divBdr>
            </w:div>
            <w:div w:id="927470384">
              <w:marLeft w:val="0"/>
              <w:marRight w:val="0"/>
              <w:marTop w:val="0"/>
              <w:marBottom w:val="0"/>
              <w:divBdr>
                <w:top w:val="none" w:sz="0" w:space="0" w:color="auto"/>
                <w:left w:val="none" w:sz="0" w:space="0" w:color="auto"/>
                <w:bottom w:val="none" w:sz="0" w:space="0" w:color="auto"/>
                <w:right w:val="none" w:sz="0" w:space="0" w:color="auto"/>
              </w:divBdr>
            </w:div>
            <w:div w:id="749159007">
              <w:marLeft w:val="0"/>
              <w:marRight w:val="0"/>
              <w:marTop w:val="0"/>
              <w:marBottom w:val="0"/>
              <w:divBdr>
                <w:top w:val="none" w:sz="0" w:space="0" w:color="auto"/>
                <w:left w:val="none" w:sz="0" w:space="0" w:color="auto"/>
                <w:bottom w:val="none" w:sz="0" w:space="0" w:color="auto"/>
                <w:right w:val="none" w:sz="0" w:space="0" w:color="auto"/>
              </w:divBdr>
            </w:div>
            <w:div w:id="1420252191">
              <w:marLeft w:val="0"/>
              <w:marRight w:val="0"/>
              <w:marTop w:val="0"/>
              <w:marBottom w:val="0"/>
              <w:divBdr>
                <w:top w:val="none" w:sz="0" w:space="0" w:color="auto"/>
                <w:left w:val="none" w:sz="0" w:space="0" w:color="auto"/>
                <w:bottom w:val="none" w:sz="0" w:space="0" w:color="auto"/>
                <w:right w:val="none" w:sz="0" w:space="0" w:color="auto"/>
              </w:divBdr>
            </w:div>
            <w:div w:id="1556577381">
              <w:marLeft w:val="0"/>
              <w:marRight w:val="0"/>
              <w:marTop w:val="0"/>
              <w:marBottom w:val="0"/>
              <w:divBdr>
                <w:top w:val="none" w:sz="0" w:space="0" w:color="auto"/>
                <w:left w:val="none" w:sz="0" w:space="0" w:color="auto"/>
                <w:bottom w:val="none" w:sz="0" w:space="0" w:color="auto"/>
                <w:right w:val="none" w:sz="0" w:space="0" w:color="auto"/>
              </w:divBdr>
            </w:div>
            <w:div w:id="1399475627">
              <w:marLeft w:val="0"/>
              <w:marRight w:val="0"/>
              <w:marTop w:val="0"/>
              <w:marBottom w:val="0"/>
              <w:divBdr>
                <w:top w:val="none" w:sz="0" w:space="0" w:color="auto"/>
                <w:left w:val="none" w:sz="0" w:space="0" w:color="auto"/>
                <w:bottom w:val="none" w:sz="0" w:space="0" w:color="auto"/>
                <w:right w:val="none" w:sz="0" w:space="0" w:color="auto"/>
              </w:divBdr>
            </w:div>
            <w:div w:id="922838789">
              <w:marLeft w:val="0"/>
              <w:marRight w:val="0"/>
              <w:marTop w:val="0"/>
              <w:marBottom w:val="0"/>
              <w:divBdr>
                <w:top w:val="none" w:sz="0" w:space="0" w:color="auto"/>
                <w:left w:val="none" w:sz="0" w:space="0" w:color="auto"/>
                <w:bottom w:val="none" w:sz="0" w:space="0" w:color="auto"/>
                <w:right w:val="none" w:sz="0" w:space="0" w:color="auto"/>
              </w:divBdr>
            </w:div>
            <w:div w:id="1155682969">
              <w:marLeft w:val="0"/>
              <w:marRight w:val="0"/>
              <w:marTop w:val="0"/>
              <w:marBottom w:val="0"/>
              <w:divBdr>
                <w:top w:val="none" w:sz="0" w:space="0" w:color="auto"/>
                <w:left w:val="none" w:sz="0" w:space="0" w:color="auto"/>
                <w:bottom w:val="none" w:sz="0" w:space="0" w:color="auto"/>
                <w:right w:val="none" w:sz="0" w:space="0" w:color="auto"/>
              </w:divBdr>
            </w:div>
            <w:div w:id="1549759692">
              <w:marLeft w:val="0"/>
              <w:marRight w:val="0"/>
              <w:marTop w:val="0"/>
              <w:marBottom w:val="0"/>
              <w:divBdr>
                <w:top w:val="none" w:sz="0" w:space="0" w:color="auto"/>
                <w:left w:val="none" w:sz="0" w:space="0" w:color="auto"/>
                <w:bottom w:val="none" w:sz="0" w:space="0" w:color="auto"/>
                <w:right w:val="none" w:sz="0" w:space="0" w:color="auto"/>
              </w:divBdr>
            </w:div>
            <w:div w:id="1758285688">
              <w:marLeft w:val="0"/>
              <w:marRight w:val="0"/>
              <w:marTop w:val="0"/>
              <w:marBottom w:val="0"/>
              <w:divBdr>
                <w:top w:val="none" w:sz="0" w:space="0" w:color="auto"/>
                <w:left w:val="none" w:sz="0" w:space="0" w:color="auto"/>
                <w:bottom w:val="none" w:sz="0" w:space="0" w:color="auto"/>
                <w:right w:val="none" w:sz="0" w:space="0" w:color="auto"/>
              </w:divBdr>
            </w:div>
            <w:div w:id="1510371386">
              <w:marLeft w:val="0"/>
              <w:marRight w:val="0"/>
              <w:marTop w:val="0"/>
              <w:marBottom w:val="0"/>
              <w:divBdr>
                <w:top w:val="none" w:sz="0" w:space="0" w:color="auto"/>
                <w:left w:val="none" w:sz="0" w:space="0" w:color="auto"/>
                <w:bottom w:val="none" w:sz="0" w:space="0" w:color="auto"/>
                <w:right w:val="none" w:sz="0" w:space="0" w:color="auto"/>
              </w:divBdr>
            </w:div>
            <w:div w:id="189296213">
              <w:marLeft w:val="0"/>
              <w:marRight w:val="0"/>
              <w:marTop w:val="0"/>
              <w:marBottom w:val="0"/>
              <w:divBdr>
                <w:top w:val="none" w:sz="0" w:space="0" w:color="auto"/>
                <w:left w:val="none" w:sz="0" w:space="0" w:color="auto"/>
                <w:bottom w:val="none" w:sz="0" w:space="0" w:color="auto"/>
                <w:right w:val="none" w:sz="0" w:space="0" w:color="auto"/>
              </w:divBdr>
            </w:div>
            <w:div w:id="1271669497">
              <w:marLeft w:val="0"/>
              <w:marRight w:val="0"/>
              <w:marTop w:val="0"/>
              <w:marBottom w:val="0"/>
              <w:divBdr>
                <w:top w:val="none" w:sz="0" w:space="0" w:color="auto"/>
                <w:left w:val="none" w:sz="0" w:space="0" w:color="auto"/>
                <w:bottom w:val="none" w:sz="0" w:space="0" w:color="auto"/>
                <w:right w:val="none" w:sz="0" w:space="0" w:color="auto"/>
              </w:divBdr>
            </w:div>
            <w:div w:id="951089726">
              <w:marLeft w:val="0"/>
              <w:marRight w:val="0"/>
              <w:marTop w:val="0"/>
              <w:marBottom w:val="0"/>
              <w:divBdr>
                <w:top w:val="none" w:sz="0" w:space="0" w:color="auto"/>
                <w:left w:val="none" w:sz="0" w:space="0" w:color="auto"/>
                <w:bottom w:val="none" w:sz="0" w:space="0" w:color="auto"/>
                <w:right w:val="none" w:sz="0" w:space="0" w:color="auto"/>
              </w:divBdr>
            </w:div>
            <w:div w:id="1053650206">
              <w:marLeft w:val="0"/>
              <w:marRight w:val="0"/>
              <w:marTop w:val="0"/>
              <w:marBottom w:val="0"/>
              <w:divBdr>
                <w:top w:val="none" w:sz="0" w:space="0" w:color="auto"/>
                <w:left w:val="none" w:sz="0" w:space="0" w:color="auto"/>
                <w:bottom w:val="none" w:sz="0" w:space="0" w:color="auto"/>
                <w:right w:val="none" w:sz="0" w:space="0" w:color="auto"/>
              </w:divBdr>
            </w:div>
            <w:div w:id="864438707">
              <w:marLeft w:val="0"/>
              <w:marRight w:val="0"/>
              <w:marTop w:val="0"/>
              <w:marBottom w:val="0"/>
              <w:divBdr>
                <w:top w:val="none" w:sz="0" w:space="0" w:color="auto"/>
                <w:left w:val="none" w:sz="0" w:space="0" w:color="auto"/>
                <w:bottom w:val="none" w:sz="0" w:space="0" w:color="auto"/>
                <w:right w:val="none" w:sz="0" w:space="0" w:color="auto"/>
              </w:divBdr>
            </w:div>
            <w:div w:id="2035963270">
              <w:marLeft w:val="0"/>
              <w:marRight w:val="0"/>
              <w:marTop w:val="0"/>
              <w:marBottom w:val="0"/>
              <w:divBdr>
                <w:top w:val="none" w:sz="0" w:space="0" w:color="auto"/>
                <w:left w:val="none" w:sz="0" w:space="0" w:color="auto"/>
                <w:bottom w:val="none" w:sz="0" w:space="0" w:color="auto"/>
                <w:right w:val="none" w:sz="0" w:space="0" w:color="auto"/>
              </w:divBdr>
            </w:div>
            <w:div w:id="290401015">
              <w:marLeft w:val="0"/>
              <w:marRight w:val="0"/>
              <w:marTop w:val="0"/>
              <w:marBottom w:val="0"/>
              <w:divBdr>
                <w:top w:val="none" w:sz="0" w:space="0" w:color="auto"/>
                <w:left w:val="none" w:sz="0" w:space="0" w:color="auto"/>
                <w:bottom w:val="none" w:sz="0" w:space="0" w:color="auto"/>
                <w:right w:val="none" w:sz="0" w:space="0" w:color="auto"/>
              </w:divBdr>
            </w:div>
            <w:div w:id="1537430023">
              <w:marLeft w:val="0"/>
              <w:marRight w:val="0"/>
              <w:marTop w:val="0"/>
              <w:marBottom w:val="0"/>
              <w:divBdr>
                <w:top w:val="none" w:sz="0" w:space="0" w:color="auto"/>
                <w:left w:val="none" w:sz="0" w:space="0" w:color="auto"/>
                <w:bottom w:val="none" w:sz="0" w:space="0" w:color="auto"/>
                <w:right w:val="none" w:sz="0" w:space="0" w:color="auto"/>
              </w:divBdr>
            </w:div>
            <w:div w:id="1973251156">
              <w:marLeft w:val="0"/>
              <w:marRight w:val="0"/>
              <w:marTop w:val="0"/>
              <w:marBottom w:val="0"/>
              <w:divBdr>
                <w:top w:val="none" w:sz="0" w:space="0" w:color="auto"/>
                <w:left w:val="none" w:sz="0" w:space="0" w:color="auto"/>
                <w:bottom w:val="none" w:sz="0" w:space="0" w:color="auto"/>
                <w:right w:val="none" w:sz="0" w:space="0" w:color="auto"/>
              </w:divBdr>
            </w:div>
            <w:div w:id="1850024792">
              <w:marLeft w:val="0"/>
              <w:marRight w:val="0"/>
              <w:marTop w:val="0"/>
              <w:marBottom w:val="0"/>
              <w:divBdr>
                <w:top w:val="none" w:sz="0" w:space="0" w:color="auto"/>
                <w:left w:val="none" w:sz="0" w:space="0" w:color="auto"/>
                <w:bottom w:val="none" w:sz="0" w:space="0" w:color="auto"/>
                <w:right w:val="none" w:sz="0" w:space="0" w:color="auto"/>
              </w:divBdr>
            </w:div>
            <w:div w:id="2032876051">
              <w:marLeft w:val="0"/>
              <w:marRight w:val="0"/>
              <w:marTop w:val="0"/>
              <w:marBottom w:val="0"/>
              <w:divBdr>
                <w:top w:val="none" w:sz="0" w:space="0" w:color="auto"/>
                <w:left w:val="none" w:sz="0" w:space="0" w:color="auto"/>
                <w:bottom w:val="none" w:sz="0" w:space="0" w:color="auto"/>
                <w:right w:val="none" w:sz="0" w:space="0" w:color="auto"/>
              </w:divBdr>
            </w:div>
            <w:div w:id="2041782813">
              <w:marLeft w:val="0"/>
              <w:marRight w:val="0"/>
              <w:marTop w:val="0"/>
              <w:marBottom w:val="0"/>
              <w:divBdr>
                <w:top w:val="none" w:sz="0" w:space="0" w:color="auto"/>
                <w:left w:val="none" w:sz="0" w:space="0" w:color="auto"/>
                <w:bottom w:val="none" w:sz="0" w:space="0" w:color="auto"/>
                <w:right w:val="none" w:sz="0" w:space="0" w:color="auto"/>
              </w:divBdr>
            </w:div>
            <w:div w:id="1445885432">
              <w:marLeft w:val="0"/>
              <w:marRight w:val="0"/>
              <w:marTop w:val="0"/>
              <w:marBottom w:val="0"/>
              <w:divBdr>
                <w:top w:val="none" w:sz="0" w:space="0" w:color="auto"/>
                <w:left w:val="none" w:sz="0" w:space="0" w:color="auto"/>
                <w:bottom w:val="none" w:sz="0" w:space="0" w:color="auto"/>
                <w:right w:val="none" w:sz="0" w:space="0" w:color="auto"/>
              </w:divBdr>
            </w:div>
            <w:div w:id="1430613601">
              <w:marLeft w:val="0"/>
              <w:marRight w:val="0"/>
              <w:marTop w:val="0"/>
              <w:marBottom w:val="0"/>
              <w:divBdr>
                <w:top w:val="none" w:sz="0" w:space="0" w:color="auto"/>
                <w:left w:val="none" w:sz="0" w:space="0" w:color="auto"/>
                <w:bottom w:val="none" w:sz="0" w:space="0" w:color="auto"/>
                <w:right w:val="none" w:sz="0" w:space="0" w:color="auto"/>
              </w:divBdr>
            </w:div>
            <w:div w:id="816068358">
              <w:marLeft w:val="0"/>
              <w:marRight w:val="0"/>
              <w:marTop w:val="0"/>
              <w:marBottom w:val="0"/>
              <w:divBdr>
                <w:top w:val="none" w:sz="0" w:space="0" w:color="auto"/>
                <w:left w:val="none" w:sz="0" w:space="0" w:color="auto"/>
                <w:bottom w:val="none" w:sz="0" w:space="0" w:color="auto"/>
                <w:right w:val="none" w:sz="0" w:space="0" w:color="auto"/>
              </w:divBdr>
            </w:div>
            <w:div w:id="1920139905">
              <w:marLeft w:val="0"/>
              <w:marRight w:val="0"/>
              <w:marTop w:val="0"/>
              <w:marBottom w:val="0"/>
              <w:divBdr>
                <w:top w:val="none" w:sz="0" w:space="0" w:color="auto"/>
                <w:left w:val="none" w:sz="0" w:space="0" w:color="auto"/>
                <w:bottom w:val="none" w:sz="0" w:space="0" w:color="auto"/>
                <w:right w:val="none" w:sz="0" w:space="0" w:color="auto"/>
              </w:divBdr>
            </w:div>
            <w:div w:id="494296333">
              <w:marLeft w:val="0"/>
              <w:marRight w:val="0"/>
              <w:marTop w:val="0"/>
              <w:marBottom w:val="0"/>
              <w:divBdr>
                <w:top w:val="none" w:sz="0" w:space="0" w:color="auto"/>
                <w:left w:val="none" w:sz="0" w:space="0" w:color="auto"/>
                <w:bottom w:val="none" w:sz="0" w:space="0" w:color="auto"/>
                <w:right w:val="none" w:sz="0" w:space="0" w:color="auto"/>
              </w:divBdr>
            </w:div>
            <w:div w:id="1700352009">
              <w:marLeft w:val="0"/>
              <w:marRight w:val="0"/>
              <w:marTop w:val="0"/>
              <w:marBottom w:val="0"/>
              <w:divBdr>
                <w:top w:val="none" w:sz="0" w:space="0" w:color="auto"/>
                <w:left w:val="none" w:sz="0" w:space="0" w:color="auto"/>
                <w:bottom w:val="none" w:sz="0" w:space="0" w:color="auto"/>
                <w:right w:val="none" w:sz="0" w:space="0" w:color="auto"/>
              </w:divBdr>
            </w:div>
            <w:div w:id="69542084">
              <w:marLeft w:val="0"/>
              <w:marRight w:val="0"/>
              <w:marTop w:val="0"/>
              <w:marBottom w:val="0"/>
              <w:divBdr>
                <w:top w:val="none" w:sz="0" w:space="0" w:color="auto"/>
                <w:left w:val="none" w:sz="0" w:space="0" w:color="auto"/>
                <w:bottom w:val="none" w:sz="0" w:space="0" w:color="auto"/>
                <w:right w:val="none" w:sz="0" w:space="0" w:color="auto"/>
              </w:divBdr>
            </w:div>
            <w:div w:id="360284094">
              <w:marLeft w:val="0"/>
              <w:marRight w:val="0"/>
              <w:marTop w:val="0"/>
              <w:marBottom w:val="0"/>
              <w:divBdr>
                <w:top w:val="none" w:sz="0" w:space="0" w:color="auto"/>
                <w:left w:val="none" w:sz="0" w:space="0" w:color="auto"/>
                <w:bottom w:val="none" w:sz="0" w:space="0" w:color="auto"/>
                <w:right w:val="none" w:sz="0" w:space="0" w:color="auto"/>
              </w:divBdr>
            </w:div>
            <w:div w:id="1141730133">
              <w:marLeft w:val="0"/>
              <w:marRight w:val="0"/>
              <w:marTop w:val="0"/>
              <w:marBottom w:val="0"/>
              <w:divBdr>
                <w:top w:val="none" w:sz="0" w:space="0" w:color="auto"/>
                <w:left w:val="none" w:sz="0" w:space="0" w:color="auto"/>
                <w:bottom w:val="none" w:sz="0" w:space="0" w:color="auto"/>
                <w:right w:val="none" w:sz="0" w:space="0" w:color="auto"/>
              </w:divBdr>
            </w:div>
            <w:div w:id="1154293628">
              <w:marLeft w:val="0"/>
              <w:marRight w:val="0"/>
              <w:marTop w:val="0"/>
              <w:marBottom w:val="0"/>
              <w:divBdr>
                <w:top w:val="none" w:sz="0" w:space="0" w:color="auto"/>
                <w:left w:val="none" w:sz="0" w:space="0" w:color="auto"/>
                <w:bottom w:val="none" w:sz="0" w:space="0" w:color="auto"/>
                <w:right w:val="none" w:sz="0" w:space="0" w:color="auto"/>
              </w:divBdr>
            </w:div>
            <w:div w:id="1706440445">
              <w:marLeft w:val="0"/>
              <w:marRight w:val="0"/>
              <w:marTop w:val="0"/>
              <w:marBottom w:val="0"/>
              <w:divBdr>
                <w:top w:val="none" w:sz="0" w:space="0" w:color="auto"/>
                <w:left w:val="none" w:sz="0" w:space="0" w:color="auto"/>
                <w:bottom w:val="none" w:sz="0" w:space="0" w:color="auto"/>
                <w:right w:val="none" w:sz="0" w:space="0" w:color="auto"/>
              </w:divBdr>
            </w:div>
            <w:div w:id="308023334">
              <w:marLeft w:val="0"/>
              <w:marRight w:val="0"/>
              <w:marTop w:val="0"/>
              <w:marBottom w:val="0"/>
              <w:divBdr>
                <w:top w:val="none" w:sz="0" w:space="0" w:color="auto"/>
                <w:left w:val="none" w:sz="0" w:space="0" w:color="auto"/>
                <w:bottom w:val="none" w:sz="0" w:space="0" w:color="auto"/>
                <w:right w:val="none" w:sz="0" w:space="0" w:color="auto"/>
              </w:divBdr>
            </w:div>
            <w:div w:id="453789009">
              <w:marLeft w:val="0"/>
              <w:marRight w:val="0"/>
              <w:marTop w:val="0"/>
              <w:marBottom w:val="0"/>
              <w:divBdr>
                <w:top w:val="none" w:sz="0" w:space="0" w:color="auto"/>
                <w:left w:val="none" w:sz="0" w:space="0" w:color="auto"/>
                <w:bottom w:val="none" w:sz="0" w:space="0" w:color="auto"/>
                <w:right w:val="none" w:sz="0" w:space="0" w:color="auto"/>
              </w:divBdr>
            </w:div>
            <w:div w:id="1464036131">
              <w:marLeft w:val="0"/>
              <w:marRight w:val="0"/>
              <w:marTop w:val="0"/>
              <w:marBottom w:val="0"/>
              <w:divBdr>
                <w:top w:val="none" w:sz="0" w:space="0" w:color="auto"/>
                <w:left w:val="none" w:sz="0" w:space="0" w:color="auto"/>
                <w:bottom w:val="none" w:sz="0" w:space="0" w:color="auto"/>
                <w:right w:val="none" w:sz="0" w:space="0" w:color="auto"/>
              </w:divBdr>
            </w:div>
            <w:div w:id="1374498615">
              <w:marLeft w:val="0"/>
              <w:marRight w:val="0"/>
              <w:marTop w:val="0"/>
              <w:marBottom w:val="0"/>
              <w:divBdr>
                <w:top w:val="none" w:sz="0" w:space="0" w:color="auto"/>
                <w:left w:val="none" w:sz="0" w:space="0" w:color="auto"/>
                <w:bottom w:val="none" w:sz="0" w:space="0" w:color="auto"/>
                <w:right w:val="none" w:sz="0" w:space="0" w:color="auto"/>
              </w:divBdr>
            </w:div>
            <w:div w:id="1506676495">
              <w:marLeft w:val="0"/>
              <w:marRight w:val="0"/>
              <w:marTop w:val="0"/>
              <w:marBottom w:val="0"/>
              <w:divBdr>
                <w:top w:val="none" w:sz="0" w:space="0" w:color="auto"/>
                <w:left w:val="none" w:sz="0" w:space="0" w:color="auto"/>
                <w:bottom w:val="none" w:sz="0" w:space="0" w:color="auto"/>
                <w:right w:val="none" w:sz="0" w:space="0" w:color="auto"/>
              </w:divBdr>
            </w:div>
            <w:div w:id="878594226">
              <w:marLeft w:val="0"/>
              <w:marRight w:val="0"/>
              <w:marTop w:val="0"/>
              <w:marBottom w:val="0"/>
              <w:divBdr>
                <w:top w:val="none" w:sz="0" w:space="0" w:color="auto"/>
                <w:left w:val="none" w:sz="0" w:space="0" w:color="auto"/>
                <w:bottom w:val="none" w:sz="0" w:space="0" w:color="auto"/>
                <w:right w:val="none" w:sz="0" w:space="0" w:color="auto"/>
              </w:divBdr>
            </w:div>
            <w:div w:id="2018921752">
              <w:marLeft w:val="0"/>
              <w:marRight w:val="0"/>
              <w:marTop w:val="0"/>
              <w:marBottom w:val="0"/>
              <w:divBdr>
                <w:top w:val="none" w:sz="0" w:space="0" w:color="auto"/>
                <w:left w:val="none" w:sz="0" w:space="0" w:color="auto"/>
                <w:bottom w:val="none" w:sz="0" w:space="0" w:color="auto"/>
                <w:right w:val="none" w:sz="0" w:space="0" w:color="auto"/>
              </w:divBdr>
            </w:div>
            <w:div w:id="1073308187">
              <w:marLeft w:val="0"/>
              <w:marRight w:val="0"/>
              <w:marTop w:val="0"/>
              <w:marBottom w:val="0"/>
              <w:divBdr>
                <w:top w:val="none" w:sz="0" w:space="0" w:color="auto"/>
                <w:left w:val="none" w:sz="0" w:space="0" w:color="auto"/>
                <w:bottom w:val="none" w:sz="0" w:space="0" w:color="auto"/>
                <w:right w:val="none" w:sz="0" w:space="0" w:color="auto"/>
              </w:divBdr>
            </w:div>
            <w:div w:id="1080522780">
              <w:marLeft w:val="0"/>
              <w:marRight w:val="0"/>
              <w:marTop w:val="0"/>
              <w:marBottom w:val="0"/>
              <w:divBdr>
                <w:top w:val="none" w:sz="0" w:space="0" w:color="auto"/>
                <w:left w:val="none" w:sz="0" w:space="0" w:color="auto"/>
                <w:bottom w:val="none" w:sz="0" w:space="0" w:color="auto"/>
                <w:right w:val="none" w:sz="0" w:space="0" w:color="auto"/>
              </w:divBdr>
            </w:div>
            <w:div w:id="2020505026">
              <w:marLeft w:val="0"/>
              <w:marRight w:val="0"/>
              <w:marTop w:val="0"/>
              <w:marBottom w:val="0"/>
              <w:divBdr>
                <w:top w:val="none" w:sz="0" w:space="0" w:color="auto"/>
                <w:left w:val="none" w:sz="0" w:space="0" w:color="auto"/>
                <w:bottom w:val="none" w:sz="0" w:space="0" w:color="auto"/>
                <w:right w:val="none" w:sz="0" w:space="0" w:color="auto"/>
              </w:divBdr>
            </w:div>
            <w:div w:id="1077433627">
              <w:marLeft w:val="0"/>
              <w:marRight w:val="0"/>
              <w:marTop w:val="0"/>
              <w:marBottom w:val="0"/>
              <w:divBdr>
                <w:top w:val="none" w:sz="0" w:space="0" w:color="auto"/>
                <w:left w:val="none" w:sz="0" w:space="0" w:color="auto"/>
                <w:bottom w:val="none" w:sz="0" w:space="0" w:color="auto"/>
                <w:right w:val="none" w:sz="0" w:space="0" w:color="auto"/>
              </w:divBdr>
            </w:div>
            <w:div w:id="359428565">
              <w:marLeft w:val="0"/>
              <w:marRight w:val="0"/>
              <w:marTop w:val="0"/>
              <w:marBottom w:val="0"/>
              <w:divBdr>
                <w:top w:val="none" w:sz="0" w:space="0" w:color="auto"/>
                <w:left w:val="none" w:sz="0" w:space="0" w:color="auto"/>
                <w:bottom w:val="none" w:sz="0" w:space="0" w:color="auto"/>
                <w:right w:val="none" w:sz="0" w:space="0" w:color="auto"/>
              </w:divBdr>
            </w:div>
            <w:div w:id="671879831">
              <w:marLeft w:val="0"/>
              <w:marRight w:val="0"/>
              <w:marTop w:val="0"/>
              <w:marBottom w:val="0"/>
              <w:divBdr>
                <w:top w:val="none" w:sz="0" w:space="0" w:color="auto"/>
                <w:left w:val="none" w:sz="0" w:space="0" w:color="auto"/>
                <w:bottom w:val="none" w:sz="0" w:space="0" w:color="auto"/>
                <w:right w:val="none" w:sz="0" w:space="0" w:color="auto"/>
              </w:divBdr>
            </w:div>
            <w:div w:id="1077825024">
              <w:marLeft w:val="0"/>
              <w:marRight w:val="0"/>
              <w:marTop w:val="0"/>
              <w:marBottom w:val="0"/>
              <w:divBdr>
                <w:top w:val="none" w:sz="0" w:space="0" w:color="auto"/>
                <w:left w:val="none" w:sz="0" w:space="0" w:color="auto"/>
                <w:bottom w:val="none" w:sz="0" w:space="0" w:color="auto"/>
                <w:right w:val="none" w:sz="0" w:space="0" w:color="auto"/>
              </w:divBdr>
            </w:div>
            <w:div w:id="1647124910">
              <w:marLeft w:val="0"/>
              <w:marRight w:val="0"/>
              <w:marTop w:val="0"/>
              <w:marBottom w:val="0"/>
              <w:divBdr>
                <w:top w:val="none" w:sz="0" w:space="0" w:color="auto"/>
                <w:left w:val="none" w:sz="0" w:space="0" w:color="auto"/>
                <w:bottom w:val="none" w:sz="0" w:space="0" w:color="auto"/>
                <w:right w:val="none" w:sz="0" w:space="0" w:color="auto"/>
              </w:divBdr>
            </w:div>
            <w:div w:id="723067022">
              <w:marLeft w:val="0"/>
              <w:marRight w:val="0"/>
              <w:marTop w:val="0"/>
              <w:marBottom w:val="0"/>
              <w:divBdr>
                <w:top w:val="none" w:sz="0" w:space="0" w:color="auto"/>
                <w:left w:val="none" w:sz="0" w:space="0" w:color="auto"/>
                <w:bottom w:val="none" w:sz="0" w:space="0" w:color="auto"/>
                <w:right w:val="none" w:sz="0" w:space="0" w:color="auto"/>
              </w:divBdr>
            </w:div>
            <w:div w:id="15933428">
              <w:marLeft w:val="0"/>
              <w:marRight w:val="0"/>
              <w:marTop w:val="0"/>
              <w:marBottom w:val="0"/>
              <w:divBdr>
                <w:top w:val="none" w:sz="0" w:space="0" w:color="auto"/>
                <w:left w:val="none" w:sz="0" w:space="0" w:color="auto"/>
                <w:bottom w:val="none" w:sz="0" w:space="0" w:color="auto"/>
                <w:right w:val="none" w:sz="0" w:space="0" w:color="auto"/>
              </w:divBdr>
            </w:div>
            <w:div w:id="1483808281">
              <w:marLeft w:val="0"/>
              <w:marRight w:val="0"/>
              <w:marTop w:val="0"/>
              <w:marBottom w:val="0"/>
              <w:divBdr>
                <w:top w:val="none" w:sz="0" w:space="0" w:color="auto"/>
                <w:left w:val="none" w:sz="0" w:space="0" w:color="auto"/>
                <w:bottom w:val="none" w:sz="0" w:space="0" w:color="auto"/>
                <w:right w:val="none" w:sz="0" w:space="0" w:color="auto"/>
              </w:divBdr>
            </w:div>
            <w:div w:id="942423518">
              <w:marLeft w:val="0"/>
              <w:marRight w:val="0"/>
              <w:marTop w:val="0"/>
              <w:marBottom w:val="0"/>
              <w:divBdr>
                <w:top w:val="none" w:sz="0" w:space="0" w:color="auto"/>
                <w:left w:val="none" w:sz="0" w:space="0" w:color="auto"/>
                <w:bottom w:val="none" w:sz="0" w:space="0" w:color="auto"/>
                <w:right w:val="none" w:sz="0" w:space="0" w:color="auto"/>
              </w:divBdr>
            </w:div>
            <w:div w:id="325742155">
              <w:marLeft w:val="0"/>
              <w:marRight w:val="0"/>
              <w:marTop w:val="0"/>
              <w:marBottom w:val="0"/>
              <w:divBdr>
                <w:top w:val="none" w:sz="0" w:space="0" w:color="auto"/>
                <w:left w:val="none" w:sz="0" w:space="0" w:color="auto"/>
                <w:bottom w:val="none" w:sz="0" w:space="0" w:color="auto"/>
                <w:right w:val="none" w:sz="0" w:space="0" w:color="auto"/>
              </w:divBdr>
            </w:div>
            <w:div w:id="1245839918">
              <w:marLeft w:val="0"/>
              <w:marRight w:val="0"/>
              <w:marTop w:val="0"/>
              <w:marBottom w:val="0"/>
              <w:divBdr>
                <w:top w:val="none" w:sz="0" w:space="0" w:color="auto"/>
                <w:left w:val="none" w:sz="0" w:space="0" w:color="auto"/>
                <w:bottom w:val="none" w:sz="0" w:space="0" w:color="auto"/>
                <w:right w:val="none" w:sz="0" w:space="0" w:color="auto"/>
              </w:divBdr>
            </w:div>
            <w:div w:id="760220179">
              <w:marLeft w:val="0"/>
              <w:marRight w:val="0"/>
              <w:marTop w:val="0"/>
              <w:marBottom w:val="0"/>
              <w:divBdr>
                <w:top w:val="none" w:sz="0" w:space="0" w:color="auto"/>
                <w:left w:val="none" w:sz="0" w:space="0" w:color="auto"/>
                <w:bottom w:val="none" w:sz="0" w:space="0" w:color="auto"/>
                <w:right w:val="none" w:sz="0" w:space="0" w:color="auto"/>
              </w:divBdr>
            </w:div>
            <w:div w:id="279457374">
              <w:marLeft w:val="0"/>
              <w:marRight w:val="0"/>
              <w:marTop w:val="0"/>
              <w:marBottom w:val="0"/>
              <w:divBdr>
                <w:top w:val="none" w:sz="0" w:space="0" w:color="auto"/>
                <w:left w:val="none" w:sz="0" w:space="0" w:color="auto"/>
                <w:bottom w:val="none" w:sz="0" w:space="0" w:color="auto"/>
                <w:right w:val="none" w:sz="0" w:space="0" w:color="auto"/>
              </w:divBdr>
            </w:div>
            <w:div w:id="1769886949">
              <w:marLeft w:val="0"/>
              <w:marRight w:val="0"/>
              <w:marTop w:val="0"/>
              <w:marBottom w:val="0"/>
              <w:divBdr>
                <w:top w:val="none" w:sz="0" w:space="0" w:color="auto"/>
                <w:left w:val="none" w:sz="0" w:space="0" w:color="auto"/>
                <w:bottom w:val="none" w:sz="0" w:space="0" w:color="auto"/>
                <w:right w:val="none" w:sz="0" w:space="0" w:color="auto"/>
              </w:divBdr>
            </w:div>
            <w:div w:id="1822503066">
              <w:marLeft w:val="0"/>
              <w:marRight w:val="0"/>
              <w:marTop w:val="0"/>
              <w:marBottom w:val="0"/>
              <w:divBdr>
                <w:top w:val="none" w:sz="0" w:space="0" w:color="auto"/>
                <w:left w:val="none" w:sz="0" w:space="0" w:color="auto"/>
                <w:bottom w:val="none" w:sz="0" w:space="0" w:color="auto"/>
                <w:right w:val="none" w:sz="0" w:space="0" w:color="auto"/>
              </w:divBdr>
            </w:div>
            <w:div w:id="578684531">
              <w:marLeft w:val="0"/>
              <w:marRight w:val="0"/>
              <w:marTop w:val="0"/>
              <w:marBottom w:val="0"/>
              <w:divBdr>
                <w:top w:val="none" w:sz="0" w:space="0" w:color="auto"/>
                <w:left w:val="none" w:sz="0" w:space="0" w:color="auto"/>
                <w:bottom w:val="none" w:sz="0" w:space="0" w:color="auto"/>
                <w:right w:val="none" w:sz="0" w:space="0" w:color="auto"/>
              </w:divBdr>
            </w:div>
            <w:div w:id="2038192975">
              <w:marLeft w:val="0"/>
              <w:marRight w:val="0"/>
              <w:marTop w:val="0"/>
              <w:marBottom w:val="0"/>
              <w:divBdr>
                <w:top w:val="none" w:sz="0" w:space="0" w:color="auto"/>
                <w:left w:val="none" w:sz="0" w:space="0" w:color="auto"/>
                <w:bottom w:val="none" w:sz="0" w:space="0" w:color="auto"/>
                <w:right w:val="none" w:sz="0" w:space="0" w:color="auto"/>
              </w:divBdr>
            </w:div>
            <w:div w:id="150484718">
              <w:marLeft w:val="0"/>
              <w:marRight w:val="0"/>
              <w:marTop w:val="0"/>
              <w:marBottom w:val="0"/>
              <w:divBdr>
                <w:top w:val="none" w:sz="0" w:space="0" w:color="auto"/>
                <w:left w:val="none" w:sz="0" w:space="0" w:color="auto"/>
                <w:bottom w:val="none" w:sz="0" w:space="0" w:color="auto"/>
                <w:right w:val="none" w:sz="0" w:space="0" w:color="auto"/>
              </w:divBdr>
            </w:div>
            <w:div w:id="1784307518">
              <w:marLeft w:val="0"/>
              <w:marRight w:val="0"/>
              <w:marTop w:val="0"/>
              <w:marBottom w:val="0"/>
              <w:divBdr>
                <w:top w:val="none" w:sz="0" w:space="0" w:color="auto"/>
                <w:left w:val="none" w:sz="0" w:space="0" w:color="auto"/>
                <w:bottom w:val="none" w:sz="0" w:space="0" w:color="auto"/>
                <w:right w:val="none" w:sz="0" w:space="0" w:color="auto"/>
              </w:divBdr>
            </w:div>
            <w:div w:id="2087993167">
              <w:marLeft w:val="0"/>
              <w:marRight w:val="0"/>
              <w:marTop w:val="0"/>
              <w:marBottom w:val="0"/>
              <w:divBdr>
                <w:top w:val="none" w:sz="0" w:space="0" w:color="auto"/>
                <w:left w:val="none" w:sz="0" w:space="0" w:color="auto"/>
                <w:bottom w:val="none" w:sz="0" w:space="0" w:color="auto"/>
                <w:right w:val="none" w:sz="0" w:space="0" w:color="auto"/>
              </w:divBdr>
            </w:div>
            <w:div w:id="1156649822">
              <w:marLeft w:val="0"/>
              <w:marRight w:val="0"/>
              <w:marTop w:val="0"/>
              <w:marBottom w:val="0"/>
              <w:divBdr>
                <w:top w:val="none" w:sz="0" w:space="0" w:color="auto"/>
                <w:left w:val="none" w:sz="0" w:space="0" w:color="auto"/>
                <w:bottom w:val="none" w:sz="0" w:space="0" w:color="auto"/>
                <w:right w:val="none" w:sz="0" w:space="0" w:color="auto"/>
              </w:divBdr>
            </w:div>
            <w:div w:id="66079407">
              <w:marLeft w:val="0"/>
              <w:marRight w:val="0"/>
              <w:marTop w:val="0"/>
              <w:marBottom w:val="0"/>
              <w:divBdr>
                <w:top w:val="none" w:sz="0" w:space="0" w:color="auto"/>
                <w:left w:val="none" w:sz="0" w:space="0" w:color="auto"/>
                <w:bottom w:val="none" w:sz="0" w:space="0" w:color="auto"/>
                <w:right w:val="none" w:sz="0" w:space="0" w:color="auto"/>
              </w:divBdr>
            </w:div>
            <w:div w:id="978076793">
              <w:marLeft w:val="0"/>
              <w:marRight w:val="0"/>
              <w:marTop w:val="0"/>
              <w:marBottom w:val="0"/>
              <w:divBdr>
                <w:top w:val="none" w:sz="0" w:space="0" w:color="auto"/>
                <w:left w:val="none" w:sz="0" w:space="0" w:color="auto"/>
                <w:bottom w:val="none" w:sz="0" w:space="0" w:color="auto"/>
                <w:right w:val="none" w:sz="0" w:space="0" w:color="auto"/>
              </w:divBdr>
            </w:div>
            <w:div w:id="1796941937">
              <w:marLeft w:val="0"/>
              <w:marRight w:val="0"/>
              <w:marTop w:val="0"/>
              <w:marBottom w:val="0"/>
              <w:divBdr>
                <w:top w:val="none" w:sz="0" w:space="0" w:color="auto"/>
                <w:left w:val="none" w:sz="0" w:space="0" w:color="auto"/>
                <w:bottom w:val="none" w:sz="0" w:space="0" w:color="auto"/>
                <w:right w:val="none" w:sz="0" w:space="0" w:color="auto"/>
              </w:divBdr>
            </w:div>
            <w:div w:id="165941123">
              <w:marLeft w:val="0"/>
              <w:marRight w:val="0"/>
              <w:marTop w:val="0"/>
              <w:marBottom w:val="0"/>
              <w:divBdr>
                <w:top w:val="none" w:sz="0" w:space="0" w:color="auto"/>
                <w:left w:val="none" w:sz="0" w:space="0" w:color="auto"/>
                <w:bottom w:val="none" w:sz="0" w:space="0" w:color="auto"/>
                <w:right w:val="none" w:sz="0" w:space="0" w:color="auto"/>
              </w:divBdr>
            </w:div>
            <w:div w:id="764883861">
              <w:marLeft w:val="0"/>
              <w:marRight w:val="0"/>
              <w:marTop w:val="0"/>
              <w:marBottom w:val="0"/>
              <w:divBdr>
                <w:top w:val="none" w:sz="0" w:space="0" w:color="auto"/>
                <w:left w:val="none" w:sz="0" w:space="0" w:color="auto"/>
                <w:bottom w:val="none" w:sz="0" w:space="0" w:color="auto"/>
                <w:right w:val="none" w:sz="0" w:space="0" w:color="auto"/>
              </w:divBdr>
            </w:div>
            <w:div w:id="1744789152">
              <w:marLeft w:val="0"/>
              <w:marRight w:val="0"/>
              <w:marTop w:val="0"/>
              <w:marBottom w:val="0"/>
              <w:divBdr>
                <w:top w:val="none" w:sz="0" w:space="0" w:color="auto"/>
                <w:left w:val="none" w:sz="0" w:space="0" w:color="auto"/>
                <w:bottom w:val="none" w:sz="0" w:space="0" w:color="auto"/>
                <w:right w:val="none" w:sz="0" w:space="0" w:color="auto"/>
              </w:divBdr>
            </w:div>
            <w:div w:id="1105350466">
              <w:marLeft w:val="0"/>
              <w:marRight w:val="0"/>
              <w:marTop w:val="0"/>
              <w:marBottom w:val="0"/>
              <w:divBdr>
                <w:top w:val="none" w:sz="0" w:space="0" w:color="auto"/>
                <w:left w:val="none" w:sz="0" w:space="0" w:color="auto"/>
                <w:bottom w:val="none" w:sz="0" w:space="0" w:color="auto"/>
                <w:right w:val="none" w:sz="0" w:space="0" w:color="auto"/>
              </w:divBdr>
            </w:div>
            <w:div w:id="1006402605">
              <w:marLeft w:val="0"/>
              <w:marRight w:val="0"/>
              <w:marTop w:val="0"/>
              <w:marBottom w:val="0"/>
              <w:divBdr>
                <w:top w:val="none" w:sz="0" w:space="0" w:color="auto"/>
                <w:left w:val="none" w:sz="0" w:space="0" w:color="auto"/>
                <w:bottom w:val="none" w:sz="0" w:space="0" w:color="auto"/>
                <w:right w:val="none" w:sz="0" w:space="0" w:color="auto"/>
              </w:divBdr>
            </w:div>
            <w:div w:id="1994094601">
              <w:marLeft w:val="0"/>
              <w:marRight w:val="0"/>
              <w:marTop w:val="0"/>
              <w:marBottom w:val="0"/>
              <w:divBdr>
                <w:top w:val="none" w:sz="0" w:space="0" w:color="auto"/>
                <w:left w:val="none" w:sz="0" w:space="0" w:color="auto"/>
                <w:bottom w:val="none" w:sz="0" w:space="0" w:color="auto"/>
                <w:right w:val="none" w:sz="0" w:space="0" w:color="auto"/>
              </w:divBdr>
            </w:div>
            <w:div w:id="429551801">
              <w:marLeft w:val="0"/>
              <w:marRight w:val="0"/>
              <w:marTop w:val="0"/>
              <w:marBottom w:val="0"/>
              <w:divBdr>
                <w:top w:val="none" w:sz="0" w:space="0" w:color="auto"/>
                <w:left w:val="none" w:sz="0" w:space="0" w:color="auto"/>
                <w:bottom w:val="none" w:sz="0" w:space="0" w:color="auto"/>
                <w:right w:val="none" w:sz="0" w:space="0" w:color="auto"/>
              </w:divBdr>
            </w:div>
            <w:div w:id="371810532">
              <w:marLeft w:val="0"/>
              <w:marRight w:val="0"/>
              <w:marTop w:val="0"/>
              <w:marBottom w:val="0"/>
              <w:divBdr>
                <w:top w:val="none" w:sz="0" w:space="0" w:color="auto"/>
                <w:left w:val="none" w:sz="0" w:space="0" w:color="auto"/>
                <w:bottom w:val="none" w:sz="0" w:space="0" w:color="auto"/>
                <w:right w:val="none" w:sz="0" w:space="0" w:color="auto"/>
              </w:divBdr>
            </w:div>
            <w:div w:id="750739124">
              <w:marLeft w:val="0"/>
              <w:marRight w:val="0"/>
              <w:marTop w:val="0"/>
              <w:marBottom w:val="0"/>
              <w:divBdr>
                <w:top w:val="none" w:sz="0" w:space="0" w:color="auto"/>
                <w:left w:val="none" w:sz="0" w:space="0" w:color="auto"/>
                <w:bottom w:val="none" w:sz="0" w:space="0" w:color="auto"/>
                <w:right w:val="none" w:sz="0" w:space="0" w:color="auto"/>
              </w:divBdr>
            </w:div>
            <w:div w:id="1383600006">
              <w:marLeft w:val="0"/>
              <w:marRight w:val="0"/>
              <w:marTop w:val="0"/>
              <w:marBottom w:val="0"/>
              <w:divBdr>
                <w:top w:val="none" w:sz="0" w:space="0" w:color="auto"/>
                <w:left w:val="none" w:sz="0" w:space="0" w:color="auto"/>
                <w:bottom w:val="none" w:sz="0" w:space="0" w:color="auto"/>
                <w:right w:val="none" w:sz="0" w:space="0" w:color="auto"/>
              </w:divBdr>
            </w:div>
            <w:div w:id="442111494">
              <w:marLeft w:val="0"/>
              <w:marRight w:val="0"/>
              <w:marTop w:val="0"/>
              <w:marBottom w:val="0"/>
              <w:divBdr>
                <w:top w:val="none" w:sz="0" w:space="0" w:color="auto"/>
                <w:left w:val="none" w:sz="0" w:space="0" w:color="auto"/>
                <w:bottom w:val="none" w:sz="0" w:space="0" w:color="auto"/>
                <w:right w:val="none" w:sz="0" w:space="0" w:color="auto"/>
              </w:divBdr>
            </w:div>
            <w:div w:id="2099403736">
              <w:marLeft w:val="0"/>
              <w:marRight w:val="0"/>
              <w:marTop w:val="0"/>
              <w:marBottom w:val="0"/>
              <w:divBdr>
                <w:top w:val="none" w:sz="0" w:space="0" w:color="auto"/>
                <w:left w:val="none" w:sz="0" w:space="0" w:color="auto"/>
                <w:bottom w:val="none" w:sz="0" w:space="0" w:color="auto"/>
                <w:right w:val="none" w:sz="0" w:space="0" w:color="auto"/>
              </w:divBdr>
            </w:div>
            <w:div w:id="138496431">
              <w:marLeft w:val="0"/>
              <w:marRight w:val="0"/>
              <w:marTop w:val="0"/>
              <w:marBottom w:val="0"/>
              <w:divBdr>
                <w:top w:val="none" w:sz="0" w:space="0" w:color="auto"/>
                <w:left w:val="none" w:sz="0" w:space="0" w:color="auto"/>
                <w:bottom w:val="none" w:sz="0" w:space="0" w:color="auto"/>
                <w:right w:val="none" w:sz="0" w:space="0" w:color="auto"/>
              </w:divBdr>
            </w:div>
            <w:div w:id="1873490323">
              <w:marLeft w:val="0"/>
              <w:marRight w:val="0"/>
              <w:marTop w:val="0"/>
              <w:marBottom w:val="0"/>
              <w:divBdr>
                <w:top w:val="none" w:sz="0" w:space="0" w:color="auto"/>
                <w:left w:val="none" w:sz="0" w:space="0" w:color="auto"/>
                <w:bottom w:val="none" w:sz="0" w:space="0" w:color="auto"/>
                <w:right w:val="none" w:sz="0" w:space="0" w:color="auto"/>
              </w:divBdr>
            </w:div>
            <w:div w:id="1855995437">
              <w:marLeft w:val="0"/>
              <w:marRight w:val="0"/>
              <w:marTop w:val="0"/>
              <w:marBottom w:val="0"/>
              <w:divBdr>
                <w:top w:val="none" w:sz="0" w:space="0" w:color="auto"/>
                <w:left w:val="none" w:sz="0" w:space="0" w:color="auto"/>
                <w:bottom w:val="none" w:sz="0" w:space="0" w:color="auto"/>
                <w:right w:val="none" w:sz="0" w:space="0" w:color="auto"/>
              </w:divBdr>
            </w:div>
            <w:div w:id="1426271470">
              <w:marLeft w:val="0"/>
              <w:marRight w:val="0"/>
              <w:marTop w:val="0"/>
              <w:marBottom w:val="0"/>
              <w:divBdr>
                <w:top w:val="none" w:sz="0" w:space="0" w:color="auto"/>
                <w:left w:val="none" w:sz="0" w:space="0" w:color="auto"/>
                <w:bottom w:val="none" w:sz="0" w:space="0" w:color="auto"/>
                <w:right w:val="none" w:sz="0" w:space="0" w:color="auto"/>
              </w:divBdr>
            </w:div>
            <w:div w:id="1262835626">
              <w:marLeft w:val="0"/>
              <w:marRight w:val="0"/>
              <w:marTop w:val="0"/>
              <w:marBottom w:val="0"/>
              <w:divBdr>
                <w:top w:val="none" w:sz="0" w:space="0" w:color="auto"/>
                <w:left w:val="none" w:sz="0" w:space="0" w:color="auto"/>
                <w:bottom w:val="none" w:sz="0" w:space="0" w:color="auto"/>
                <w:right w:val="none" w:sz="0" w:space="0" w:color="auto"/>
              </w:divBdr>
            </w:div>
            <w:div w:id="861475711">
              <w:marLeft w:val="0"/>
              <w:marRight w:val="0"/>
              <w:marTop w:val="0"/>
              <w:marBottom w:val="0"/>
              <w:divBdr>
                <w:top w:val="none" w:sz="0" w:space="0" w:color="auto"/>
                <w:left w:val="none" w:sz="0" w:space="0" w:color="auto"/>
                <w:bottom w:val="none" w:sz="0" w:space="0" w:color="auto"/>
                <w:right w:val="none" w:sz="0" w:space="0" w:color="auto"/>
              </w:divBdr>
            </w:div>
            <w:div w:id="261838385">
              <w:marLeft w:val="0"/>
              <w:marRight w:val="0"/>
              <w:marTop w:val="0"/>
              <w:marBottom w:val="0"/>
              <w:divBdr>
                <w:top w:val="none" w:sz="0" w:space="0" w:color="auto"/>
                <w:left w:val="none" w:sz="0" w:space="0" w:color="auto"/>
                <w:bottom w:val="none" w:sz="0" w:space="0" w:color="auto"/>
                <w:right w:val="none" w:sz="0" w:space="0" w:color="auto"/>
              </w:divBdr>
            </w:div>
            <w:div w:id="1002975879">
              <w:marLeft w:val="0"/>
              <w:marRight w:val="0"/>
              <w:marTop w:val="0"/>
              <w:marBottom w:val="0"/>
              <w:divBdr>
                <w:top w:val="none" w:sz="0" w:space="0" w:color="auto"/>
                <w:left w:val="none" w:sz="0" w:space="0" w:color="auto"/>
                <w:bottom w:val="none" w:sz="0" w:space="0" w:color="auto"/>
                <w:right w:val="none" w:sz="0" w:space="0" w:color="auto"/>
              </w:divBdr>
            </w:div>
            <w:div w:id="82993595">
              <w:marLeft w:val="0"/>
              <w:marRight w:val="0"/>
              <w:marTop w:val="0"/>
              <w:marBottom w:val="0"/>
              <w:divBdr>
                <w:top w:val="none" w:sz="0" w:space="0" w:color="auto"/>
                <w:left w:val="none" w:sz="0" w:space="0" w:color="auto"/>
                <w:bottom w:val="none" w:sz="0" w:space="0" w:color="auto"/>
                <w:right w:val="none" w:sz="0" w:space="0" w:color="auto"/>
              </w:divBdr>
            </w:div>
            <w:div w:id="1584686226">
              <w:marLeft w:val="0"/>
              <w:marRight w:val="0"/>
              <w:marTop w:val="0"/>
              <w:marBottom w:val="0"/>
              <w:divBdr>
                <w:top w:val="none" w:sz="0" w:space="0" w:color="auto"/>
                <w:left w:val="none" w:sz="0" w:space="0" w:color="auto"/>
                <w:bottom w:val="none" w:sz="0" w:space="0" w:color="auto"/>
                <w:right w:val="none" w:sz="0" w:space="0" w:color="auto"/>
              </w:divBdr>
            </w:div>
            <w:div w:id="1377117229">
              <w:marLeft w:val="0"/>
              <w:marRight w:val="0"/>
              <w:marTop w:val="0"/>
              <w:marBottom w:val="0"/>
              <w:divBdr>
                <w:top w:val="none" w:sz="0" w:space="0" w:color="auto"/>
                <w:left w:val="none" w:sz="0" w:space="0" w:color="auto"/>
                <w:bottom w:val="none" w:sz="0" w:space="0" w:color="auto"/>
                <w:right w:val="none" w:sz="0" w:space="0" w:color="auto"/>
              </w:divBdr>
            </w:div>
            <w:div w:id="1486699200">
              <w:marLeft w:val="0"/>
              <w:marRight w:val="0"/>
              <w:marTop w:val="0"/>
              <w:marBottom w:val="0"/>
              <w:divBdr>
                <w:top w:val="none" w:sz="0" w:space="0" w:color="auto"/>
                <w:left w:val="none" w:sz="0" w:space="0" w:color="auto"/>
                <w:bottom w:val="none" w:sz="0" w:space="0" w:color="auto"/>
                <w:right w:val="none" w:sz="0" w:space="0" w:color="auto"/>
              </w:divBdr>
            </w:div>
            <w:div w:id="2031755986">
              <w:marLeft w:val="0"/>
              <w:marRight w:val="0"/>
              <w:marTop w:val="0"/>
              <w:marBottom w:val="0"/>
              <w:divBdr>
                <w:top w:val="none" w:sz="0" w:space="0" w:color="auto"/>
                <w:left w:val="none" w:sz="0" w:space="0" w:color="auto"/>
                <w:bottom w:val="none" w:sz="0" w:space="0" w:color="auto"/>
                <w:right w:val="none" w:sz="0" w:space="0" w:color="auto"/>
              </w:divBdr>
            </w:div>
            <w:div w:id="1379553036">
              <w:marLeft w:val="0"/>
              <w:marRight w:val="0"/>
              <w:marTop w:val="0"/>
              <w:marBottom w:val="0"/>
              <w:divBdr>
                <w:top w:val="none" w:sz="0" w:space="0" w:color="auto"/>
                <w:left w:val="none" w:sz="0" w:space="0" w:color="auto"/>
                <w:bottom w:val="none" w:sz="0" w:space="0" w:color="auto"/>
                <w:right w:val="none" w:sz="0" w:space="0" w:color="auto"/>
              </w:divBdr>
            </w:div>
            <w:div w:id="240525766">
              <w:marLeft w:val="0"/>
              <w:marRight w:val="0"/>
              <w:marTop w:val="0"/>
              <w:marBottom w:val="0"/>
              <w:divBdr>
                <w:top w:val="none" w:sz="0" w:space="0" w:color="auto"/>
                <w:left w:val="none" w:sz="0" w:space="0" w:color="auto"/>
                <w:bottom w:val="none" w:sz="0" w:space="0" w:color="auto"/>
                <w:right w:val="none" w:sz="0" w:space="0" w:color="auto"/>
              </w:divBdr>
            </w:div>
            <w:div w:id="695086291">
              <w:marLeft w:val="0"/>
              <w:marRight w:val="0"/>
              <w:marTop w:val="0"/>
              <w:marBottom w:val="0"/>
              <w:divBdr>
                <w:top w:val="none" w:sz="0" w:space="0" w:color="auto"/>
                <w:left w:val="none" w:sz="0" w:space="0" w:color="auto"/>
                <w:bottom w:val="none" w:sz="0" w:space="0" w:color="auto"/>
                <w:right w:val="none" w:sz="0" w:space="0" w:color="auto"/>
              </w:divBdr>
            </w:div>
            <w:div w:id="905383264">
              <w:marLeft w:val="0"/>
              <w:marRight w:val="0"/>
              <w:marTop w:val="0"/>
              <w:marBottom w:val="0"/>
              <w:divBdr>
                <w:top w:val="none" w:sz="0" w:space="0" w:color="auto"/>
                <w:left w:val="none" w:sz="0" w:space="0" w:color="auto"/>
                <w:bottom w:val="none" w:sz="0" w:space="0" w:color="auto"/>
                <w:right w:val="none" w:sz="0" w:space="0" w:color="auto"/>
              </w:divBdr>
            </w:div>
            <w:div w:id="709034954">
              <w:marLeft w:val="0"/>
              <w:marRight w:val="0"/>
              <w:marTop w:val="0"/>
              <w:marBottom w:val="0"/>
              <w:divBdr>
                <w:top w:val="none" w:sz="0" w:space="0" w:color="auto"/>
                <w:left w:val="none" w:sz="0" w:space="0" w:color="auto"/>
                <w:bottom w:val="none" w:sz="0" w:space="0" w:color="auto"/>
                <w:right w:val="none" w:sz="0" w:space="0" w:color="auto"/>
              </w:divBdr>
            </w:div>
            <w:div w:id="1689678417">
              <w:marLeft w:val="0"/>
              <w:marRight w:val="0"/>
              <w:marTop w:val="0"/>
              <w:marBottom w:val="0"/>
              <w:divBdr>
                <w:top w:val="none" w:sz="0" w:space="0" w:color="auto"/>
                <w:left w:val="none" w:sz="0" w:space="0" w:color="auto"/>
                <w:bottom w:val="none" w:sz="0" w:space="0" w:color="auto"/>
                <w:right w:val="none" w:sz="0" w:space="0" w:color="auto"/>
              </w:divBdr>
            </w:div>
            <w:div w:id="1198547729">
              <w:marLeft w:val="0"/>
              <w:marRight w:val="0"/>
              <w:marTop w:val="0"/>
              <w:marBottom w:val="0"/>
              <w:divBdr>
                <w:top w:val="none" w:sz="0" w:space="0" w:color="auto"/>
                <w:left w:val="none" w:sz="0" w:space="0" w:color="auto"/>
                <w:bottom w:val="none" w:sz="0" w:space="0" w:color="auto"/>
                <w:right w:val="none" w:sz="0" w:space="0" w:color="auto"/>
              </w:divBdr>
            </w:div>
            <w:div w:id="519973395">
              <w:marLeft w:val="0"/>
              <w:marRight w:val="0"/>
              <w:marTop w:val="0"/>
              <w:marBottom w:val="0"/>
              <w:divBdr>
                <w:top w:val="none" w:sz="0" w:space="0" w:color="auto"/>
                <w:left w:val="none" w:sz="0" w:space="0" w:color="auto"/>
                <w:bottom w:val="none" w:sz="0" w:space="0" w:color="auto"/>
                <w:right w:val="none" w:sz="0" w:space="0" w:color="auto"/>
              </w:divBdr>
            </w:div>
            <w:div w:id="473529470">
              <w:marLeft w:val="0"/>
              <w:marRight w:val="0"/>
              <w:marTop w:val="0"/>
              <w:marBottom w:val="0"/>
              <w:divBdr>
                <w:top w:val="none" w:sz="0" w:space="0" w:color="auto"/>
                <w:left w:val="none" w:sz="0" w:space="0" w:color="auto"/>
                <w:bottom w:val="none" w:sz="0" w:space="0" w:color="auto"/>
                <w:right w:val="none" w:sz="0" w:space="0" w:color="auto"/>
              </w:divBdr>
            </w:div>
            <w:div w:id="596138670">
              <w:marLeft w:val="0"/>
              <w:marRight w:val="0"/>
              <w:marTop w:val="0"/>
              <w:marBottom w:val="0"/>
              <w:divBdr>
                <w:top w:val="none" w:sz="0" w:space="0" w:color="auto"/>
                <w:left w:val="none" w:sz="0" w:space="0" w:color="auto"/>
                <w:bottom w:val="none" w:sz="0" w:space="0" w:color="auto"/>
                <w:right w:val="none" w:sz="0" w:space="0" w:color="auto"/>
              </w:divBdr>
            </w:div>
            <w:div w:id="1514421649">
              <w:marLeft w:val="0"/>
              <w:marRight w:val="0"/>
              <w:marTop w:val="0"/>
              <w:marBottom w:val="0"/>
              <w:divBdr>
                <w:top w:val="none" w:sz="0" w:space="0" w:color="auto"/>
                <w:left w:val="none" w:sz="0" w:space="0" w:color="auto"/>
                <w:bottom w:val="none" w:sz="0" w:space="0" w:color="auto"/>
                <w:right w:val="none" w:sz="0" w:space="0" w:color="auto"/>
              </w:divBdr>
            </w:div>
            <w:div w:id="152184634">
              <w:marLeft w:val="0"/>
              <w:marRight w:val="0"/>
              <w:marTop w:val="0"/>
              <w:marBottom w:val="0"/>
              <w:divBdr>
                <w:top w:val="none" w:sz="0" w:space="0" w:color="auto"/>
                <w:left w:val="none" w:sz="0" w:space="0" w:color="auto"/>
                <w:bottom w:val="none" w:sz="0" w:space="0" w:color="auto"/>
                <w:right w:val="none" w:sz="0" w:space="0" w:color="auto"/>
              </w:divBdr>
            </w:div>
            <w:div w:id="2078094274">
              <w:marLeft w:val="0"/>
              <w:marRight w:val="0"/>
              <w:marTop w:val="0"/>
              <w:marBottom w:val="0"/>
              <w:divBdr>
                <w:top w:val="none" w:sz="0" w:space="0" w:color="auto"/>
                <w:left w:val="none" w:sz="0" w:space="0" w:color="auto"/>
                <w:bottom w:val="none" w:sz="0" w:space="0" w:color="auto"/>
                <w:right w:val="none" w:sz="0" w:space="0" w:color="auto"/>
              </w:divBdr>
            </w:div>
            <w:div w:id="550653805">
              <w:marLeft w:val="0"/>
              <w:marRight w:val="0"/>
              <w:marTop w:val="0"/>
              <w:marBottom w:val="0"/>
              <w:divBdr>
                <w:top w:val="none" w:sz="0" w:space="0" w:color="auto"/>
                <w:left w:val="none" w:sz="0" w:space="0" w:color="auto"/>
                <w:bottom w:val="none" w:sz="0" w:space="0" w:color="auto"/>
                <w:right w:val="none" w:sz="0" w:space="0" w:color="auto"/>
              </w:divBdr>
            </w:div>
            <w:div w:id="756100259">
              <w:marLeft w:val="0"/>
              <w:marRight w:val="0"/>
              <w:marTop w:val="0"/>
              <w:marBottom w:val="0"/>
              <w:divBdr>
                <w:top w:val="none" w:sz="0" w:space="0" w:color="auto"/>
                <w:left w:val="none" w:sz="0" w:space="0" w:color="auto"/>
                <w:bottom w:val="none" w:sz="0" w:space="0" w:color="auto"/>
                <w:right w:val="none" w:sz="0" w:space="0" w:color="auto"/>
              </w:divBdr>
            </w:div>
            <w:div w:id="226040758">
              <w:marLeft w:val="0"/>
              <w:marRight w:val="0"/>
              <w:marTop w:val="0"/>
              <w:marBottom w:val="0"/>
              <w:divBdr>
                <w:top w:val="none" w:sz="0" w:space="0" w:color="auto"/>
                <w:left w:val="none" w:sz="0" w:space="0" w:color="auto"/>
                <w:bottom w:val="none" w:sz="0" w:space="0" w:color="auto"/>
                <w:right w:val="none" w:sz="0" w:space="0" w:color="auto"/>
              </w:divBdr>
            </w:div>
            <w:div w:id="483546239">
              <w:marLeft w:val="0"/>
              <w:marRight w:val="0"/>
              <w:marTop w:val="0"/>
              <w:marBottom w:val="0"/>
              <w:divBdr>
                <w:top w:val="none" w:sz="0" w:space="0" w:color="auto"/>
                <w:left w:val="none" w:sz="0" w:space="0" w:color="auto"/>
                <w:bottom w:val="none" w:sz="0" w:space="0" w:color="auto"/>
                <w:right w:val="none" w:sz="0" w:space="0" w:color="auto"/>
              </w:divBdr>
            </w:div>
            <w:div w:id="667635050">
              <w:marLeft w:val="0"/>
              <w:marRight w:val="0"/>
              <w:marTop w:val="0"/>
              <w:marBottom w:val="0"/>
              <w:divBdr>
                <w:top w:val="none" w:sz="0" w:space="0" w:color="auto"/>
                <w:left w:val="none" w:sz="0" w:space="0" w:color="auto"/>
                <w:bottom w:val="none" w:sz="0" w:space="0" w:color="auto"/>
                <w:right w:val="none" w:sz="0" w:space="0" w:color="auto"/>
              </w:divBdr>
            </w:div>
            <w:div w:id="2047636642">
              <w:marLeft w:val="0"/>
              <w:marRight w:val="0"/>
              <w:marTop w:val="0"/>
              <w:marBottom w:val="0"/>
              <w:divBdr>
                <w:top w:val="none" w:sz="0" w:space="0" w:color="auto"/>
                <w:left w:val="none" w:sz="0" w:space="0" w:color="auto"/>
                <w:bottom w:val="none" w:sz="0" w:space="0" w:color="auto"/>
                <w:right w:val="none" w:sz="0" w:space="0" w:color="auto"/>
              </w:divBdr>
            </w:div>
            <w:div w:id="507402284">
              <w:marLeft w:val="0"/>
              <w:marRight w:val="0"/>
              <w:marTop w:val="0"/>
              <w:marBottom w:val="0"/>
              <w:divBdr>
                <w:top w:val="none" w:sz="0" w:space="0" w:color="auto"/>
                <w:left w:val="none" w:sz="0" w:space="0" w:color="auto"/>
                <w:bottom w:val="none" w:sz="0" w:space="0" w:color="auto"/>
                <w:right w:val="none" w:sz="0" w:space="0" w:color="auto"/>
              </w:divBdr>
            </w:div>
            <w:div w:id="638070594">
              <w:marLeft w:val="0"/>
              <w:marRight w:val="0"/>
              <w:marTop w:val="0"/>
              <w:marBottom w:val="0"/>
              <w:divBdr>
                <w:top w:val="none" w:sz="0" w:space="0" w:color="auto"/>
                <w:left w:val="none" w:sz="0" w:space="0" w:color="auto"/>
                <w:bottom w:val="none" w:sz="0" w:space="0" w:color="auto"/>
                <w:right w:val="none" w:sz="0" w:space="0" w:color="auto"/>
              </w:divBdr>
            </w:div>
            <w:div w:id="2044164694">
              <w:marLeft w:val="0"/>
              <w:marRight w:val="0"/>
              <w:marTop w:val="0"/>
              <w:marBottom w:val="0"/>
              <w:divBdr>
                <w:top w:val="none" w:sz="0" w:space="0" w:color="auto"/>
                <w:left w:val="none" w:sz="0" w:space="0" w:color="auto"/>
                <w:bottom w:val="none" w:sz="0" w:space="0" w:color="auto"/>
                <w:right w:val="none" w:sz="0" w:space="0" w:color="auto"/>
              </w:divBdr>
            </w:div>
            <w:div w:id="1407067653">
              <w:marLeft w:val="0"/>
              <w:marRight w:val="0"/>
              <w:marTop w:val="0"/>
              <w:marBottom w:val="0"/>
              <w:divBdr>
                <w:top w:val="none" w:sz="0" w:space="0" w:color="auto"/>
                <w:left w:val="none" w:sz="0" w:space="0" w:color="auto"/>
                <w:bottom w:val="none" w:sz="0" w:space="0" w:color="auto"/>
                <w:right w:val="none" w:sz="0" w:space="0" w:color="auto"/>
              </w:divBdr>
            </w:div>
            <w:div w:id="633028843">
              <w:marLeft w:val="0"/>
              <w:marRight w:val="0"/>
              <w:marTop w:val="0"/>
              <w:marBottom w:val="0"/>
              <w:divBdr>
                <w:top w:val="none" w:sz="0" w:space="0" w:color="auto"/>
                <w:left w:val="none" w:sz="0" w:space="0" w:color="auto"/>
                <w:bottom w:val="none" w:sz="0" w:space="0" w:color="auto"/>
                <w:right w:val="none" w:sz="0" w:space="0" w:color="auto"/>
              </w:divBdr>
            </w:div>
            <w:div w:id="51973299">
              <w:marLeft w:val="0"/>
              <w:marRight w:val="0"/>
              <w:marTop w:val="0"/>
              <w:marBottom w:val="0"/>
              <w:divBdr>
                <w:top w:val="none" w:sz="0" w:space="0" w:color="auto"/>
                <w:left w:val="none" w:sz="0" w:space="0" w:color="auto"/>
                <w:bottom w:val="none" w:sz="0" w:space="0" w:color="auto"/>
                <w:right w:val="none" w:sz="0" w:space="0" w:color="auto"/>
              </w:divBdr>
            </w:div>
            <w:div w:id="809900232">
              <w:marLeft w:val="0"/>
              <w:marRight w:val="0"/>
              <w:marTop w:val="0"/>
              <w:marBottom w:val="0"/>
              <w:divBdr>
                <w:top w:val="none" w:sz="0" w:space="0" w:color="auto"/>
                <w:left w:val="none" w:sz="0" w:space="0" w:color="auto"/>
                <w:bottom w:val="none" w:sz="0" w:space="0" w:color="auto"/>
                <w:right w:val="none" w:sz="0" w:space="0" w:color="auto"/>
              </w:divBdr>
            </w:div>
            <w:div w:id="960841947">
              <w:marLeft w:val="0"/>
              <w:marRight w:val="0"/>
              <w:marTop w:val="0"/>
              <w:marBottom w:val="0"/>
              <w:divBdr>
                <w:top w:val="none" w:sz="0" w:space="0" w:color="auto"/>
                <w:left w:val="none" w:sz="0" w:space="0" w:color="auto"/>
                <w:bottom w:val="none" w:sz="0" w:space="0" w:color="auto"/>
                <w:right w:val="none" w:sz="0" w:space="0" w:color="auto"/>
              </w:divBdr>
            </w:div>
            <w:div w:id="493960588">
              <w:marLeft w:val="0"/>
              <w:marRight w:val="0"/>
              <w:marTop w:val="0"/>
              <w:marBottom w:val="0"/>
              <w:divBdr>
                <w:top w:val="none" w:sz="0" w:space="0" w:color="auto"/>
                <w:left w:val="none" w:sz="0" w:space="0" w:color="auto"/>
                <w:bottom w:val="none" w:sz="0" w:space="0" w:color="auto"/>
                <w:right w:val="none" w:sz="0" w:space="0" w:color="auto"/>
              </w:divBdr>
            </w:div>
            <w:div w:id="1282423986">
              <w:marLeft w:val="0"/>
              <w:marRight w:val="0"/>
              <w:marTop w:val="0"/>
              <w:marBottom w:val="0"/>
              <w:divBdr>
                <w:top w:val="none" w:sz="0" w:space="0" w:color="auto"/>
                <w:left w:val="none" w:sz="0" w:space="0" w:color="auto"/>
                <w:bottom w:val="none" w:sz="0" w:space="0" w:color="auto"/>
                <w:right w:val="none" w:sz="0" w:space="0" w:color="auto"/>
              </w:divBdr>
            </w:div>
            <w:div w:id="88544229">
              <w:marLeft w:val="0"/>
              <w:marRight w:val="0"/>
              <w:marTop w:val="0"/>
              <w:marBottom w:val="0"/>
              <w:divBdr>
                <w:top w:val="none" w:sz="0" w:space="0" w:color="auto"/>
                <w:left w:val="none" w:sz="0" w:space="0" w:color="auto"/>
                <w:bottom w:val="none" w:sz="0" w:space="0" w:color="auto"/>
                <w:right w:val="none" w:sz="0" w:space="0" w:color="auto"/>
              </w:divBdr>
            </w:div>
            <w:div w:id="968165610">
              <w:marLeft w:val="0"/>
              <w:marRight w:val="0"/>
              <w:marTop w:val="0"/>
              <w:marBottom w:val="0"/>
              <w:divBdr>
                <w:top w:val="none" w:sz="0" w:space="0" w:color="auto"/>
                <w:left w:val="none" w:sz="0" w:space="0" w:color="auto"/>
                <w:bottom w:val="none" w:sz="0" w:space="0" w:color="auto"/>
                <w:right w:val="none" w:sz="0" w:space="0" w:color="auto"/>
              </w:divBdr>
            </w:div>
            <w:div w:id="136730963">
              <w:marLeft w:val="0"/>
              <w:marRight w:val="0"/>
              <w:marTop w:val="0"/>
              <w:marBottom w:val="0"/>
              <w:divBdr>
                <w:top w:val="none" w:sz="0" w:space="0" w:color="auto"/>
                <w:left w:val="none" w:sz="0" w:space="0" w:color="auto"/>
                <w:bottom w:val="none" w:sz="0" w:space="0" w:color="auto"/>
                <w:right w:val="none" w:sz="0" w:space="0" w:color="auto"/>
              </w:divBdr>
            </w:div>
            <w:div w:id="2036617947">
              <w:marLeft w:val="0"/>
              <w:marRight w:val="0"/>
              <w:marTop w:val="0"/>
              <w:marBottom w:val="0"/>
              <w:divBdr>
                <w:top w:val="none" w:sz="0" w:space="0" w:color="auto"/>
                <w:left w:val="none" w:sz="0" w:space="0" w:color="auto"/>
                <w:bottom w:val="none" w:sz="0" w:space="0" w:color="auto"/>
                <w:right w:val="none" w:sz="0" w:space="0" w:color="auto"/>
              </w:divBdr>
            </w:div>
            <w:div w:id="980039485">
              <w:marLeft w:val="0"/>
              <w:marRight w:val="0"/>
              <w:marTop w:val="0"/>
              <w:marBottom w:val="0"/>
              <w:divBdr>
                <w:top w:val="none" w:sz="0" w:space="0" w:color="auto"/>
                <w:left w:val="none" w:sz="0" w:space="0" w:color="auto"/>
                <w:bottom w:val="none" w:sz="0" w:space="0" w:color="auto"/>
                <w:right w:val="none" w:sz="0" w:space="0" w:color="auto"/>
              </w:divBdr>
            </w:div>
            <w:div w:id="1110585028">
              <w:marLeft w:val="0"/>
              <w:marRight w:val="0"/>
              <w:marTop w:val="0"/>
              <w:marBottom w:val="0"/>
              <w:divBdr>
                <w:top w:val="none" w:sz="0" w:space="0" w:color="auto"/>
                <w:left w:val="none" w:sz="0" w:space="0" w:color="auto"/>
                <w:bottom w:val="none" w:sz="0" w:space="0" w:color="auto"/>
                <w:right w:val="none" w:sz="0" w:space="0" w:color="auto"/>
              </w:divBdr>
            </w:div>
            <w:div w:id="609357589">
              <w:marLeft w:val="0"/>
              <w:marRight w:val="0"/>
              <w:marTop w:val="0"/>
              <w:marBottom w:val="0"/>
              <w:divBdr>
                <w:top w:val="none" w:sz="0" w:space="0" w:color="auto"/>
                <w:left w:val="none" w:sz="0" w:space="0" w:color="auto"/>
                <w:bottom w:val="none" w:sz="0" w:space="0" w:color="auto"/>
                <w:right w:val="none" w:sz="0" w:space="0" w:color="auto"/>
              </w:divBdr>
            </w:div>
            <w:div w:id="563151390">
              <w:marLeft w:val="0"/>
              <w:marRight w:val="0"/>
              <w:marTop w:val="0"/>
              <w:marBottom w:val="0"/>
              <w:divBdr>
                <w:top w:val="none" w:sz="0" w:space="0" w:color="auto"/>
                <w:left w:val="none" w:sz="0" w:space="0" w:color="auto"/>
                <w:bottom w:val="none" w:sz="0" w:space="0" w:color="auto"/>
                <w:right w:val="none" w:sz="0" w:space="0" w:color="auto"/>
              </w:divBdr>
            </w:div>
            <w:div w:id="1196694146">
              <w:marLeft w:val="0"/>
              <w:marRight w:val="0"/>
              <w:marTop w:val="0"/>
              <w:marBottom w:val="0"/>
              <w:divBdr>
                <w:top w:val="none" w:sz="0" w:space="0" w:color="auto"/>
                <w:left w:val="none" w:sz="0" w:space="0" w:color="auto"/>
                <w:bottom w:val="none" w:sz="0" w:space="0" w:color="auto"/>
                <w:right w:val="none" w:sz="0" w:space="0" w:color="auto"/>
              </w:divBdr>
            </w:div>
            <w:div w:id="1936665388">
              <w:marLeft w:val="0"/>
              <w:marRight w:val="0"/>
              <w:marTop w:val="0"/>
              <w:marBottom w:val="0"/>
              <w:divBdr>
                <w:top w:val="none" w:sz="0" w:space="0" w:color="auto"/>
                <w:left w:val="none" w:sz="0" w:space="0" w:color="auto"/>
                <w:bottom w:val="none" w:sz="0" w:space="0" w:color="auto"/>
                <w:right w:val="none" w:sz="0" w:space="0" w:color="auto"/>
              </w:divBdr>
            </w:div>
            <w:div w:id="1153251768">
              <w:marLeft w:val="0"/>
              <w:marRight w:val="0"/>
              <w:marTop w:val="0"/>
              <w:marBottom w:val="0"/>
              <w:divBdr>
                <w:top w:val="none" w:sz="0" w:space="0" w:color="auto"/>
                <w:left w:val="none" w:sz="0" w:space="0" w:color="auto"/>
                <w:bottom w:val="none" w:sz="0" w:space="0" w:color="auto"/>
                <w:right w:val="none" w:sz="0" w:space="0" w:color="auto"/>
              </w:divBdr>
            </w:div>
            <w:div w:id="1865554664">
              <w:marLeft w:val="0"/>
              <w:marRight w:val="0"/>
              <w:marTop w:val="0"/>
              <w:marBottom w:val="0"/>
              <w:divBdr>
                <w:top w:val="none" w:sz="0" w:space="0" w:color="auto"/>
                <w:left w:val="none" w:sz="0" w:space="0" w:color="auto"/>
                <w:bottom w:val="none" w:sz="0" w:space="0" w:color="auto"/>
                <w:right w:val="none" w:sz="0" w:space="0" w:color="auto"/>
              </w:divBdr>
            </w:div>
            <w:div w:id="1108936695">
              <w:marLeft w:val="0"/>
              <w:marRight w:val="0"/>
              <w:marTop w:val="0"/>
              <w:marBottom w:val="0"/>
              <w:divBdr>
                <w:top w:val="none" w:sz="0" w:space="0" w:color="auto"/>
                <w:left w:val="none" w:sz="0" w:space="0" w:color="auto"/>
                <w:bottom w:val="none" w:sz="0" w:space="0" w:color="auto"/>
                <w:right w:val="none" w:sz="0" w:space="0" w:color="auto"/>
              </w:divBdr>
            </w:div>
            <w:div w:id="483857849">
              <w:marLeft w:val="0"/>
              <w:marRight w:val="0"/>
              <w:marTop w:val="0"/>
              <w:marBottom w:val="0"/>
              <w:divBdr>
                <w:top w:val="none" w:sz="0" w:space="0" w:color="auto"/>
                <w:left w:val="none" w:sz="0" w:space="0" w:color="auto"/>
                <w:bottom w:val="none" w:sz="0" w:space="0" w:color="auto"/>
                <w:right w:val="none" w:sz="0" w:space="0" w:color="auto"/>
              </w:divBdr>
            </w:div>
            <w:div w:id="1690527584">
              <w:marLeft w:val="0"/>
              <w:marRight w:val="0"/>
              <w:marTop w:val="0"/>
              <w:marBottom w:val="0"/>
              <w:divBdr>
                <w:top w:val="none" w:sz="0" w:space="0" w:color="auto"/>
                <w:left w:val="none" w:sz="0" w:space="0" w:color="auto"/>
                <w:bottom w:val="none" w:sz="0" w:space="0" w:color="auto"/>
                <w:right w:val="none" w:sz="0" w:space="0" w:color="auto"/>
              </w:divBdr>
            </w:div>
            <w:div w:id="1847093317">
              <w:marLeft w:val="0"/>
              <w:marRight w:val="0"/>
              <w:marTop w:val="0"/>
              <w:marBottom w:val="0"/>
              <w:divBdr>
                <w:top w:val="none" w:sz="0" w:space="0" w:color="auto"/>
                <w:left w:val="none" w:sz="0" w:space="0" w:color="auto"/>
                <w:bottom w:val="none" w:sz="0" w:space="0" w:color="auto"/>
                <w:right w:val="none" w:sz="0" w:space="0" w:color="auto"/>
              </w:divBdr>
            </w:div>
            <w:div w:id="1334802764">
              <w:marLeft w:val="0"/>
              <w:marRight w:val="0"/>
              <w:marTop w:val="0"/>
              <w:marBottom w:val="0"/>
              <w:divBdr>
                <w:top w:val="none" w:sz="0" w:space="0" w:color="auto"/>
                <w:left w:val="none" w:sz="0" w:space="0" w:color="auto"/>
                <w:bottom w:val="none" w:sz="0" w:space="0" w:color="auto"/>
                <w:right w:val="none" w:sz="0" w:space="0" w:color="auto"/>
              </w:divBdr>
            </w:div>
            <w:div w:id="350761877">
              <w:marLeft w:val="0"/>
              <w:marRight w:val="0"/>
              <w:marTop w:val="0"/>
              <w:marBottom w:val="0"/>
              <w:divBdr>
                <w:top w:val="none" w:sz="0" w:space="0" w:color="auto"/>
                <w:left w:val="none" w:sz="0" w:space="0" w:color="auto"/>
                <w:bottom w:val="none" w:sz="0" w:space="0" w:color="auto"/>
                <w:right w:val="none" w:sz="0" w:space="0" w:color="auto"/>
              </w:divBdr>
            </w:div>
            <w:div w:id="1780563851">
              <w:marLeft w:val="0"/>
              <w:marRight w:val="0"/>
              <w:marTop w:val="0"/>
              <w:marBottom w:val="0"/>
              <w:divBdr>
                <w:top w:val="none" w:sz="0" w:space="0" w:color="auto"/>
                <w:left w:val="none" w:sz="0" w:space="0" w:color="auto"/>
                <w:bottom w:val="none" w:sz="0" w:space="0" w:color="auto"/>
                <w:right w:val="none" w:sz="0" w:space="0" w:color="auto"/>
              </w:divBdr>
            </w:div>
            <w:div w:id="1385638264">
              <w:marLeft w:val="0"/>
              <w:marRight w:val="0"/>
              <w:marTop w:val="0"/>
              <w:marBottom w:val="0"/>
              <w:divBdr>
                <w:top w:val="none" w:sz="0" w:space="0" w:color="auto"/>
                <w:left w:val="none" w:sz="0" w:space="0" w:color="auto"/>
                <w:bottom w:val="none" w:sz="0" w:space="0" w:color="auto"/>
                <w:right w:val="none" w:sz="0" w:space="0" w:color="auto"/>
              </w:divBdr>
            </w:div>
            <w:div w:id="1850368399">
              <w:marLeft w:val="0"/>
              <w:marRight w:val="0"/>
              <w:marTop w:val="0"/>
              <w:marBottom w:val="0"/>
              <w:divBdr>
                <w:top w:val="none" w:sz="0" w:space="0" w:color="auto"/>
                <w:left w:val="none" w:sz="0" w:space="0" w:color="auto"/>
                <w:bottom w:val="none" w:sz="0" w:space="0" w:color="auto"/>
                <w:right w:val="none" w:sz="0" w:space="0" w:color="auto"/>
              </w:divBdr>
            </w:div>
            <w:div w:id="1543249205">
              <w:marLeft w:val="0"/>
              <w:marRight w:val="0"/>
              <w:marTop w:val="0"/>
              <w:marBottom w:val="0"/>
              <w:divBdr>
                <w:top w:val="none" w:sz="0" w:space="0" w:color="auto"/>
                <w:left w:val="none" w:sz="0" w:space="0" w:color="auto"/>
                <w:bottom w:val="none" w:sz="0" w:space="0" w:color="auto"/>
                <w:right w:val="none" w:sz="0" w:space="0" w:color="auto"/>
              </w:divBdr>
            </w:div>
            <w:div w:id="80223442">
              <w:marLeft w:val="0"/>
              <w:marRight w:val="0"/>
              <w:marTop w:val="0"/>
              <w:marBottom w:val="0"/>
              <w:divBdr>
                <w:top w:val="none" w:sz="0" w:space="0" w:color="auto"/>
                <w:left w:val="none" w:sz="0" w:space="0" w:color="auto"/>
                <w:bottom w:val="none" w:sz="0" w:space="0" w:color="auto"/>
                <w:right w:val="none" w:sz="0" w:space="0" w:color="auto"/>
              </w:divBdr>
            </w:div>
            <w:div w:id="659237927">
              <w:marLeft w:val="0"/>
              <w:marRight w:val="0"/>
              <w:marTop w:val="0"/>
              <w:marBottom w:val="0"/>
              <w:divBdr>
                <w:top w:val="none" w:sz="0" w:space="0" w:color="auto"/>
                <w:left w:val="none" w:sz="0" w:space="0" w:color="auto"/>
                <w:bottom w:val="none" w:sz="0" w:space="0" w:color="auto"/>
                <w:right w:val="none" w:sz="0" w:space="0" w:color="auto"/>
              </w:divBdr>
            </w:div>
            <w:div w:id="1545367400">
              <w:marLeft w:val="0"/>
              <w:marRight w:val="0"/>
              <w:marTop w:val="0"/>
              <w:marBottom w:val="0"/>
              <w:divBdr>
                <w:top w:val="none" w:sz="0" w:space="0" w:color="auto"/>
                <w:left w:val="none" w:sz="0" w:space="0" w:color="auto"/>
                <w:bottom w:val="none" w:sz="0" w:space="0" w:color="auto"/>
                <w:right w:val="none" w:sz="0" w:space="0" w:color="auto"/>
              </w:divBdr>
            </w:div>
            <w:div w:id="60562187">
              <w:marLeft w:val="0"/>
              <w:marRight w:val="0"/>
              <w:marTop w:val="0"/>
              <w:marBottom w:val="0"/>
              <w:divBdr>
                <w:top w:val="none" w:sz="0" w:space="0" w:color="auto"/>
                <w:left w:val="none" w:sz="0" w:space="0" w:color="auto"/>
                <w:bottom w:val="none" w:sz="0" w:space="0" w:color="auto"/>
                <w:right w:val="none" w:sz="0" w:space="0" w:color="auto"/>
              </w:divBdr>
            </w:div>
            <w:div w:id="25061652">
              <w:marLeft w:val="0"/>
              <w:marRight w:val="0"/>
              <w:marTop w:val="0"/>
              <w:marBottom w:val="0"/>
              <w:divBdr>
                <w:top w:val="none" w:sz="0" w:space="0" w:color="auto"/>
                <w:left w:val="none" w:sz="0" w:space="0" w:color="auto"/>
                <w:bottom w:val="none" w:sz="0" w:space="0" w:color="auto"/>
                <w:right w:val="none" w:sz="0" w:space="0" w:color="auto"/>
              </w:divBdr>
            </w:div>
            <w:div w:id="1133132172">
              <w:marLeft w:val="0"/>
              <w:marRight w:val="0"/>
              <w:marTop w:val="0"/>
              <w:marBottom w:val="0"/>
              <w:divBdr>
                <w:top w:val="none" w:sz="0" w:space="0" w:color="auto"/>
                <w:left w:val="none" w:sz="0" w:space="0" w:color="auto"/>
                <w:bottom w:val="none" w:sz="0" w:space="0" w:color="auto"/>
                <w:right w:val="none" w:sz="0" w:space="0" w:color="auto"/>
              </w:divBdr>
            </w:div>
            <w:div w:id="993265427">
              <w:marLeft w:val="0"/>
              <w:marRight w:val="0"/>
              <w:marTop w:val="0"/>
              <w:marBottom w:val="0"/>
              <w:divBdr>
                <w:top w:val="none" w:sz="0" w:space="0" w:color="auto"/>
                <w:left w:val="none" w:sz="0" w:space="0" w:color="auto"/>
                <w:bottom w:val="none" w:sz="0" w:space="0" w:color="auto"/>
                <w:right w:val="none" w:sz="0" w:space="0" w:color="auto"/>
              </w:divBdr>
            </w:div>
            <w:div w:id="1862474720">
              <w:marLeft w:val="0"/>
              <w:marRight w:val="0"/>
              <w:marTop w:val="0"/>
              <w:marBottom w:val="0"/>
              <w:divBdr>
                <w:top w:val="none" w:sz="0" w:space="0" w:color="auto"/>
                <w:left w:val="none" w:sz="0" w:space="0" w:color="auto"/>
                <w:bottom w:val="none" w:sz="0" w:space="0" w:color="auto"/>
                <w:right w:val="none" w:sz="0" w:space="0" w:color="auto"/>
              </w:divBdr>
            </w:div>
            <w:div w:id="1753552223">
              <w:marLeft w:val="0"/>
              <w:marRight w:val="0"/>
              <w:marTop w:val="0"/>
              <w:marBottom w:val="0"/>
              <w:divBdr>
                <w:top w:val="none" w:sz="0" w:space="0" w:color="auto"/>
                <w:left w:val="none" w:sz="0" w:space="0" w:color="auto"/>
                <w:bottom w:val="none" w:sz="0" w:space="0" w:color="auto"/>
                <w:right w:val="none" w:sz="0" w:space="0" w:color="auto"/>
              </w:divBdr>
            </w:div>
            <w:div w:id="1939438121">
              <w:marLeft w:val="0"/>
              <w:marRight w:val="0"/>
              <w:marTop w:val="0"/>
              <w:marBottom w:val="0"/>
              <w:divBdr>
                <w:top w:val="none" w:sz="0" w:space="0" w:color="auto"/>
                <w:left w:val="none" w:sz="0" w:space="0" w:color="auto"/>
                <w:bottom w:val="none" w:sz="0" w:space="0" w:color="auto"/>
                <w:right w:val="none" w:sz="0" w:space="0" w:color="auto"/>
              </w:divBdr>
            </w:div>
            <w:div w:id="744835221">
              <w:marLeft w:val="0"/>
              <w:marRight w:val="0"/>
              <w:marTop w:val="0"/>
              <w:marBottom w:val="0"/>
              <w:divBdr>
                <w:top w:val="none" w:sz="0" w:space="0" w:color="auto"/>
                <w:left w:val="none" w:sz="0" w:space="0" w:color="auto"/>
                <w:bottom w:val="none" w:sz="0" w:space="0" w:color="auto"/>
                <w:right w:val="none" w:sz="0" w:space="0" w:color="auto"/>
              </w:divBdr>
            </w:div>
            <w:div w:id="537665700">
              <w:marLeft w:val="0"/>
              <w:marRight w:val="0"/>
              <w:marTop w:val="0"/>
              <w:marBottom w:val="0"/>
              <w:divBdr>
                <w:top w:val="none" w:sz="0" w:space="0" w:color="auto"/>
                <w:left w:val="none" w:sz="0" w:space="0" w:color="auto"/>
                <w:bottom w:val="none" w:sz="0" w:space="0" w:color="auto"/>
                <w:right w:val="none" w:sz="0" w:space="0" w:color="auto"/>
              </w:divBdr>
            </w:div>
            <w:div w:id="10574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8811">
      <w:bodyDiv w:val="1"/>
      <w:marLeft w:val="0"/>
      <w:marRight w:val="0"/>
      <w:marTop w:val="0"/>
      <w:marBottom w:val="0"/>
      <w:divBdr>
        <w:top w:val="none" w:sz="0" w:space="0" w:color="auto"/>
        <w:left w:val="none" w:sz="0" w:space="0" w:color="auto"/>
        <w:bottom w:val="none" w:sz="0" w:space="0" w:color="auto"/>
        <w:right w:val="none" w:sz="0" w:space="0" w:color="auto"/>
      </w:divBdr>
    </w:div>
    <w:div w:id="1041831317">
      <w:bodyDiv w:val="1"/>
      <w:marLeft w:val="0"/>
      <w:marRight w:val="0"/>
      <w:marTop w:val="0"/>
      <w:marBottom w:val="0"/>
      <w:divBdr>
        <w:top w:val="none" w:sz="0" w:space="0" w:color="auto"/>
        <w:left w:val="none" w:sz="0" w:space="0" w:color="auto"/>
        <w:bottom w:val="none" w:sz="0" w:space="0" w:color="auto"/>
        <w:right w:val="none" w:sz="0" w:space="0" w:color="auto"/>
      </w:divBdr>
      <w:divsChild>
        <w:div w:id="1747416988">
          <w:marLeft w:val="0"/>
          <w:marRight w:val="0"/>
          <w:marTop w:val="0"/>
          <w:marBottom w:val="0"/>
          <w:divBdr>
            <w:top w:val="none" w:sz="0" w:space="0" w:color="auto"/>
            <w:left w:val="none" w:sz="0" w:space="0" w:color="auto"/>
            <w:bottom w:val="none" w:sz="0" w:space="0" w:color="auto"/>
            <w:right w:val="none" w:sz="0" w:space="0" w:color="auto"/>
          </w:divBdr>
          <w:divsChild>
            <w:div w:id="1953170033">
              <w:marLeft w:val="0"/>
              <w:marRight w:val="0"/>
              <w:marTop w:val="0"/>
              <w:marBottom w:val="0"/>
              <w:divBdr>
                <w:top w:val="none" w:sz="0" w:space="0" w:color="auto"/>
                <w:left w:val="none" w:sz="0" w:space="0" w:color="auto"/>
                <w:bottom w:val="none" w:sz="0" w:space="0" w:color="auto"/>
                <w:right w:val="none" w:sz="0" w:space="0" w:color="auto"/>
              </w:divBdr>
            </w:div>
            <w:div w:id="582834703">
              <w:marLeft w:val="0"/>
              <w:marRight w:val="0"/>
              <w:marTop w:val="0"/>
              <w:marBottom w:val="0"/>
              <w:divBdr>
                <w:top w:val="none" w:sz="0" w:space="0" w:color="auto"/>
                <w:left w:val="none" w:sz="0" w:space="0" w:color="auto"/>
                <w:bottom w:val="none" w:sz="0" w:space="0" w:color="auto"/>
                <w:right w:val="none" w:sz="0" w:space="0" w:color="auto"/>
              </w:divBdr>
            </w:div>
            <w:div w:id="540091341">
              <w:marLeft w:val="0"/>
              <w:marRight w:val="0"/>
              <w:marTop w:val="0"/>
              <w:marBottom w:val="0"/>
              <w:divBdr>
                <w:top w:val="none" w:sz="0" w:space="0" w:color="auto"/>
                <w:left w:val="none" w:sz="0" w:space="0" w:color="auto"/>
                <w:bottom w:val="none" w:sz="0" w:space="0" w:color="auto"/>
                <w:right w:val="none" w:sz="0" w:space="0" w:color="auto"/>
              </w:divBdr>
            </w:div>
            <w:div w:id="1991212020">
              <w:marLeft w:val="0"/>
              <w:marRight w:val="0"/>
              <w:marTop w:val="0"/>
              <w:marBottom w:val="0"/>
              <w:divBdr>
                <w:top w:val="none" w:sz="0" w:space="0" w:color="auto"/>
                <w:left w:val="none" w:sz="0" w:space="0" w:color="auto"/>
                <w:bottom w:val="none" w:sz="0" w:space="0" w:color="auto"/>
                <w:right w:val="none" w:sz="0" w:space="0" w:color="auto"/>
              </w:divBdr>
            </w:div>
            <w:div w:id="2016373330">
              <w:marLeft w:val="0"/>
              <w:marRight w:val="0"/>
              <w:marTop w:val="0"/>
              <w:marBottom w:val="0"/>
              <w:divBdr>
                <w:top w:val="none" w:sz="0" w:space="0" w:color="auto"/>
                <w:left w:val="none" w:sz="0" w:space="0" w:color="auto"/>
                <w:bottom w:val="none" w:sz="0" w:space="0" w:color="auto"/>
                <w:right w:val="none" w:sz="0" w:space="0" w:color="auto"/>
              </w:divBdr>
            </w:div>
            <w:div w:id="1796177177">
              <w:marLeft w:val="0"/>
              <w:marRight w:val="0"/>
              <w:marTop w:val="0"/>
              <w:marBottom w:val="0"/>
              <w:divBdr>
                <w:top w:val="none" w:sz="0" w:space="0" w:color="auto"/>
                <w:left w:val="none" w:sz="0" w:space="0" w:color="auto"/>
                <w:bottom w:val="none" w:sz="0" w:space="0" w:color="auto"/>
                <w:right w:val="none" w:sz="0" w:space="0" w:color="auto"/>
              </w:divBdr>
            </w:div>
            <w:div w:id="1284966004">
              <w:marLeft w:val="0"/>
              <w:marRight w:val="0"/>
              <w:marTop w:val="0"/>
              <w:marBottom w:val="0"/>
              <w:divBdr>
                <w:top w:val="none" w:sz="0" w:space="0" w:color="auto"/>
                <w:left w:val="none" w:sz="0" w:space="0" w:color="auto"/>
                <w:bottom w:val="none" w:sz="0" w:space="0" w:color="auto"/>
                <w:right w:val="none" w:sz="0" w:space="0" w:color="auto"/>
              </w:divBdr>
            </w:div>
            <w:div w:id="328410340">
              <w:marLeft w:val="0"/>
              <w:marRight w:val="0"/>
              <w:marTop w:val="0"/>
              <w:marBottom w:val="0"/>
              <w:divBdr>
                <w:top w:val="none" w:sz="0" w:space="0" w:color="auto"/>
                <w:left w:val="none" w:sz="0" w:space="0" w:color="auto"/>
                <w:bottom w:val="none" w:sz="0" w:space="0" w:color="auto"/>
                <w:right w:val="none" w:sz="0" w:space="0" w:color="auto"/>
              </w:divBdr>
            </w:div>
            <w:div w:id="1103187127">
              <w:marLeft w:val="0"/>
              <w:marRight w:val="0"/>
              <w:marTop w:val="0"/>
              <w:marBottom w:val="0"/>
              <w:divBdr>
                <w:top w:val="none" w:sz="0" w:space="0" w:color="auto"/>
                <w:left w:val="none" w:sz="0" w:space="0" w:color="auto"/>
                <w:bottom w:val="none" w:sz="0" w:space="0" w:color="auto"/>
                <w:right w:val="none" w:sz="0" w:space="0" w:color="auto"/>
              </w:divBdr>
            </w:div>
            <w:div w:id="538514782">
              <w:marLeft w:val="0"/>
              <w:marRight w:val="0"/>
              <w:marTop w:val="0"/>
              <w:marBottom w:val="0"/>
              <w:divBdr>
                <w:top w:val="none" w:sz="0" w:space="0" w:color="auto"/>
                <w:left w:val="none" w:sz="0" w:space="0" w:color="auto"/>
                <w:bottom w:val="none" w:sz="0" w:space="0" w:color="auto"/>
                <w:right w:val="none" w:sz="0" w:space="0" w:color="auto"/>
              </w:divBdr>
            </w:div>
            <w:div w:id="1161847353">
              <w:marLeft w:val="0"/>
              <w:marRight w:val="0"/>
              <w:marTop w:val="0"/>
              <w:marBottom w:val="0"/>
              <w:divBdr>
                <w:top w:val="none" w:sz="0" w:space="0" w:color="auto"/>
                <w:left w:val="none" w:sz="0" w:space="0" w:color="auto"/>
                <w:bottom w:val="none" w:sz="0" w:space="0" w:color="auto"/>
                <w:right w:val="none" w:sz="0" w:space="0" w:color="auto"/>
              </w:divBdr>
            </w:div>
            <w:div w:id="922376023">
              <w:marLeft w:val="0"/>
              <w:marRight w:val="0"/>
              <w:marTop w:val="0"/>
              <w:marBottom w:val="0"/>
              <w:divBdr>
                <w:top w:val="none" w:sz="0" w:space="0" w:color="auto"/>
                <w:left w:val="none" w:sz="0" w:space="0" w:color="auto"/>
                <w:bottom w:val="none" w:sz="0" w:space="0" w:color="auto"/>
                <w:right w:val="none" w:sz="0" w:space="0" w:color="auto"/>
              </w:divBdr>
            </w:div>
            <w:div w:id="1389453063">
              <w:marLeft w:val="0"/>
              <w:marRight w:val="0"/>
              <w:marTop w:val="0"/>
              <w:marBottom w:val="0"/>
              <w:divBdr>
                <w:top w:val="none" w:sz="0" w:space="0" w:color="auto"/>
                <w:left w:val="none" w:sz="0" w:space="0" w:color="auto"/>
                <w:bottom w:val="none" w:sz="0" w:space="0" w:color="auto"/>
                <w:right w:val="none" w:sz="0" w:space="0" w:color="auto"/>
              </w:divBdr>
            </w:div>
            <w:div w:id="829716283">
              <w:marLeft w:val="0"/>
              <w:marRight w:val="0"/>
              <w:marTop w:val="0"/>
              <w:marBottom w:val="0"/>
              <w:divBdr>
                <w:top w:val="none" w:sz="0" w:space="0" w:color="auto"/>
                <w:left w:val="none" w:sz="0" w:space="0" w:color="auto"/>
                <w:bottom w:val="none" w:sz="0" w:space="0" w:color="auto"/>
                <w:right w:val="none" w:sz="0" w:space="0" w:color="auto"/>
              </w:divBdr>
            </w:div>
            <w:div w:id="1318916322">
              <w:marLeft w:val="0"/>
              <w:marRight w:val="0"/>
              <w:marTop w:val="0"/>
              <w:marBottom w:val="0"/>
              <w:divBdr>
                <w:top w:val="none" w:sz="0" w:space="0" w:color="auto"/>
                <w:left w:val="none" w:sz="0" w:space="0" w:color="auto"/>
                <w:bottom w:val="none" w:sz="0" w:space="0" w:color="auto"/>
                <w:right w:val="none" w:sz="0" w:space="0" w:color="auto"/>
              </w:divBdr>
            </w:div>
            <w:div w:id="716314551">
              <w:marLeft w:val="0"/>
              <w:marRight w:val="0"/>
              <w:marTop w:val="0"/>
              <w:marBottom w:val="0"/>
              <w:divBdr>
                <w:top w:val="none" w:sz="0" w:space="0" w:color="auto"/>
                <w:left w:val="none" w:sz="0" w:space="0" w:color="auto"/>
                <w:bottom w:val="none" w:sz="0" w:space="0" w:color="auto"/>
                <w:right w:val="none" w:sz="0" w:space="0" w:color="auto"/>
              </w:divBdr>
            </w:div>
            <w:div w:id="1134057338">
              <w:marLeft w:val="0"/>
              <w:marRight w:val="0"/>
              <w:marTop w:val="0"/>
              <w:marBottom w:val="0"/>
              <w:divBdr>
                <w:top w:val="none" w:sz="0" w:space="0" w:color="auto"/>
                <w:left w:val="none" w:sz="0" w:space="0" w:color="auto"/>
                <w:bottom w:val="none" w:sz="0" w:space="0" w:color="auto"/>
                <w:right w:val="none" w:sz="0" w:space="0" w:color="auto"/>
              </w:divBdr>
            </w:div>
            <w:div w:id="3019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39786">
      <w:bodyDiv w:val="1"/>
      <w:marLeft w:val="0"/>
      <w:marRight w:val="0"/>
      <w:marTop w:val="0"/>
      <w:marBottom w:val="0"/>
      <w:divBdr>
        <w:top w:val="none" w:sz="0" w:space="0" w:color="auto"/>
        <w:left w:val="none" w:sz="0" w:space="0" w:color="auto"/>
        <w:bottom w:val="none" w:sz="0" w:space="0" w:color="auto"/>
        <w:right w:val="none" w:sz="0" w:space="0" w:color="auto"/>
      </w:divBdr>
      <w:divsChild>
        <w:div w:id="443233866">
          <w:marLeft w:val="60"/>
          <w:marRight w:val="60"/>
          <w:marTop w:val="0"/>
          <w:marBottom w:val="48"/>
          <w:divBdr>
            <w:top w:val="none" w:sz="0" w:space="0" w:color="auto"/>
            <w:left w:val="none" w:sz="0" w:space="0" w:color="auto"/>
            <w:bottom w:val="none" w:sz="0" w:space="0" w:color="auto"/>
            <w:right w:val="none" w:sz="0" w:space="0" w:color="auto"/>
          </w:divBdr>
          <w:divsChild>
            <w:div w:id="1217930407">
              <w:marLeft w:val="0"/>
              <w:marRight w:val="0"/>
              <w:marTop w:val="30"/>
              <w:marBottom w:val="0"/>
              <w:divBdr>
                <w:top w:val="none" w:sz="0" w:space="0" w:color="auto"/>
                <w:left w:val="none" w:sz="0" w:space="0" w:color="auto"/>
                <w:bottom w:val="none" w:sz="0" w:space="0" w:color="auto"/>
                <w:right w:val="none" w:sz="0" w:space="0" w:color="auto"/>
              </w:divBdr>
              <w:divsChild>
                <w:div w:id="94061374">
                  <w:marLeft w:val="0"/>
                  <w:marRight w:val="0"/>
                  <w:marTop w:val="0"/>
                  <w:marBottom w:val="0"/>
                  <w:divBdr>
                    <w:top w:val="single" w:sz="2" w:space="0" w:color="0053A2"/>
                    <w:left w:val="single" w:sz="2" w:space="0" w:color="0053A2"/>
                    <w:bottom w:val="single" w:sz="2" w:space="0" w:color="0053A2"/>
                    <w:right w:val="single" w:sz="2" w:space="0" w:color="0053A2"/>
                  </w:divBdr>
                  <w:divsChild>
                    <w:div w:id="1514612265">
                      <w:marLeft w:val="0"/>
                      <w:marRight w:val="0"/>
                      <w:marTop w:val="0"/>
                      <w:marBottom w:val="0"/>
                      <w:divBdr>
                        <w:top w:val="none" w:sz="0" w:space="0" w:color="auto"/>
                        <w:left w:val="none" w:sz="0" w:space="0" w:color="auto"/>
                        <w:bottom w:val="none" w:sz="0" w:space="0" w:color="auto"/>
                        <w:right w:val="none" w:sz="0" w:space="0" w:color="auto"/>
                      </w:divBdr>
                      <w:divsChild>
                        <w:div w:id="1725903688">
                          <w:marLeft w:val="0"/>
                          <w:marRight w:val="0"/>
                          <w:marTop w:val="0"/>
                          <w:marBottom w:val="0"/>
                          <w:divBdr>
                            <w:top w:val="none" w:sz="0" w:space="0" w:color="auto"/>
                            <w:left w:val="none" w:sz="0" w:space="0" w:color="auto"/>
                            <w:bottom w:val="none" w:sz="0" w:space="0" w:color="auto"/>
                            <w:right w:val="none" w:sz="0" w:space="0" w:color="auto"/>
                          </w:divBdr>
                          <w:divsChild>
                            <w:div w:id="8719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833925">
      <w:bodyDiv w:val="1"/>
      <w:marLeft w:val="0"/>
      <w:marRight w:val="0"/>
      <w:marTop w:val="0"/>
      <w:marBottom w:val="0"/>
      <w:divBdr>
        <w:top w:val="none" w:sz="0" w:space="0" w:color="auto"/>
        <w:left w:val="none" w:sz="0" w:space="0" w:color="auto"/>
        <w:bottom w:val="none" w:sz="0" w:space="0" w:color="auto"/>
        <w:right w:val="none" w:sz="0" w:space="0" w:color="auto"/>
      </w:divBdr>
    </w:div>
    <w:div w:id="1152328237">
      <w:bodyDiv w:val="1"/>
      <w:marLeft w:val="0"/>
      <w:marRight w:val="0"/>
      <w:marTop w:val="0"/>
      <w:marBottom w:val="0"/>
      <w:divBdr>
        <w:top w:val="none" w:sz="0" w:space="0" w:color="auto"/>
        <w:left w:val="none" w:sz="0" w:space="0" w:color="auto"/>
        <w:bottom w:val="none" w:sz="0" w:space="0" w:color="auto"/>
        <w:right w:val="none" w:sz="0" w:space="0" w:color="auto"/>
      </w:divBdr>
      <w:divsChild>
        <w:div w:id="1846478019">
          <w:marLeft w:val="0"/>
          <w:marRight w:val="0"/>
          <w:marTop w:val="0"/>
          <w:marBottom w:val="0"/>
          <w:divBdr>
            <w:top w:val="none" w:sz="0" w:space="0" w:color="auto"/>
            <w:left w:val="none" w:sz="0" w:space="0" w:color="auto"/>
            <w:bottom w:val="none" w:sz="0" w:space="0" w:color="auto"/>
            <w:right w:val="none" w:sz="0" w:space="0" w:color="auto"/>
          </w:divBdr>
          <w:divsChild>
            <w:div w:id="7687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1175">
      <w:bodyDiv w:val="1"/>
      <w:marLeft w:val="0"/>
      <w:marRight w:val="0"/>
      <w:marTop w:val="0"/>
      <w:marBottom w:val="0"/>
      <w:divBdr>
        <w:top w:val="none" w:sz="0" w:space="0" w:color="auto"/>
        <w:left w:val="none" w:sz="0" w:space="0" w:color="auto"/>
        <w:bottom w:val="none" w:sz="0" w:space="0" w:color="auto"/>
        <w:right w:val="none" w:sz="0" w:space="0" w:color="auto"/>
      </w:divBdr>
      <w:divsChild>
        <w:div w:id="1701053779">
          <w:marLeft w:val="0"/>
          <w:marRight w:val="0"/>
          <w:marTop w:val="0"/>
          <w:marBottom w:val="0"/>
          <w:divBdr>
            <w:top w:val="none" w:sz="0" w:space="0" w:color="auto"/>
            <w:left w:val="none" w:sz="0" w:space="0" w:color="auto"/>
            <w:bottom w:val="none" w:sz="0" w:space="0" w:color="auto"/>
            <w:right w:val="none" w:sz="0" w:space="0" w:color="auto"/>
          </w:divBdr>
          <w:divsChild>
            <w:div w:id="12649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6185">
      <w:bodyDiv w:val="1"/>
      <w:marLeft w:val="0"/>
      <w:marRight w:val="0"/>
      <w:marTop w:val="0"/>
      <w:marBottom w:val="0"/>
      <w:divBdr>
        <w:top w:val="none" w:sz="0" w:space="0" w:color="auto"/>
        <w:left w:val="none" w:sz="0" w:space="0" w:color="auto"/>
        <w:bottom w:val="none" w:sz="0" w:space="0" w:color="auto"/>
        <w:right w:val="none" w:sz="0" w:space="0" w:color="auto"/>
      </w:divBdr>
      <w:divsChild>
        <w:div w:id="718211431">
          <w:marLeft w:val="0"/>
          <w:marRight w:val="0"/>
          <w:marTop w:val="0"/>
          <w:marBottom w:val="0"/>
          <w:divBdr>
            <w:top w:val="none" w:sz="0" w:space="0" w:color="auto"/>
            <w:left w:val="none" w:sz="0" w:space="0" w:color="auto"/>
            <w:bottom w:val="none" w:sz="0" w:space="0" w:color="auto"/>
            <w:right w:val="none" w:sz="0" w:space="0" w:color="auto"/>
          </w:divBdr>
          <w:divsChild>
            <w:div w:id="1719473748">
              <w:marLeft w:val="0"/>
              <w:marRight w:val="0"/>
              <w:marTop w:val="0"/>
              <w:marBottom w:val="0"/>
              <w:divBdr>
                <w:top w:val="none" w:sz="0" w:space="0" w:color="auto"/>
                <w:left w:val="none" w:sz="0" w:space="0" w:color="auto"/>
                <w:bottom w:val="none" w:sz="0" w:space="0" w:color="auto"/>
                <w:right w:val="none" w:sz="0" w:space="0" w:color="auto"/>
              </w:divBdr>
              <w:divsChild>
                <w:div w:id="209808731">
                  <w:marLeft w:val="0"/>
                  <w:marRight w:val="0"/>
                  <w:marTop w:val="0"/>
                  <w:marBottom w:val="0"/>
                  <w:divBdr>
                    <w:top w:val="none" w:sz="0" w:space="0" w:color="auto"/>
                    <w:left w:val="none" w:sz="0" w:space="0" w:color="auto"/>
                    <w:bottom w:val="none" w:sz="0" w:space="0" w:color="auto"/>
                    <w:right w:val="none" w:sz="0" w:space="0" w:color="auto"/>
                  </w:divBdr>
                  <w:divsChild>
                    <w:div w:id="1380473906">
                      <w:marLeft w:val="0"/>
                      <w:marRight w:val="0"/>
                      <w:marTop w:val="0"/>
                      <w:marBottom w:val="0"/>
                      <w:divBdr>
                        <w:top w:val="none" w:sz="0" w:space="0" w:color="auto"/>
                        <w:left w:val="none" w:sz="0" w:space="0" w:color="auto"/>
                        <w:bottom w:val="none" w:sz="0" w:space="0" w:color="auto"/>
                        <w:right w:val="none" w:sz="0" w:space="0" w:color="auto"/>
                      </w:divBdr>
                      <w:divsChild>
                        <w:div w:id="1259482749">
                          <w:marLeft w:val="0"/>
                          <w:marRight w:val="0"/>
                          <w:marTop w:val="0"/>
                          <w:marBottom w:val="0"/>
                          <w:divBdr>
                            <w:top w:val="none" w:sz="0" w:space="0" w:color="auto"/>
                            <w:left w:val="none" w:sz="0" w:space="0" w:color="auto"/>
                            <w:bottom w:val="none" w:sz="0" w:space="0" w:color="auto"/>
                            <w:right w:val="none" w:sz="0" w:space="0" w:color="auto"/>
                          </w:divBdr>
                        </w:div>
                        <w:div w:id="307903253">
                          <w:marLeft w:val="0"/>
                          <w:marRight w:val="0"/>
                          <w:marTop w:val="0"/>
                          <w:marBottom w:val="0"/>
                          <w:divBdr>
                            <w:top w:val="none" w:sz="0" w:space="0" w:color="auto"/>
                            <w:left w:val="none" w:sz="0" w:space="0" w:color="auto"/>
                            <w:bottom w:val="none" w:sz="0" w:space="0" w:color="auto"/>
                            <w:right w:val="none" w:sz="0" w:space="0" w:color="auto"/>
                          </w:divBdr>
                        </w:div>
                        <w:div w:id="669329120">
                          <w:marLeft w:val="0"/>
                          <w:marRight w:val="0"/>
                          <w:marTop w:val="0"/>
                          <w:marBottom w:val="0"/>
                          <w:divBdr>
                            <w:top w:val="none" w:sz="0" w:space="0" w:color="auto"/>
                            <w:left w:val="none" w:sz="0" w:space="0" w:color="auto"/>
                            <w:bottom w:val="none" w:sz="0" w:space="0" w:color="auto"/>
                            <w:right w:val="none" w:sz="0" w:space="0" w:color="auto"/>
                          </w:divBdr>
                        </w:div>
                        <w:div w:id="399986983">
                          <w:marLeft w:val="0"/>
                          <w:marRight w:val="0"/>
                          <w:marTop w:val="0"/>
                          <w:marBottom w:val="0"/>
                          <w:divBdr>
                            <w:top w:val="none" w:sz="0" w:space="0" w:color="auto"/>
                            <w:left w:val="none" w:sz="0" w:space="0" w:color="auto"/>
                            <w:bottom w:val="none" w:sz="0" w:space="0" w:color="auto"/>
                            <w:right w:val="none" w:sz="0" w:space="0" w:color="auto"/>
                          </w:divBdr>
                          <w:divsChild>
                            <w:div w:id="1017194613">
                              <w:marLeft w:val="0"/>
                              <w:marRight w:val="0"/>
                              <w:marTop w:val="0"/>
                              <w:marBottom w:val="0"/>
                              <w:divBdr>
                                <w:top w:val="none" w:sz="0" w:space="0" w:color="auto"/>
                                <w:left w:val="none" w:sz="0" w:space="0" w:color="auto"/>
                                <w:bottom w:val="none" w:sz="0" w:space="0" w:color="auto"/>
                                <w:right w:val="none" w:sz="0" w:space="0" w:color="auto"/>
                              </w:divBdr>
                              <w:divsChild>
                                <w:div w:id="1282148911">
                                  <w:marLeft w:val="0"/>
                                  <w:marRight w:val="0"/>
                                  <w:marTop w:val="0"/>
                                  <w:marBottom w:val="0"/>
                                  <w:divBdr>
                                    <w:top w:val="none" w:sz="0" w:space="0" w:color="auto"/>
                                    <w:left w:val="none" w:sz="0" w:space="0" w:color="auto"/>
                                    <w:bottom w:val="none" w:sz="0" w:space="0" w:color="auto"/>
                                    <w:right w:val="none" w:sz="0" w:space="0" w:color="auto"/>
                                  </w:divBdr>
                                  <w:divsChild>
                                    <w:div w:id="1258371592">
                                      <w:marLeft w:val="0"/>
                                      <w:marRight w:val="0"/>
                                      <w:marTop w:val="0"/>
                                      <w:marBottom w:val="0"/>
                                      <w:divBdr>
                                        <w:top w:val="none" w:sz="0" w:space="0" w:color="auto"/>
                                        <w:left w:val="none" w:sz="0" w:space="0" w:color="auto"/>
                                        <w:bottom w:val="none" w:sz="0" w:space="0" w:color="auto"/>
                                        <w:right w:val="none" w:sz="0" w:space="0" w:color="auto"/>
                                      </w:divBdr>
                                      <w:divsChild>
                                        <w:div w:id="18564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038349">
      <w:bodyDiv w:val="1"/>
      <w:marLeft w:val="0"/>
      <w:marRight w:val="0"/>
      <w:marTop w:val="0"/>
      <w:marBottom w:val="0"/>
      <w:divBdr>
        <w:top w:val="none" w:sz="0" w:space="0" w:color="auto"/>
        <w:left w:val="none" w:sz="0" w:space="0" w:color="auto"/>
        <w:bottom w:val="none" w:sz="0" w:space="0" w:color="auto"/>
        <w:right w:val="none" w:sz="0" w:space="0" w:color="auto"/>
      </w:divBdr>
      <w:divsChild>
        <w:div w:id="283853931">
          <w:marLeft w:val="0"/>
          <w:marRight w:val="0"/>
          <w:marTop w:val="0"/>
          <w:marBottom w:val="0"/>
          <w:divBdr>
            <w:top w:val="none" w:sz="0" w:space="0" w:color="auto"/>
            <w:left w:val="none" w:sz="0" w:space="0" w:color="auto"/>
            <w:bottom w:val="none" w:sz="0" w:space="0" w:color="auto"/>
            <w:right w:val="none" w:sz="0" w:space="0" w:color="auto"/>
          </w:divBdr>
          <w:divsChild>
            <w:div w:id="953438427">
              <w:marLeft w:val="0"/>
              <w:marRight w:val="0"/>
              <w:marTop w:val="0"/>
              <w:marBottom w:val="0"/>
              <w:divBdr>
                <w:top w:val="none" w:sz="0" w:space="0" w:color="auto"/>
                <w:left w:val="none" w:sz="0" w:space="0" w:color="auto"/>
                <w:bottom w:val="none" w:sz="0" w:space="0" w:color="auto"/>
                <w:right w:val="none" w:sz="0" w:space="0" w:color="auto"/>
              </w:divBdr>
            </w:div>
            <w:div w:id="2035302579">
              <w:marLeft w:val="0"/>
              <w:marRight w:val="0"/>
              <w:marTop w:val="0"/>
              <w:marBottom w:val="0"/>
              <w:divBdr>
                <w:top w:val="none" w:sz="0" w:space="0" w:color="auto"/>
                <w:left w:val="none" w:sz="0" w:space="0" w:color="auto"/>
                <w:bottom w:val="none" w:sz="0" w:space="0" w:color="auto"/>
                <w:right w:val="none" w:sz="0" w:space="0" w:color="auto"/>
              </w:divBdr>
            </w:div>
            <w:div w:id="1034962727">
              <w:marLeft w:val="0"/>
              <w:marRight w:val="0"/>
              <w:marTop w:val="0"/>
              <w:marBottom w:val="0"/>
              <w:divBdr>
                <w:top w:val="none" w:sz="0" w:space="0" w:color="auto"/>
                <w:left w:val="none" w:sz="0" w:space="0" w:color="auto"/>
                <w:bottom w:val="none" w:sz="0" w:space="0" w:color="auto"/>
                <w:right w:val="none" w:sz="0" w:space="0" w:color="auto"/>
              </w:divBdr>
            </w:div>
            <w:div w:id="1013918776">
              <w:marLeft w:val="0"/>
              <w:marRight w:val="0"/>
              <w:marTop w:val="0"/>
              <w:marBottom w:val="0"/>
              <w:divBdr>
                <w:top w:val="none" w:sz="0" w:space="0" w:color="auto"/>
                <w:left w:val="none" w:sz="0" w:space="0" w:color="auto"/>
                <w:bottom w:val="none" w:sz="0" w:space="0" w:color="auto"/>
                <w:right w:val="none" w:sz="0" w:space="0" w:color="auto"/>
              </w:divBdr>
            </w:div>
            <w:div w:id="1796748059">
              <w:marLeft w:val="0"/>
              <w:marRight w:val="0"/>
              <w:marTop w:val="0"/>
              <w:marBottom w:val="0"/>
              <w:divBdr>
                <w:top w:val="none" w:sz="0" w:space="0" w:color="auto"/>
                <w:left w:val="none" w:sz="0" w:space="0" w:color="auto"/>
                <w:bottom w:val="none" w:sz="0" w:space="0" w:color="auto"/>
                <w:right w:val="none" w:sz="0" w:space="0" w:color="auto"/>
              </w:divBdr>
            </w:div>
            <w:div w:id="921598020">
              <w:marLeft w:val="0"/>
              <w:marRight w:val="0"/>
              <w:marTop w:val="0"/>
              <w:marBottom w:val="0"/>
              <w:divBdr>
                <w:top w:val="none" w:sz="0" w:space="0" w:color="auto"/>
                <w:left w:val="none" w:sz="0" w:space="0" w:color="auto"/>
                <w:bottom w:val="none" w:sz="0" w:space="0" w:color="auto"/>
                <w:right w:val="none" w:sz="0" w:space="0" w:color="auto"/>
              </w:divBdr>
            </w:div>
            <w:div w:id="116874670">
              <w:marLeft w:val="0"/>
              <w:marRight w:val="0"/>
              <w:marTop w:val="0"/>
              <w:marBottom w:val="0"/>
              <w:divBdr>
                <w:top w:val="none" w:sz="0" w:space="0" w:color="auto"/>
                <w:left w:val="none" w:sz="0" w:space="0" w:color="auto"/>
                <w:bottom w:val="none" w:sz="0" w:space="0" w:color="auto"/>
                <w:right w:val="none" w:sz="0" w:space="0" w:color="auto"/>
              </w:divBdr>
            </w:div>
            <w:div w:id="163011325">
              <w:marLeft w:val="0"/>
              <w:marRight w:val="0"/>
              <w:marTop w:val="0"/>
              <w:marBottom w:val="0"/>
              <w:divBdr>
                <w:top w:val="none" w:sz="0" w:space="0" w:color="auto"/>
                <w:left w:val="none" w:sz="0" w:space="0" w:color="auto"/>
                <w:bottom w:val="none" w:sz="0" w:space="0" w:color="auto"/>
                <w:right w:val="none" w:sz="0" w:space="0" w:color="auto"/>
              </w:divBdr>
            </w:div>
            <w:div w:id="1073627163">
              <w:marLeft w:val="0"/>
              <w:marRight w:val="0"/>
              <w:marTop w:val="0"/>
              <w:marBottom w:val="0"/>
              <w:divBdr>
                <w:top w:val="none" w:sz="0" w:space="0" w:color="auto"/>
                <w:left w:val="none" w:sz="0" w:space="0" w:color="auto"/>
                <w:bottom w:val="none" w:sz="0" w:space="0" w:color="auto"/>
                <w:right w:val="none" w:sz="0" w:space="0" w:color="auto"/>
              </w:divBdr>
            </w:div>
            <w:div w:id="2045476334">
              <w:marLeft w:val="0"/>
              <w:marRight w:val="0"/>
              <w:marTop w:val="0"/>
              <w:marBottom w:val="0"/>
              <w:divBdr>
                <w:top w:val="none" w:sz="0" w:space="0" w:color="auto"/>
                <w:left w:val="none" w:sz="0" w:space="0" w:color="auto"/>
                <w:bottom w:val="none" w:sz="0" w:space="0" w:color="auto"/>
                <w:right w:val="none" w:sz="0" w:space="0" w:color="auto"/>
              </w:divBdr>
            </w:div>
            <w:div w:id="1040515712">
              <w:marLeft w:val="0"/>
              <w:marRight w:val="0"/>
              <w:marTop w:val="0"/>
              <w:marBottom w:val="0"/>
              <w:divBdr>
                <w:top w:val="none" w:sz="0" w:space="0" w:color="auto"/>
                <w:left w:val="none" w:sz="0" w:space="0" w:color="auto"/>
                <w:bottom w:val="none" w:sz="0" w:space="0" w:color="auto"/>
                <w:right w:val="none" w:sz="0" w:space="0" w:color="auto"/>
              </w:divBdr>
            </w:div>
            <w:div w:id="2141725544">
              <w:marLeft w:val="0"/>
              <w:marRight w:val="0"/>
              <w:marTop w:val="0"/>
              <w:marBottom w:val="0"/>
              <w:divBdr>
                <w:top w:val="none" w:sz="0" w:space="0" w:color="auto"/>
                <w:left w:val="none" w:sz="0" w:space="0" w:color="auto"/>
                <w:bottom w:val="none" w:sz="0" w:space="0" w:color="auto"/>
                <w:right w:val="none" w:sz="0" w:space="0" w:color="auto"/>
              </w:divBdr>
            </w:div>
            <w:div w:id="1755518190">
              <w:marLeft w:val="0"/>
              <w:marRight w:val="0"/>
              <w:marTop w:val="0"/>
              <w:marBottom w:val="0"/>
              <w:divBdr>
                <w:top w:val="none" w:sz="0" w:space="0" w:color="auto"/>
                <w:left w:val="none" w:sz="0" w:space="0" w:color="auto"/>
                <w:bottom w:val="none" w:sz="0" w:space="0" w:color="auto"/>
                <w:right w:val="none" w:sz="0" w:space="0" w:color="auto"/>
              </w:divBdr>
            </w:div>
            <w:div w:id="1965036091">
              <w:marLeft w:val="0"/>
              <w:marRight w:val="0"/>
              <w:marTop w:val="0"/>
              <w:marBottom w:val="0"/>
              <w:divBdr>
                <w:top w:val="none" w:sz="0" w:space="0" w:color="auto"/>
                <w:left w:val="none" w:sz="0" w:space="0" w:color="auto"/>
                <w:bottom w:val="none" w:sz="0" w:space="0" w:color="auto"/>
                <w:right w:val="none" w:sz="0" w:space="0" w:color="auto"/>
              </w:divBdr>
            </w:div>
            <w:div w:id="2035574106">
              <w:marLeft w:val="0"/>
              <w:marRight w:val="0"/>
              <w:marTop w:val="0"/>
              <w:marBottom w:val="0"/>
              <w:divBdr>
                <w:top w:val="none" w:sz="0" w:space="0" w:color="auto"/>
                <w:left w:val="none" w:sz="0" w:space="0" w:color="auto"/>
                <w:bottom w:val="none" w:sz="0" w:space="0" w:color="auto"/>
                <w:right w:val="none" w:sz="0" w:space="0" w:color="auto"/>
              </w:divBdr>
            </w:div>
            <w:div w:id="1472870989">
              <w:marLeft w:val="0"/>
              <w:marRight w:val="0"/>
              <w:marTop w:val="0"/>
              <w:marBottom w:val="0"/>
              <w:divBdr>
                <w:top w:val="none" w:sz="0" w:space="0" w:color="auto"/>
                <w:left w:val="none" w:sz="0" w:space="0" w:color="auto"/>
                <w:bottom w:val="none" w:sz="0" w:space="0" w:color="auto"/>
                <w:right w:val="none" w:sz="0" w:space="0" w:color="auto"/>
              </w:divBdr>
            </w:div>
            <w:div w:id="586228925">
              <w:marLeft w:val="0"/>
              <w:marRight w:val="0"/>
              <w:marTop w:val="0"/>
              <w:marBottom w:val="0"/>
              <w:divBdr>
                <w:top w:val="none" w:sz="0" w:space="0" w:color="auto"/>
                <w:left w:val="none" w:sz="0" w:space="0" w:color="auto"/>
                <w:bottom w:val="none" w:sz="0" w:space="0" w:color="auto"/>
                <w:right w:val="none" w:sz="0" w:space="0" w:color="auto"/>
              </w:divBdr>
            </w:div>
            <w:div w:id="1782803042">
              <w:marLeft w:val="0"/>
              <w:marRight w:val="0"/>
              <w:marTop w:val="0"/>
              <w:marBottom w:val="0"/>
              <w:divBdr>
                <w:top w:val="none" w:sz="0" w:space="0" w:color="auto"/>
                <w:left w:val="none" w:sz="0" w:space="0" w:color="auto"/>
                <w:bottom w:val="none" w:sz="0" w:space="0" w:color="auto"/>
                <w:right w:val="none" w:sz="0" w:space="0" w:color="auto"/>
              </w:divBdr>
            </w:div>
            <w:div w:id="1767768423">
              <w:marLeft w:val="0"/>
              <w:marRight w:val="0"/>
              <w:marTop w:val="0"/>
              <w:marBottom w:val="0"/>
              <w:divBdr>
                <w:top w:val="none" w:sz="0" w:space="0" w:color="auto"/>
                <w:left w:val="none" w:sz="0" w:space="0" w:color="auto"/>
                <w:bottom w:val="none" w:sz="0" w:space="0" w:color="auto"/>
                <w:right w:val="none" w:sz="0" w:space="0" w:color="auto"/>
              </w:divBdr>
            </w:div>
            <w:div w:id="1496219601">
              <w:marLeft w:val="0"/>
              <w:marRight w:val="0"/>
              <w:marTop w:val="0"/>
              <w:marBottom w:val="0"/>
              <w:divBdr>
                <w:top w:val="none" w:sz="0" w:space="0" w:color="auto"/>
                <w:left w:val="none" w:sz="0" w:space="0" w:color="auto"/>
                <w:bottom w:val="none" w:sz="0" w:space="0" w:color="auto"/>
                <w:right w:val="none" w:sz="0" w:space="0" w:color="auto"/>
              </w:divBdr>
            </w:div>
            <w:div w:id="825711222">
              <w:marLeft w:val="0"/>
              <w:marRight w:val="0"/>
              <w:marTop w:val="0"/>
              <w:marBottom w:val="0"/>
              <w:divBdr>
                <w:top w:val="none" w:sz="0" w:space="0" w:color="auto"/>
                <w:left w:val="none" w:sz="0" w:space="0" w:color="auto"/>
                <w:bottom w:val="none" w:sz="0" w:space="0" w:color="auto"/>
                <w:right w:val="none" w:sz="0" w:space="0" w:color="auto"/>
              </w:divBdr>
            </w:div>
            <w:div w:id="2005237239">
              <w:marLeft w:val="0"/>
              <w:marRight w:val="0"/>
              <w:marTop w:val="0"/>
              <w:marBottom w:val="0"/>
              <w:divBdr>
                <w:top w:val="none" w:sz="0" w:space="0" w:color="auto"/>
                <w:left w:val="none" w:sz="0" w:space="0" w:color="auto"/>
                <w:bottom w:val="none" w:sz="0" w:space="0" w:color="auto"/>
                <w:right w:val="none" w:sz="0" w:space="0" w:color="auto"/>
              </w:divBdr>
            </w:div>
            <w:div w:id="205990055">
              <w:marLeft w:val="0"/>
              <w:marRight w:val="0"/>
              <w:marTop w:val="0"/>
              <w:marBottom w:val="0"/>
              <w:divBdr>
                <w:top w:val="none" w:sz="0" w:space="0" w:color="auto"/>
                <w:left w:val="none" w:sz="0" w:space="0" w:color="auto"/>
                <w:bottom w:val="none" w:sz="0" w:space="0" w:color="auto"/>
                <w:right w:val="none" w:sz="0" w:space="0" w:color="auto"/>
              </w:divBdr>
            </w:div>
            <w:div w:id="456219072">
              <w:marLeft w:val="0"/>
              <w:marRight w:val="0"/>
              <w:marTop w:val="0"/>
              <w:marBottom w:val="0"/>
              <w:divBdr>
                <w:top w:val="none" w:sz="0" w:space="0" w:color="auto"/>
                <w:left w:val="none" w:sz="0" w:space="0" w:color="auto"/>
                <w:bottom w:val="none" w:sz="0" w:space="0" w:color="auto"/>
                <w:right w:val="none" w:sz="0" w:space="0" w:color="auto"/>
              </w:divBdr>
            </w:div>
            <w:div w:id="831333062">
              <w:marLeft w:val="0"/>
              <w:marRight w:val="0"/>
              <w:marTop w:val="0"/>
              <w:marBottom w:val="0"/>
              <w:divBdr>
                <w:top w:val="none" w:sz="0" w:space="0" w:color="auto"/>
                <w:left w:val="none" w:sz="0" w:space="0" w:color="auto"/>
                <w:bottom w:val="none" w:sz="0" w:space="0" w:color="auto"/>
                <w:right w:val="none" w:sz="0" w:space="0" w:color="auto"/>
              </w:divBdr>
            </w:div>
            <w:div w:id="214509633">
              <w:marLeft w:val="0"/>
              <w:marRight w:val="0"/>
              <w:marTop w:val="0"/>
              <w:marBottom w:val="0"/>
              <w:divBdr>
                <w:top w:val="none" w:sz="0" w:space="0" w:color="auto"/>
                <w:left w:val="none" w:sz="0" w:space="0" w:color="auto"/>
                <w:bottom w:val="none" w:sz="0" w:space="0" w:color="auto"/>
                <w:right w:val="none" w:sz="0" w:space="0" w:color="auto"/>
              </w:divBdr>
            </w:div>
            <w:div w:id="1663923823">
              <w:marLeft w:val="0"/>
              <w:marRight w:val="0"/>
              <w:marTop w:val="0"/>
              <w:marBottom w:val="0"/>
              <w:divBdr>
                <w:top w:val="none" w:sz="0" w:space="0" w:color="auto"/>
                <w:left w:val="none" w:sz="0" w:space="0" w:color="auto"/>
                <w:bottom w:val="none" w:sz="0" w:space="0" w:color="auto"/>
                <w:right w:val="none" w:sz="0" w:space="0" w:color="auto"/>
              </w:divBdr>
            </w:div>
            <w:div w:id="917177364">
              <w:marLeft w:val="0"/>
              <w:marRight w:val="0"/>
              <w:marTop w:val="0"/>
              <w:marBottom w:val="0"/>
              <w:divBdr>
                <w:top w:val="none" w:sz="0" w:space="0" w:color="auto"/>
                <w:left w:val="none" w:sz="0" w:space="0" w:color="auto"/>
                <w:bottom w:val="none" w:sz="0" w:space="0" w:color="auto"/>
                <w:right w:val="none" w:sz="0" w:space="0" w:color="auto"/>
              </w:divBdr>
            </w:div>
            <w:div w:id="2083988019">
              <w:marLeft w:val="0"/>
              <w:marRight w:val="0"/>
              <w:marTop w:val="0"/>
              <w:marBottom w:val="0"/>
              <w:divBdr>
                <w:top w:val="none" w:sz="0" w:space="0" w:color="auto"/>
                <w:left w:val="none" w:sz="0" w:space="0" w:color="auto"/>
                <w:bottom w:val="none" w:sz="0" w:space="0" w:color="auto"/>
                <w:right w:val="none" w:sz="0" w:space="0" w:color="auto"/>
              </w:divBdr>
            </w:div>
            <w:div w:id="588780539">
              <w:marLeft w:val="0"/>
              <w:marRight w:val="0"/>
              <w:marTop w:val="0"/>
              <w:marBottom w:val="0"/>
              <w:divBdr>
                <w:top w:val="none" w:sz="0" w:space="0" w:color="auto"/>
                <w:left w:val="none" w:sz="0" w:space="0" w:color="auto"/>
                <w:bottom w:val="none" w:sz="0" w:space="0" w:color="auto"/>
                <w:right w:val="none" w:sz="0" w:space="0" w:color="auto"/>
              </w:divBdr>
            </w:div>
            <w:div w:id="513808514">
              <w:marLeft w:val="0"/>
              <w:marRight w:val="0"/>
              <w:marTop w:val="0"/>
              <w:marBottom w:val="0"/>
              <w:divBdr>
                <w:top w:val="none" w:sz="0" w:space="0" w:color="auto"/>
                <w:left w:val="none" w:sz="0" w:space="0" w:color="auto"/>
                <w:bottom w:val="none" w:sz="0" w:space="0" w:color="auto"/>
                <w:right w:val="none" w:sz="0" w:space="0" w:color="auto"/>
              </w:divBdr>
            </w:div>
            <w:div w:id="1344434106">
              <w:marLeft w:val="0"/>
              <w:marRight w:val="0"/>
              <w:marTop w:val="0"/>
              <w:marBottom w:val="0"/>
              <w:divBdr>
                <w:top w:val="none" w:sz="0" w:space="0" w:color="auto"/>
                <w:left w:val="none" w:sz="0" w:space="0" w:color="auto"/>
                <w:bottom w:val="none" w:sz="0" w:space="0" w:color="auto"/>
                <w:right w:val="none" w:sz="0" w:space="0" w:color="auto"/>
              </w:divBdr>
            </w:div>
            <w:div w:id="1315649190">
              <w:marLeft w:val="0"/>
              <w:marRight w:val="0"/>
              <w:marTop w:val="0"/>
              <w:marBottom w:val="0"/>
              <w:divBdr>
                <w:top w:val="none" w:sz="0" w:space="0" w:color="auto"/>
                <w:left w:val="none" w:sz="0" w:space="0" w:color="auto"/>
                <w:bottom w:val="none" w:sz="0" w:space="0" w:color="auto"/>
                <w:right w:val="none" w:sz="0" w:space="0" w:color="auto"/>
              </w:divBdr>
            </w:div>
            <w:div w:id="282536393">
              <w:marLeft w:val="0"/>
              <w:marRight w:val="0"/>
              <w:marTop w:val="0"/>
              <w:marBottom w:val="0"/>
              <w:divBdr>
                <w:top w:val="none" w:sz="0" w:space="0" w:color="auto"/>
                <w:left w:val="none" w:sz="0" w:space="0" w:color="auto"/>
                <w:bottom w:val="none" w:sz="0" w:space="0" w:color="auto"/>
                <w:right w:val="none" w:sz="0" w:space="0" w:color="auto"/>
              </w:divBdr>
            </w:div>
            <w:div w:id="591666195">
              <w:marLeft w:val="0"/>
              <w:marRight w:val="0"/>
              <w:marTop w:val="0"/>
              <w:marBottom w:val="0"/>
              <w:divBdr>
                <w:top w:val="none" w:sz="0" w:space="0" w:color="auto"/>
                <w:left w:val="none" w:sz="0" w:space="0" w:color="auto"/>
                <w:bottom w:val="none" w:sz="0" w:space="0" w:color="auto"/>
                <w:right w:val="none" w:sz="0" w:space="0" w:color="auto"/>
              </w:divBdr>
            </w:div>
            <w:div w:id="297802557">
              <w:marLeft w:val="0"/>
              <w:marRight w:val="0"/>
              <w:marTop w:val="0"/>
              <w:marBottom w:val="0"/>
              <w:divBdr>
                <w:top w:val="none" w:sz="0" w:space="0" w:color="auto"/>
                <w:left w:val="none" w:sz="0" w:space="0" w:color="auto"/>
                <w:bottom w:val="none" w:sz="0" w:space="0" w:color="auto"/>
                <w:right w:val="none" w:sz="0" w:space="0" w:color="auto"/>
              </w:divBdr>
            </w:div>
            <w:div w:id="1969042528">
              <w:marLeft w:val="0"/>
              <w:marRight w:val="0"/>
              <w:marTop w:val="0"/>
              <w:marBottom w:val="0"/>
              <w:divBdr>
                <w:top w:val="none" w:sz="0" w:space="0" w:color="auto"/>
                <w:left w:val="none" w:sz="0" w:space="0" w:color="auto"/>
                <w:bottom w:val="none" w:sz="0" w:space="0" w:color="auto"/>
                <w:right w:val="none" w:sz="0" w:space="0" w:color="auto"/>
              </w:divBdr>
            </w:div>
            <w:div w:id="1784571682">
              <w:marLeft w:val="0"/>
              <w:marRight w:val="0"/>
              <w:marTop w:val="0"/>
              <w:marBottom w:val="0"/>
              <w:divBdr>
                <w:top w:val="none" w:sz="0" w:space="0" w:color="auto"/>
                <w:left w:val="none" w:sz="0" w:space="0" w:color="auto"/>
                <w:bottom w:val="none" w:sz="0" w:space="0" w:color="auto"/>
                <w:right w:val="none" w:sz="0" w:space="0" w:color="auto"/>
              </w:divBdr>
            </w:div>
            <w:div w:id="767770044">
              <w:marLeft w:val="0"/>
              <w:marRight w:val="0"/>
              <w:marTop w:val="0"/>
              <w:marBottom w:val="0"/>
              <w:divBdr>
                <w:top w:val="none" w:sz="0" w:space="0" w:color="auto"/>
                <w:left w:val="none" w:sz="0" w:space="0" w:color="auto"/>
                <w:bottom w:val="none" w:sz="0" w:space="0" w:color="auto"/>
                <w:right w:val="none" w:sz="0" w:space="0" w:color="auto"/>
              </w:divBdr>
            </w:div>
            <w:div w:id="1879318134">
              <w:marLeft w:val="0"/>
              <w:marRight w:val="0"/>
              <w:marTop w:val="0"/>
              <w:marBottom w:val="0"/>
              <w:divBdr>
                <w:top w:val="none" w:sz="0" w:space="0" w:color="auto"/>
                <w:left w:val="none" w:sz="0" w:space="0" w:color="auto"/>
                <w:bottom w:val="none" w:sz="0" w:space="0" w:color="auto"/>
                <w:right w:val="none" w:sz="0" w:space="0" w:color="auto"/>
              </w:divBdr>
            </w:div>
            <w:div w:id="942224814">
              <w:marLeft w:val="0"/>
              <w:marRight w:val="0"/>
              <w:marTop w:val="0"/>
              <w:marBottom w:val="0"/>
              <w:divBdr>
                <w:top w:val="none" w:sz="0" w:space="0" w:color="auto"/>
                <w:left w:val="none" w:sz="0" w:space="0" w:color="auto"/>
                <w:bottom w:val="none" w:sz="0" w:space="0" w:color="auto"/>
                <w:right w:val="none" w:sz="0" w:space="0" w:color="auto"/>
              </w:divBdr>
            </w:div>
            <w:div w:id="1496604552">
              <w:marLeft w:val="0"/>
              <w:marRight w:val="0"/>
              <w:marTop w:val="0"/>
              <w:marBottom w:val="0"/>
              <w:divBdr>
                <w:top w:val="none" w:sz="0" w:space="0" w:color="auto"/>
                <w:left w:val="none" w:sz="0" w:space="0" w:color="auto"/>
                <w:bottom w:val="none" w:sz="0" w:space="0" w:color="auto"/>
                <w:right w:val="none" w:sz="0" w:space="0" w:color="auto"/>
              </w:divBdr>
            </w:div>
            <w:div w:id="256139379">
              <w:marLeft w:val="0"/>
              <w:marRight w:val="0"/>
              <w:marTop w:val="0"/>
              <w:marBottom w:val="0"/>
              <w:divBdr>
                <w:top w:val="none" w:sz="0" w:space="0" w:color="auto"/>
                <w:left w:val="none" w:sz="0" w:space="0" w:color="auto"/>
                <w:bottom w:val="none" w:sz="0" w:space="0" w:color="auto"/>
                <w:right w:val="none" w:sz="0" w:space="0" w:color="auto"/>
              </w:divBdr>
            </w:div>
            <w:div w:id="1237595874">
              <w:marLeft w:val="0"/>
              <w:marRight w:val="0"/>
              <w:marTop w:val="0"/>
              <w:marBottom w:val="0"/>
              <w:divBdr>
                <w:top w:val="none" w:sz="0" w:space="0" w:color="auto"/>
                <w:left w:val="none" w:sz="0" w:space="0" w:color="auto"/>
                <w:bottom w:val="none" w:sz="0" w:space="0" w:color="auto"/>
                <w:right w:val="none" w:sz="0" w:space="0" w:color="auto"/>
              </w:divBdr>
            </w:div>
            <w:div w:id="217716226">
              <w:marLeft w:val="0"/>
              <w:marRight w:val="0"/>
              <w:marTop w:val="0"/>
              <w:marBottom w:val="0"/>
              <w:divBdr>
                <w:top w:val="none" w:sz="0" w:space="0" w:color="auto"/>
                <w:left w:val="none" w:sz="0" w:space="0" w:color="auto"/>
                <w:bottom w:val="none" w:sz="0" w:space="0" w:color="auto"/>
                <w:right w:val="none" w:sz="0" w:space="0" w:color="auto"/>
              </w:divBdr>
            </w:div>
            <w:div w:id="1723483580">
              <w:marLeft w:val="0"/>
              <w:marRight w:val="0"/>
              <w:marTop w:val="0"/>
              <w:marBottom w:val="0"/>
              <w:divBdr>
                <w:top w:val="none" w:sz="0" w:space="0" w:color="auto"/>
                <w:left w:val="none" w:sz="0" w:space="0" w:color="auto"/>
                <w:bottom w:val="none" w:sz="0" w:space="0" w:color="auto"/>
                <w:right w:val="none" w:sz="0" w:space="0" w:color="auto"/>
              </w:divBdr>
            </w:div>
            <w:div w:id="1608584575">
              <w:marLeft w:val="0"/>
              <w:marRight w:val="0"/>
              <w:marTop w:val="0"/>
              <w:marBottom w:val="0"/>
              <w:divBdr>
                <w:top w:val="none" w:sz="0" w:space="0" w:color="auto"/>
                <w:left w:val="none" w:sz="0" w:space="0" w:color="auto"/>
                <w:bottom w:val="none" w:sz="0" w:space="0" w:color="auto"/>
                <w:right w:val="none" w:sz="0" w:space="0" w:color="auto"/>
              </w:divBdr>
            </w:div>
            <w:div w:id="1474255639">
              <w:marLeft w:val="0"/>
              <w:marRight w:val="0"/>
              <w:marTop w:val="0"/>
              <w:marBottom w:val="0"/>
              <w:divBdr>
                <w:top w:val="none" w:sz="0" w:space="0" w:color="auto"/>
                <w:left w:val="none" w:sz="0" w:space="0" w:color="auto"/>
                <w:bottom w:val="none" w:sz="0" w:space="0" w:color="auto"/>
                <w:right w:val="none" w:sz="0" w:space="0" w:color="auto"/>
              </w:divBdr>
            </w:div>
            <w:div w:id="783501979">
              <w:marLeft w:val="0"/>
              <w:marRight w:val="0"/>
              <w:marTop w:val="0"/>
              <w:marBottom w:val="0"/>
              <w:divBdr>
                <w:top w:val="none" w:sz="0" w:space="0" w:color="auto"/>
                <w:left w:val="none" w:sz="0" w:space="0" w:color="auto"/>
                <w:bottom w:val="none" w:sz="0" w:space="0" w:color="auto"/>
                <w:right w:val="none" w:sz="0" w:space="0" w:color="auto"/>
              </w:divBdr>
            </w:div>
            <w:div w:id="956715002">
              <w:marLeft w:val="0"/>
              <w:marRight w:val="0"/>
              <w:marTop w:val="0"/>
              <w:marBottom w:val="0"/>
              <w:divBdr>
                <w:top w:val="none" w:sz="0" w:space="0" w:color="auto"/>
                <w:left w:val="none" w:sz="0" w:space="0" w:color="auto"/>
                <w:bottom w:val="none" w:sz="0" w:space="0" w:color="auto"/>
                <w:right w:val="none" w:sz="0" w:space="0" w:color="auto"/>
              </w:divBdr>
            </w:div>
            <w:div w:id="1110706456">
              <w:marLeft w:val="0"/>
              <w:marRight w:val="0"/>
              <w:marTop w:val="0"/>
              <w:marBottom w:val="0"/>
              <w:divBdr>
                <w:top w:val="none" w:sz="0" w:space="0" w:color="auto"/>
                <w:left w:val="none" w:sz="0" w:space="0" w:color="auto"/>
                <w:bottom w:val="none" w:sz="0" w:space="0" w:color="auto"/>
                <w:right w:val="none" w:sz="0" w:space="0" w:color="auto"/>
              </w:divBdr>
            </w:div>
            <w:div w:id="1457406033">
              <w:marLeft w:val="0"/>
              <w:marRight w:val="0"/>
              <w:marTop w:val="0"/>
              <w:marBottom w:val="0"/>
              <w:divBdr>
                <w:top w:val="none" w:sz="0" w:space="0" w:color="auto"/>
                <w:left w:val="none" w:sz="0" w:space="0" w:color="auto"/>
                <w:bottom w:val="none" w:sz="0" w:space="0" w:color="auto"/>
                <w:right w:val="none" w:sz="0" w:space="0" w:color="auto"/>
              </w:divBdr>
            </w:div>
            <w:div w:id="115219133">
              <w:marLeft w:val="0"/>
              <w:marRight w:val="0"/>
              <w:marTop w:val="0"/>
              <w:marBottom w:val="0"/>
              <w:divBdr>
                <w:top w:val="none" w:sz="0" w:space="0" w:color="auto"/>
                <w:left w:val="none" w:sz="0" w:space="0" w:color="auto"/>
                <w:bottom w:val="none" w:sz="0" w:space="0" w:color="auto"/>
                <w:right w:val="none" w:sz="0" w:space="0" w:color="auto"/>
              </w:divBdr>
            </w:div>
            <w:div w:id="1340742533">
              <w:marLeft w:val="0"/>
              <w:marRight w:val="0"/>
              <w:marTop w:val="0"/>
              <w:marBottom w:val="0"/>
              <w:divBdr>
                <w:top w:val="none" w:sz="0" w:space="0" w:color="auto"/>
                <w:left w:val="none" w:sz="0" w:space="0" w:color="auto"/>
                <w:bottom w:val="none" w:sz="0" w:space="0" w:color="auto"/>
                <w:right w:val="none" w:sz="0" w:space="0" w:color="auto"/>
              </w:divBdr>
            </w:div>
            <w:div w:id="12043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3815">
      <w:bodyDiv w:val="1"/>
      <w:marLeft w:val="0"/>
      <w:marRight w:val="0"/>
      <w:marTop w:val="0"/>
      <w:marBottom w:val="0"/>
      <w:divBdr>
        <w:top w:val="none" w:sz="0" w:space="0" w:color="auto"/>
        <w:left w:val="none" w:sz="0" w:space="0" w:color="auto"/>
        <w:bottom w:val="none" w:sz="0" w:space="0" w:color="auto"/>
        <w:right w:val="none" w:sz="0" w:space="0" w:color="auto"/>
      </w:divBdr>
      <w:divsChild>
        <w:div w:id="969632757">
          <w:marLeft w:val="0"/>
          <w:marRight w:val="0"/>
          <w:marTop w:val="0"/>
          <w:marBottom w:val="0"/>
          <w:divBdr>
            <w:top w:val="none" w:sz="0" w:space="0" w:color="auto"/>
            <w:left w:val="none" w:sz="0" w:space="0" w:color="auto"/>
            <w:bottom w:val="none" w:sz="0" w:space="0" w:color="auto"/>
            <w:right w:val="none" w:sz="0" w:space="0" w:color="auto"/>
          </w:divBdr>
          <w:divsChild>
            <w:div w:id="9532907">
              <w:marLeft w:val="0"/>
              <w:marRight w:val="0"/>
              <w:marTop w:val="0"/>
              <w:marBottom w:val="0"/>
              <w:divBdr>
                <w:top w:val="none" w:sz="0" w:space="0" w:color="auto"/>
                <w:left w:val="none" w:sz="0" w:space="0" w:color="auto"/>
                <w:bottom w:val="none" w:sz="0" w:space="0" w:color="auto"/>
                <w:right w:val="none" w:sz="0" w:space="0" w:color="auto"/>
              </w:divBdr>
            </w:div>
            <w:div w:id="1737703041">
              <w:marLeft w:val="0"/>
              <w:marRight w:val="0"/>
              <w:marTop w:val="0"/>
              <w:marBottom w:val="0"/>
              <w:divBdr>
                <w:top w:val="none" w:sz="0" w:space="0" w:color="auto"/>
                <w:left w:val="none" w:sz="0" w:space="0" w:color="auto"/>
                <w:bottom w:val="none" w:sz="0" w:space="0" w:color="auto"/>
                <w:right w:val="none" w:sz="0" w:space="0" w:color="auto"/>
              </w:divBdr>
            </w:div>
            <w:div w:id="2085250150">
              <w:marLeft w:val="0"/>
              <w:marRight w:val="0"/>
              <w:marTop w:val="0"/>
              <w:marBottom w:val="0"/>
              <w:divBdr>
                <w:top w:val="none" w:sz="0" w:space="0" w:color="auto"/>
                <w:left w:val="none" w:sz="0" w:space="0" w:color="auto"/>
                <w:bottom w:val="none" w:sz="0" w:space="0" w:color="auto"/>
                <w:right w:val="none" w:sz="0" w:space="0" w:color="auto"/>
              </w:divBdr>
            </w:div>
            <w:div w:id="1380743901">
              <w:marLeft w:val="0"/>
              <w:marRight w:val="0"/>
              <w:marTop w:val="0"/>
              <w:marBottom w:val="0"/>
              <w:divBdr>
                <w:top w:val="none" w:sz="0" w:space="0" w:color="auto"/>
                <w:left w:val="none" w:sz="0" w:space="0" w:color="auto"/>
                <w:bottom w:val="none" w:sz="0" w:space="0" w:color="auto"/>
                <w:right w:val="none" w:sz="0" w:space="0" w:color="auto"/>
              </w:divBdr>
            </w:div>
            <w:div w:id="708604439">
              <w:marLeft w:val="0"/>
              <w:marRight w:val="0"/>
              <w:marTop w:val="0"/>
              <w:marBottom w:val="0"/>
              <w:divBdr>
                <w:top w:val="none" w:sz="0" w:space="0" w:color="auto"/>
                <w:left w:val="none" w:sz="0" w:space="0" w:color="auto"/>
                <w:bottom w:val="none" w:sz="0" w:space="0" w:color="auto"/>
                <w:right w:val="none" w:sz="0" w:space="0" w:color="auto"/>
              </w:divBdr>
            </w:div>
            <w:div w:id="1967543404">
              <w:marLeft w:val="0"/>
              <w:marRight w:val="0"/>
              <w:marTop w:val="0"/>
              <w:marBottom w:val="0"/>
              <w:divBdr>
                <w:top w:val="none" w:sz="0" w:space="0" w:color="auto"/>
                <w:left w:val="none" w:sz="0" w:space="0" w:color="auto"/>
                <w:bottom w:val="none" w:sz="0" w:space="0" w:color="auto"/>
                <w:right w:val="none" w:sz="0" w:space="0" w:color="auto"/>
              </w:divBdr>
            </w:div>
            <w:div w:id="1622300502">
              <w:marLeft w:val="0"/>
              <w:marRight w:val="0"/>
              <w:marTop w:val="0"/>
              <w:marBottom w:val="0"/>
              <w:divBdr>
                <w:top w:val="none" w:sz="0" w:space="0" w:color="auto"/>
                <w:left w:val="none" w:sz="0" w:space="0" w:color="auto"/>
                <w:bottom w:val="none" w:sz="0" w:space="0" w:color="auto"/>
                <w:right w:val="none" w:sz="0" w:space="0" w:color="auto"/>
              </w:divBdr>
            </w:div>
            <w:div w:id="652411229">
              <w:marLeft w:val="0"/>
              <w:marRight w:val="0"/>
              <w:marTop w:val="0"/>
              <w:marBottom w:val="0"/>
              <w:divBdr>
                <w:top w:val="none" w:sz="0" w:space="0" w:color="auto"/>
                <w:left w:val="none" w:sz="0" w:space="0" w:color="auto"/>
                <w:bottom w:val="none" w:sz="0" w:space="0" w:color="auto"/>
                <w:right w:val="none" w:sz="0" w:space="0" w:color="auto"/>
              </w:divBdr>
            </w:div>
            <w:div w:id="1424229796">
              <w:marLeft w:val="0"/>
              <w:marRight w:val="0"/>
              <w:marTop w:val="0"/>
              <w:marBottom w:val="0"/>
              <w:divBdr>
                <w:top w:val="none" w:sz="0" w:space="0" w:color="auto"/>
                <w:left w:val="none" w:sz="0" w:space="0" w:color="auto"/>
                <w:bottom w:val="none" w:sz="0" w:space="0" w:color="auto"/>
                <w:right w:val="none" w:sz="0" w:space="0" w:color="auto"/>
              </w:divBdr>
            </w:div>
            <w:div w:id="2142110281">
              <w:marLeft w:val="0"/>
              <w:marRight w:val="0"/>
              <w:marTop w:val="0"/>
              <w:marBottom w:val="0"/>
              <w:divBdr>
                <w:top w:val="none" w:sz="0" w:space="0" w:color="auto"/>
                <w:left w:val="none" w:sz="0" w:space="0" w:color="auto"/>
                <w:bottom w:val="none" w:sz="0" w:space="0" w:color="auto"/>
                <w:right w:val="none" w:sz="0" w:space="0" w:color="auto"/>
              </w:divBdr>
            </w:div>
            <w:div w:id="906110288">
              <w:marLeft w:val="0"/>
              <w:marRight w:val="0"/>
              <w:marTop w:val="0"/>
              <w:marBottom w:val="0"/>
              <w:divBdr>
                <w:top w:val="none" w:sz="0" w:space="0" w:color="auto"/>
                <w:left w:val="none" w:sz="0" w:space="0" w:color="auto"/>
                <w:bottom w:val="none" w:sz="0" w:space="0" w:color="auto"/>
                <w:right w:val="none" w:sz="0" w:space="0" w:color="auto"/>
              </w:divBdr>
            </w:div>
            <w:div w:id="30233813">
              <w:marLeft w:val="0"/>
              <w:marRight w:val="0"/>
              <w:marTop w:val="0"/>
              <w:marBottom w:val="0"/>
              <w:divBdr>
                <w:top w:val="none" w:sz="0" w:space="0" w:color="auto"/>
                <w:left w:val="none" w:sz="0" w:space="0" w:color="auto"/>
                <w:bottom w:val="none" w:sz="0" w:space="0" w:color="auto"/>
                <w:right w:val="none" w:sz="0" w:space="0" w:color="auto"/>
              </w:divBdr>
            </w:div>
            <w:div w:id="2108428282">
              <w:marLeft w:val="0"/>
              <w:marRight w:val="0"/>
              <w:marTop w:val="0"/>
              <w:marBottom w:val="0"/>
              <w:divBdr>
                <w:top w:val="none" w:sz="0" w:space="0" w:color="auto"/>
                <w:left w:val="none" w:sz="0" w:space="0" w:color="auto"/>
                <w:bottom w:val="none" w:sz="0" w:space="0" w:color="auto"/>
                <w:right w:val="none" w:sz="0" w:space="0" w:color="auto"/>
              </w:divBdr>
            </w:div>
            <w:div w:id="116607833">
              <w:marLeft w:val="0"/>
              <w:marRight w:val="0"/>
              <w:marTop w:val="0"/>
              <w:marBottom w:val="0"/>
              <w:divBdr>
                <w:top w:val="none" w:sz="0" w:space="0" w:color="auto"/>
                <w:left w:val="none" w:sz="0" w:space="0" w:color="auto"/>
                <w:bottom w:val="none" w:sz="0" w:space="0" w:color="auto"/>
                <w:right w:val="none" w:sz="0" w:space="0" w:color="auto"/>
              </w:divBdr>
            </w:div>
            <w:div w:id="1006514228">
              <w:marLeft w:val="0"/>
              <w:marRight w:val="0"/>
              <w:marTop w:val="0"/>
              <w:marBottom w:val="0"/>
              <w:divBdr>
                <w:top w:val="none" w:sz="0" w:space="0" w:color="auto"/>
                <w:left w:val="none" w:sz="0" w:space="0" w:color="auto"/>
                <w:bottom w:val="none" w:sz="0" w:space="0" w:color="auto"/>
                <w:right w:val="none" w:sz="0" w:space="0" w:color="auto"/>
              </w:divBdr>
            </w:div>
            <w:div w:id="12619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1647">
      <w:bodyDiv w:val="1"/>
      <w:marLeft w:val="0"/>
      <w:marRight w:val="0"/>
      <w:marTop w:val="0"/>
      <w:marBottom w:val="0"/>
      <w:divBdr>
        <w:top w:val="none" w:sz="0" w:space="0" w:color="auto"/>
        <w:left w:val="none" w:sz="0" w:space="0" w:color="auto"/>
        <w:bottom w:val="none" w:sz="0" w:space="0" w:color="auto"/>
        <w:right w:val="none" w:sz="0" w:space="0" w:color="auto"/>
      </w:divBdr>
      <w:divsChild>
        <w:div w:id="90902638">
          <w:marLeft w:val="0"/>
          <w:marRight w:val="0"/>
          <w:marTop w:val="0"/>
          <w:marBottom w:val="0"/>
          <w:divBdr>
            <w:top w:val="none" w:sz="0" w:space="0" w:color="auto"/>
            <w:left w:val="none" w:sz="0" w:space="0" w:color="auto"/>
            <w:bottom w:val="none" w:sz="0" w:space="0" w:color="auto"/>
            <w:right w:val="none" w:sz="0" w:space="0" w:color="auto"/>
          </w:divBdr>
          <w:divsChild>
            <w:div w:id="14022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1005">
      <w:bodyDiv w:val="1"/>
      <w:marLeft w:val="0"/>
      <w:marRight w:val="0"/>
      <w:marTop w:val="0"/>
      <w:marBottom w:val="0"/>
      <w:divBdr>
        <w:top w:val="none" w:sz="0" w:space="0" w:color="auto"/>
        <w:left w:val="none" w:sz="0" w:space="0" w:color="auto"/>
        <w:bottom w:val="none" w:sz="0" w:space="0" w:color="auto"/>
        <w:right w:val="none" w:sz="0" w:space="0" w:color="auto"/>
      </w:divBdr>
      <w:divsChild>
        <w:div w:id="1872181304">
          <w:marLeft w:val="0"/>
          <w:marRight w:val="0"/>
          <w:marTop w:val="0"/>
          <w:marBottom w:val="0"/>
          <w:divBdr>
            <w:top w:val="none" w:sz="0" w:space="0" w:color="auto"/>
            <w:left w:val="none" w:sz="0" w:space="0" w:color="auto"/>
            <w:bottom w:val="none" w:sz="0" w:space="0" w:color="auto"/>
            <w:right w:val="none" w:sz="0" w:space="0" w:color="auto"/>
          </w:divBdr>
          <w:divsChild>
            <w:div w:id="12050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18667">
      <w:bodyDiv w:val="1"/>
      <w:marLeft w:val="0"/>
      <w:marRight w:val="0"/>
      <w:marTop w:val="0"/>
      <w:marBottom w:val="0"/>
      <w:divBdr>
        <w:top w:val="none" w:sz="0" w:space="0" w:color="auto"/>
        <w:left w:val="none" w:sz="0" w:space="0" w:color="auto"/>
        <w:bottom w:val="none" w:sz="0" w:space="0" w:color="auto"/>
        <w:right w:val="none" w:sz="0" w:space="0" w:color="auto"/>
      </w:divBdr>
      <w:divsChild>
        <w:div w:id="1960912550">
          <w:marLeft w:val="0"/>
          <w:marRight w:val="0"/>
          <w:marTop w:val="0"/>
          <w:marBottom w:val="0"/>
          <w:divBdr>
            <w:top w:val="none" w:sz="0" w:space="0" w:color="auto"/>
            <w:left w:val="none" w:sz="0" w:space="0" w:color="auto"/>
            <w:bottom w:val="none" w:sz="0" w:space="0" w:color="auto"/>
            <w:right w:val="none" w:sz="0" w:space="0" w:color="auto"/>
          </w:divBdr>
          <w:divsChild>
            <w:div w:id="2053266439">
              <w:marLeft w:val="0"/>
              <w:marRight w:val="0"/>
              <w:marTop w:val="0"/>
              <w:marBottom w:val="0"/>
              <w:divBdr>
                <w:top w:val="none" w:sz="0" w:space="0" w:color="auto"/>
                <w:left w:val="none" w:sz="0" w:space="0" w:color="auto"/>
                <w:bottom w:val="none" w:sz="0" w:space="0" w:color="auto"/>
                <w:right w:val="none" w:sz="0" w:space="0" w:color="auto"/>
              </w:divBdr>
            </w:div>
            <w:div w:id="279650584">
              <w:marLeft w:val="0"/>
              <w:marRight w:val="0"/>
              <w:marTop w:val="0"/>
              <w:marBottom w:val="0"/>
              <w:divBdr>
                <w:top w:val="none" w:sz="0" w:space="0" w:color="auto"/>
                <w:left w:val="none" w:sz="0" w:space="0" w:color="auto"/>
                <w:bottom w:val="none" w:sz="0" w:space="0" w:color="auto"/>
                <w:right w:val="none" w:sz="0" w:space="0" w:color="auto"/>
              </w:divBdr>
            </w:div>
            <w:div w:id="751970176">
              <w:marLeft w:val="0"/>
              <w:marRight w:val="0"/>
              <w:marTop w:val="0"/>
              <w:marBottom w:val="0"/>
              <w:divBdr>
                <w:top w:val="none" w:sz="0" w:space="0" w:color="auto"/>
                <w:left w:val="none" w:sz="0" w:space="0" w:color="auto"/>
                <w:bottom w:val="none" w:sz="0" w:space="0" w:color="auto"/>
                <w:right w:val="none" w:sz="0" w:space="0" w:color="auto"/>
              </w:divBdr>
            </w:div>
            <w:div w:id="1799032796">
              <w:marLeft w:val="0"/>
              <w:marRight w:val="0"/>
              <w:marTop w:val="0"/>
              <w:marBottom w:val="0"/>
              <w:divBdr>
                <w:top w:val="none" w:sz="0" w:space="0" w:color="auto"/>
                <w:left w:val="none" w:sz="0" w:space="0" w:color="auto"/>
                <w:bottom w:val="none" w:sz="0" w:space="0" w:color="auto"/>
                <w:right w:val="none" w:sz="0" w:space="0" w:color="auto"/>
              </w:divBdr>
            </w:div>
            <w:div w:id="120420156">
              <w:marLeft w:val="0"/>
              <w:marRight w:val="0"/>
              <w:marTop w:val="0"/>
              <w:marBottom w:val="0"/>
              <w:divBdr>
                <w:top w:val="none" w:sz="0" w:space="0" w:color="auto"/>
                <w:left w:val="none" w:sz="0" w:space="0" w:color="auto"/>
                <w:bottom w:val="none" w:sz="0" w:space="0" w:color="auto"/>
                <w:right w:val="none" w:sz="0" w:space="0" w:color="auto"/>
              </w:divBdr>
            </w:div>
            <w:div w:id="1830638493">
              <w:marLeft w:val="0"/>
              <w:marRight w:val="0"/>
              <w:marTop w:val="0"/>
              <w:marBottom w:val="0"/>
              <w:divBdr>
                <w:top w:val="none" w:sz="0" w:space="0" w:color="auto"/>
                <w:left w:val="none" w:sz="0" w:space="0" w:color="auto"/>
                <w:bottom w:val="none" w:sz="0" w:space="0" w:color="auto"/>
                <w:right w:val="none" w:sz="0" w:space="0" w:color="auto"/>
              </w:divBdr>
            </w:div>
            <w:div w:id="1181042440">
              <w:marLeft w:val="0"/>
              <w:marRight w:val="0"/>
              <w:marTop w:val="0"/>
              <w:marBottom w:val="0"/>
              <w:divBdr>
                <w:top w:val="none" w:sz="0" w:space="0" w:color="auto"/>
                <w:left w:val="none" w:sz="0" w:space="0" w:color="auto"/>
                <w:bottom w:val="none" w:sz="0" w:space="0" w:color="auto"/>
                <w:right w:val="none" w:sz="0" w:space="0" w:color="auto"/>
              </w:divBdr>
            </w:div>
            <w:div w:id="319507587">
              <w:marLeft w:val="0"/>
              <w:marRight w:val="0"/>
              <w:marTop w:val="0"/>
              <w:marBottom w:val="0"/>
              <w:divBdr>
                <w:top w:val="none" w:sz="0" w:space="0" w:color="auto"/>
                <w:left w:val="none" w:sz="0" w:space="0" w:color="auto"/>
                <w:bottom w:val="none" w:sz="0" w:space="0" w:color="auto"/>
                <w:right w:val="none" w:sz="0" w:space="0" w:color="auto"/>
              </w:divBdr>
            </w:div>
            <w:div w:id="1570261971">
              <w:marLeft w:val="0"/>
              <w:marRight w:val="0"/>
              <w:marTop w:val="0"/>
              <w:marBottom w:val="0"/>
              <w:divBdr>
                <w:top w:val="none" w:sz="0" w:space="0" w:color="auto"/>
                <w:left w:val="none" w:sz="0" w:space="0" w:color="auto"/>
                <w:bottom w:val="none" w:sz="0" w:space="0" w:color="auto"/>
                <w:right w:val="none" w:sz="0" w:space="0" w:color="auto"/>
              </w:divBdr>
            </w:div>
            <w:div w:id="93870132">
              <w:marLeft w:val="0"/>
              <w:marRight w:val="0"/>
              <w:marTop w:val="0"/>
              <w:marBottom w:val="0"/>
              <w:divBdr>
                <w:top w:val="none" w:sz="0" w:space="0" w:color="auto"/>
                <w:left w:val="none" w:sz="0" w:space="0" w:color="auto"/>
                <w:bottom w:val="none" w:sz="0" w:space="0" w:color="auto"/>
                <w:right w:val="none" w:sz="0" w:space="0" w:color="auto"/>
              </w:divBdr>
            </w:div>
            <w:div w:id="2005009207">
              <w:marLeft w:val="0"/>
              <w:marRight w:val="0"/>
              <w:marTop w:val="0"/>
              <w:marBottom w:val="0"/>
              <w:divBdr>
                <w:top w:val="none" w:sz="0" w:space="0" w:color="auto"/>
                <w:left w:val="none" w:sz="0" w:space="0" w:color="auto"/>
                <w:bottom w:val="none" w:sz="0" w:space="0" w:color="auto"/>
                <w:right w:val="none" w:sz="0" w:space="0" w:color="auto"/>
              </w:divBdr>
            </w:div>
            <w:div w:id="1864589982">
              <w:marLeft w:val="0"/>
              <w:marRight w:val="0"/>
              <w:marTop w:val="0"/>
              <w:marBottom w:val="0"/>
              <w:divBdr>
                <w:top w:val="none" w:sz="0" w:space="0" w:color="auto"/>
                <w:left w:val="none" w:sz="0" w:space="0" w:color="auto"/>
                <w:bottom w:val="none" w:sz="0" w:space="0" w:color="auto"/>
                <w:right w:val="none" w:sz="0" w:space="0" w:color="auto"/>
              </w:divBdr>
            </w:div>
            <w:div w:id="1936740557">
              <w:marLeft w:val="0"/>
              <w:marRight w:val="0"/>
              <w:marTop w:val="0"/>
              <w:marBottom w:val="0"/>
              <w:divBdr>
                <w:top w:val="none" w:sz="0" w:space="0" w:color="auto"/>
                <w:left w:val="none" w:sz="0" w:space="0" w:color="auto"/>
                <w:bottom w:val="none" w:sz="0" w:space="0" w:color="auto"/>
                <w:right w:val="none" w:sz="0" w:space="0" w:color="auto"/>
              </w:divBdr>
            </w:div>
            <w:div w:id="1538926085">
              <w:marLeft w:val="0"/>
              <w:marRight w:val="0"/>
              <w:marTop w:val="0"/>
              <w:marBottom w:val="0"/>
              <w:divBdr>
                <w:top w:val="none" w:sz="0" w:space="0" w:color="auto"/>
                <w:left w:val="none" w:sz="0" w:space="0" w:color="auto"/>
                <w:bottom w:val="none" w:sz="0" w:space="0" w:color="auto"/>
                <w:right w:val="none" w:sz="0" w:space="0" w:color="auto"/>
              </w:divBdr>
            </w:div>
            <w:div w:id="313603309">
              <w:marLeft w:val="0"/>
              <w:marRight w:val="0"/>
              <w:marTop w:val="0"/>
              <w:marBottom w:val="0"/>
              <w:divBdr>
                <w:top w:val="none" w:sz="0" w:space="0" w:color="auto"/>
                <w:left w:val="none" w:sz="0" w:space="0" w:color="auto"/>
                <w:bottom w:val="none" w:sz="0" w:space="0" w:color="auto"/>
                <w:right w:val="none" w:sz="0" w:space="0" w:color="auto"/>
              </w:divBdr>
            </w:div>
            <w:div w:id="315037881">
              <w:marLeft w:val="0"/>
              <w:marRight w:val="0"/>
              <w:marTop w:val="0"/>
              <w:marBottom w:val="0"/>
              <w:divBdr>
                <w:top w:val="none" w:sz="0" w:space="0" w:color="auto"/>
                <w:left w:val="none" w:sz="0" w:space="0" w:color="auto"/>
                <w:bottom w:val="none" w:sz="0" w:space="0" w:color="auto"/>
                <w:right w:val="none" w:sz="0" w:space="0" w:color="auto"/>
              </w:divBdr>
            </w:div>
            <w:div w:id="143814295">
              <w:marLeft w:val="0"/>
              <w:marRight w:val="0"/>
              <w:marTop w:val="0"/>
              <w:marBottom w:val="0"/>
              <w:divBdr>
                <w:top w:val="none" w:sz="0" w:space="0" w:color="auto"/>
                <w:left w:val="none" w:sz="0" w:space="0" w:color="auto"/>
                <w:bottom w:val="none" w:sz="0" w:space="0" w:color="auto"/>
                <w:right w:val="none" w:sz="0" w:space="0" w:color="auto"/>
              </w:divBdr>
            </w:div>
            <w:div w:id="1307079988">
              <w:marLeft w:val="0"/>
              <w:marRight w:val="0"/>
              <w:marTop w:val="0"/>
              <w:marBottom w:val="0"/>
              <w:divBdr>
                <w:top w:val="none" w:sz="0" w:space="0" w:color="auto"/>
                <w:left w:val="none" w:sz="0" w:space="0" w:color="auto"/>
                <w:bottom w:val="none" w:sz="0" w:space="0" w:color="auto"/>
                <w:right w:val="none" w:sz="0" w:space="0" w:color="auto"/>
              </w:divBdr>
            </w:div>
            <w:div w:id="1971400524">
              <w:marLeft w:val="0"/>
              <w:marRight w:val="0"/>
              <w:marTop w:val="0"/>
              <w:marBottom w:val="0"/>
              <w:divBdr>
                <w:top w:val="none" w:sz="0" w:space="0" w:color="auto"/>
                <w:left w:val="none" w:sz="0" w:space="0" w:color="auto"/>
                <w:bottom w:val="none" w:sz="0" w:space="0" w:color="auto"/>
                <w:right w:val="none" w:sz="0" w:space="0" w:color="auto"/>
              </w:divBdr>
            </w:div>
            <w:div w:id="2071268051">
              <w:marLeft w:val="0"/>
              <w:marRight w:val="0"/>
              <w:marTop w:val="0"/>
              <w:marBottom w:val="0"/>
              <w:divBdr>
                <w:top w:val="none" w:sz="0" w:space="0" w:color="auto"/>
                <w:left w:val="none" w:sz="0" w:space="0" w:color="auto"/>
                <w:bottom w:val="none" w:sz="0" w:space="0" w:color="auto"/>
                <w:right w:val="none" w:sz="0" w:space="0" w:color="auto"/>
              </w:divBdr>
            </w:div>
            <w:div w:id="984166624">
              <w:marLeft w:val="0"/>
              <w:marRight w:val="0"/>
              <w:marTop w:val="0"/>
              <w:marBottom w:val="0"/>
              <w:divBdr>
                <w:top w:val="none" w:sz="0" w:space="0" w:color="auto"/>
                <w:left w:val="none" w:sz="0" w:space="0" w:color="auto"/>
                <w:bottom w:val="none" w:sz="0" w:space="0" w:color="auto"/>
                <w:right w:val="none" w:sz="0" w:space="0" w:color="auto"/>
              </w:divBdr>
            </w:div>
            <w:div w:id="237717663">
              <w:marLeft w:val="0"/>
              <w:marRight w:val="0"/>
              <w:marTop w:val="0"/>
              <w:marBottom w:val="0"/>
              <w:divBdr>
                <w:top w:val="none" w:sz="0" w:space="0" w:color="auto"/>
                <w:left w:val="none" w:sz="0" w:space="0" w:color="auto"/>
                <w:bottom w:val="none" w:sz="0" w:space="0" w:color="auto"/>
                <w:right w:val="none" w:sz="0" w:space="0" w:color="auto"/>
              </w:divBdr>
            </w:div>
            <w:div w:id="729157588">
              <w:marLeft w:val="0"/>
              <w:marRight w:val="0"/>
              <w:marTop w:val="0"/>
              <w:marBottom w:val="0"/>
              <w:divBdr>
                <w:top w:val="none" w:sz="0" w:space="0" w:color="auto"/>
                <w:left w:val="none" w:sz="0" w:space="0" w:color="auto"/>
                <w:bottom w:val="none" w:sz="0" w:space="0" w:color="auto"/>
                <w:right w:val="none" w:sz="0" w:space="0" w:color="auto"/>
              </w:divBdr>
            </w:div>
            <w:div w:id="1233353796">
              <w:marLeft w:val="0"/>
              <w:marRight w:val="0"/>
              <w:marTop w:val="0"/>
              <w:marBottom w:val="0"/>
              <w:divBdr>
                <w:top w:val="none" w:sz="0" w:space="0" w:color="auto"/>
                <w:left w:val="none" w:sz="0" w:space="0" w:color="auto"/>
                <w:bottom w:val="none" w:sz="0" w:space="0" w:color="auto"/>
                <w:right w:val="none" w:sz="0" w:space="0" w:color="auto"/>
              </w:divBdr>
            </w:div>
            <w:div w:id="1478566187">
              <w:marLeft w:val="0"/>
              <w:marRight w:val="0"/>
              <w:marTop w:val="0"/>
              <w:marBottom w:val="0"/>
              <w:divBdr>
                <w:top w:val="none" w:sz="0" w:space="0" w:color="auto"/>
                <w:left w:val="none" w:sz="0" w:space="0" w:color="auto"/>
                <w:bottom w:val="none" w:sz="0" w:space="0" w:color="auto"/>
                <w:right w:val="none" w:sz="0" w:space="0" w:color="auto"/>
              </w:divBdr>
            </w:div>
            <w:div w:id="2085762739">
              <w:marLeft w:val="0"/>
              <w:marRight w:val="0"/>
              <w:marTop w:val="0"/>
              <w:marBottom w:val="0"/>
              <w:divBdr>
                <w:top w:val="none" w:sz="0" w:space="0" w:color="auto"/>
                <w:left w:val="none" w:sz="0" w:space="0" w:color="auto"/>
                <w:bottom w:val="none" w:sz="0" w:space="0" w:color="auto"/>
                <w:right w:val="none" w:sz="0" w:space="0" w:color="auto"/>
              </w:divBdr>
            </w:div>
            <w:div w:id="232745107">
              <w:marLeft w:val="0"/>
              <w:marRight w:val="0"/>
              <w:marTop w:val="0"/>
              <w:marBottom w:val="0"/>
              <w:divBdr>
                <w:top w:val="none" w:sz="0" w:space="0" w:color="auto"/>
                <w:left w:val="none" w:sz="0" w:space="0" w:color="auto"/>
                <w:bottom w:val="none" w:sz="0" w:space="0" w:color="auto"/>
                <w:right w:val="none" w:sz="0" w:space="0" w:color="auto"/>
              </w:divBdr>
            </w:div>
            <w:div w:id="1955403074">
              <w:marLeft w:val="0"/>
              <w:marRight w:val="0"/>
              <w:marTop w:val="0"/>
              <w:marBottom w:val="0"/>
              <w:divBdr>
                <w:top w:val="none" w:sz="0" w:space="0" w:color="auto"/>
                <w:left w:val="none" w:sz="0" w:space="0" w:color="auto"/>
                <w:bottom w:val="none" w:sz="0" w:space="0" w:color="auto"/>
                <w:right w:val="none" w:sz="0" w:space="0" w:color="auto"/>
              </w:divBdr>
            </w:div>
            <w:div w:id="557395369">
              <w:marLeft w:val="0"/>
              <w:marRight w:val="0"/>
              <w:marTop w:val="0"/>
              <w:marBottom w:val="0"/>
              <w:divBdr>
                <w:top w:val="none" w:sz="0" w:space="0" w:color="auto"/>
                <w:left w:val="none" w:sz="0" w:space="0" w:color="auto"/>
                <w:bottom w:val="none" w:sz="0" w:space="0" w:color="auto"/>
                <w:right w:val="none" w:sz="0" w:space="0" w:color="auto"/>
              </w:divBdr>
            </w:div>
            <w:div w:id="1177887289">
              <w:marLeft w:val="0"/>
              <w:marRight w:val="0"/>
              <w:marTop w:val="0"/>
              <w:marBottom w:val="0"/>
              <w:divBdr>
                <w:top w:val="none" w:sz="0" w:space="0" w:color="auto"/>
                <w:left w:val="none" w:sz="0" w:space="0" w:color="auto"/>
                <w:bottom w:val="none" w:sz="0" w:space="0" w:color="auto"/>
                <w:right w:val="none" w:sz="0" w:space="0" w:color="auto"/>
              </w:divBdr>
            </w:div>
            <w:div w:id="1955093450">
              <w:marLeft w:val="0"/>
              <w:marRight w:val="0"/>
              <w:marTop w:val="0"/>
              <w:marBottom w:val="0"/>
              <w:divBdr>
                <w:top w:val="none" w:sz="0" w:space="0" w:color="auto"/>
                <w:left w:val="none" w:sz="0" w:space="0" w:color="auto"/>
                <w:bottom w:val="none" w:sz="0" w:space="0" w:color="auto"/>
                <w:right w:val="none" w:sz="0" w:space="0" w:color="auto"/>
              </w:divBdr>
            </w:div>
            <w:div w:id="1839885840">
              <w:marLeft w:val="0"/>
              <w:marRight w:val="0"/>
              <w:marTop w:val="0"/>
              <w:marBottom w:val="0"/>
              <w:divBdr>
                <w:top w:val="none" w:sz="0" w:space="0" w:color="auto"/>
                <w:left w:val="none" w:sz="0" w:space="0" w:color="auto"/>
                <w:bottom w:val="none" w:sz="0" w:space="0" w:color="auto"/>
                <w:right w:val="none" w:sz="0" w:space="0" w:color="auto"/>
              </w:divBdr>
            </w:div>
            <w:div w:id="231502346">
              <w:marLeft w:val="0"/>
              <w:marRight w:val="0"/>
              <w:marTop w:val="0"/>
              <w:marBottom w:val="0"/>
              <w:divBdr>
                <w:top w:val="none" w:sz="0" w:space="0" w:color="auto"/>
                <w:left w:val="none" w:sz="0" w:space="0" w:color="auto"/>
                <w:bottom w:val="none" w:sz="0" w:space="0" w:color="auto"/>
                <w:right w:val="none" w:sz="0" w:space="0" w:color="auto"/>
              </w:divBdr>
            </w:div>
            <w:div w:id="246037150">
              <w:marLeft w:val="0"/>
              <w:marRight w:val="0"/>
              <w:marTop w:val="0"/>
              <w:marBottom w:val="0"/>
              <w:divBdr>
                <w:top w:val="none" w:sz="0" w:space="0" w:color="auto"/>
                <w:left w:val="none" w:sz="0" w:space="0" w:color="auto"/>
                <w:bottom w:val="none" w:sz="0" w:space="0" w:color="auto"/>
                <w:right w:val="none" w:sz="0" w:space="0" w:color="auto"/>
              </w:divBdr>
            </w:div>
            <w:div w:id="1265990861">
              <w:marLeft w:val="0"/>
              <w:marRight w:val="0"/>
              <w:marTop w:val="0"/>
              <w:marBottom w:val="0"/>
              <w:divBdr>
                <w:top w:val="none" w:sz="0" w:space="0" w:color="auto"/>
                <w:left w:val="none" w:sz="0" w:space="0" w:color="auto"/>
                <w:bottom w:val="none" w:sz="0" w:space="0" w:color="auto"/>
                <w:right w:val="none" w:sz="0" w:space="0" w:color="auto"/>
              </w:divBdr>
            </w:div>
            <w:div w:id="51733301">
              <w:marLeft w:val="0"/>
              <w:marRight w:val="0"/>
              <w:marTop w:val="0"/>
              <w:marBottom w:val="0"/>
              <w:divBdr>
                <w:top w:val="none" w:sz="0" w:space="0" w:color="auto"/>
                <w:left w:val="none" w:sz="0" w:space="0" w:color="auto"/>
                <w:bottom w:val="none" w:sz="0" w:space="0" w:color="auto"/>
                <w:right w:val="none" w:sz="0" w:space="0" w:color="auto"/>
              </w:divBdr>
            </w:div>
            <w:div w:id="205918991">
              <w:marLeft w:val="0"/>
              <w:marRight w:val="0"/>
              <w:marTop w:val="0"/>
              <w:marBottom w:val="0"/>
              <w:divBdr>
                <w:top w:val="none" w:sz="0" w:space="0" w:color="auto"/>
                <w:left w:val="none" w:sz="0" w:space="0" w:color="auto"/>
                <w:bottom w:val="none" w:sz="0" w:space="0" w:color="auto"/>
                <w:right w:val="none" w:sz="0" w:space="0" w:color="auto"/>
              </w:divBdr>
            </w:div>
            <w:div w:id="1141845113">
              <w:marLeft w:val="0"/>
              <w:marRight w:val="0"/>
              <w:marTop w:val="0"/>
              <w:marBottom w:val="0"/>
              <w:divBdr>
                <w:top w:val="none" w:sz="0" w:space="0" w:color="auto"/>
                <w:left w:val="none" w:sz="0" w:space="0" w:color="auto"/>
                <w:bottom w:val="none" w:sz="0" w:space="0" w:color="auto"/>
                <w:right w:val="none" w:sz="0" w:space="0" w:color="auto"/>
              </w:divBdr>
            </w:div>
            <w:div w:id="1109199610">
              <w:marLeft w:val="0"/>
              <w:marRight w:val="0"/>
              <w:marTop w:val="0"/>
              <w:marBottom w:val="0"/>
              <w:divBdr>
                <w:top w:val="none" w:sz="0" w:space="0" w:color="auto"/>
                <w:left w:val="none" w:sz="0" w:space="0" w:color="auto"/>
                <w:bottom w:val="none" w:sz="0" w:space="0" w:color="auto"/>
                <w:right w:val="none" w:sz="0" w:space="0" w:color="auto"/>
              </w:divBdr>
            </w:div>
            <w:div w:id="384717543">
              <w:marLeft w:val="0"/>
              <w:marRight w:val="0"/>
              <w:marTop w:val="0"/>
              <w:marBottom w:val="0"/>
              <w:divBdr>
                <w:top w:val="none" w:sz="0" w:space="0" w:color="auto"/>
                <w:left w:val="none" w:sz="0" w:space="0" w:color="auto"/>
                <w:bottom w:val="none" w:sz="0" w:space="0" w:color="auto"/>
                <w:right w:val="none" w:sz="0" w:space="0" w:color="auto"/>
              </w:divBdr>
            </w:div>
            <w:div w:id="2081244422">
              <w:marLeft w:val="0"/>
              <w:marRight w:val="0"/>
              <w:marTop w:val="0"/>
              <w:marBottom w:val="0"/>
              <w:divBdr>
                <w:top w:val="none" w:sz="0" w:space="0" w:color="auto"/>
                <w:left w:val="none" w:sz="0" w:space="0" w:color="auto"/>
                <w:bottom w:val="none" w:sz="0" w:space="0" w:color="auto"/>
                <w:right w:val="none" w:sz="0" w:space="0" w:color="auto"/>
              </w:divBdr>
            </w:div>
            <w:div w:id="405418373">
              <w:marLeft w:val="0"/>
              <w:marRight w:val="0"/>
              <w:marTop w:val="0"/>
              <w:marBottom w:val="0"/>
              <w:divBdr>
                <w:top w:val="none" w:sz="0" w:space="0" w:color="auto"/>
                <w:left w:val="none" w:sz="0" w:space="0" w:color="auto"/>
                <w:bottom w:val="none" w:sz="0" w:space="0" w:color="auto"/>
                <w:right w:val="none" w:sz="0" w:space="0" w:color="auto"/>
              </w:divBdr>
            </w:div>
            <w:div w:id="1102533480">
              <w:marLeft w:val="0"/>
              <w:marRight w:val="0"/>
              <w:marTop w:val="0"/>
              <w:marBottom w:val="0"/>
              <w:divBdr>
                <w:top w:val="none" w:sz="0" w:space="0" w:color="auto"/>
                <w:left w:val="none" w:sz="0" w:space="0" w:color="auto"/>
                <w:bottom w:val="none" w:sz="0" w:space="0" w:color="auto"/>
                <w:right w:val="none" w:sz="0" w:space="0" w:color="auto"/>
              </w:divBdr>
            </w:div>
            <w:div w:id="1532186471">
              <w:marLeft w:val="0"/>
              <w:marRight w:val="0"/>
              <w:marTop w:val="0"/>
              <w:marBottom w:val="0"/>
              <w:divBdr>
                <w:top w:val="none" w:sz="0" w:space="0" w:color="auto"/>
                <w:left w:val="none" w:sz="0" w:space="0" w:color="auto"/>
                <w:bottom w:val="none" w:sz="0" w:space="0" w:color="auto"/>
                <w:right w:val="none" w:sz="0" w:space="0" w:color="auto"/>
              </w:divBdr>
            </w:div>
            <w:div w:id="1146816779">
              <w:marLeft w:val="0"/>
              <w:marRight w:val="0"/>
              <w:marTop w:val="0"/>
              <w:marBottom w:val="0"/>
              <w:divBdr>
                <w:top w:val="none" w:sz="0" w:space="0" w:color="auto"/>
                <w:left w:val="none" w:sz="0" w:space="0" w:color="auto"/>
                <w:bottom w:val="none" w:sz="0" w:space="0" w:color="auto"/>
                <w:right w:val="none" w:sz="0" w:space="0" w:color="auto"/>
              </w:divBdr>
            </w:div>
            <w:div w:id="1863593633">
              <w:marLeft w:val="0"/>
              <w:marRight w:val="0"/>
              <w:marTop w:val="0"/>
              <w:marBottom w:val="0"/>
              <w:divBdr>
                <w:top w:val="none" w:sz="0" w:space="0" w:color="auto"/>
                <w:left w:val="none" w:sz="0" w:space="0" w:color="auto"/>
                <w:bottom w:val="none" w:sz="0" w:space="0" w:color="auto"/>
                <w:right w:val="none" w:sz="0" w:space="0" w:color="auto"/>
              </w:divBdr>
            </w:div>
            <w:div w:id="1922131974">
              <w:marLeft w:val="0"/>
              <w:marRight w:val="0"/>
              <w:marTop w:val="0"/>
              <w:marBottom w:val="0"/>
              <w:divBdr>
                <w:top w:val="none" w:sz="0" w:space="0" w:color="auto"/>
                <w:left w:val="none" w:sz="0" w:space="0" w:color="auto"/>
                <w:bottom w:val="none" w:sz="0" w:space="0" w:color="auto"/>
                <w:right w:val="none" w:sz="0" w:space="0" w:color="auto"/>
              </w:divBdr>
            </w:div>
            <w:div w:id="1140462423">
              <w:marLeft w:val="0"/>
              <w:marRight w:val="0"/>
              <w:marTop w:val="0"/>
              <w:marBottom w:val="0"/>
              <w:divBdr>
                <w:top w:val="none" w:sz="0" w:space="0" w:color="auto"/>
                <w:left w:val="none" w:sz="0" w:space="0" w:color="auto"/>
                <w:bottom w:val="none" w:sz="0" w:space="0" w:color="auto"/>
                <w:right w:val="none" w:sz="0" w:space="0" w:color="auto"/>
              </w:divBdr>
            </w:div>
            <w:div w:id="2127963242">
              <w:marLeft w:val="0"/>
              <w:marRight w:val="0"/>
              <w:marTop w:val="0"/>
              <w:marBottom w:val="0"/>
              <w:divBdr>
                <w:top w:val="none" w:sz="0" w:space="0" w:color="auto"/>
                <w:left w:val="none" w:sz="0" w:space="0" w:color="auto"/>
                <w:bottom w:val="none" w:sz="0" w:space="0" w:color="auto"/>
                <w:right w:val="none" w:sz="0" w:space="0" w:color="auto"/>
              </w:divBdr>
            </w:div>
            <w:div w:id="2021810177">
              <w:marLeft w:val="0"/>
              <w:marRight w:val="0"/>
              <w:marTop w:val="0"/>
              <w:marBottom w:val="0"/>
              <w:divBdr>
                <w:top w:val="none" w:sz="0" w:space="0" w:color="auto"/>
                <w:left w:val="none" w:sz="0" w:space="0" w:color="auto"/>
                <w:bottom w:val="none" w:sz="0" w:space="0" w:color="auto"/>
                <w:right w:val="none" w:sz="0" w:space="0" w:color="auto"/>
              </w:divBdr>
            </w:div>
            <w:div w:id="678701978">
              <w:marLeft w:val="0"/>
              <w:marRight w:val="0"/>
              <w:marTop w:val="0"/>
              <w:marBottom w:val="0"/>
              <w:divBdr>
                <w:top w:val="none" w:sz="0" w:space="0" w:color="auto"/>
                <w:left w:val="none" w:sz="0" w:space="0" w:color="auto"/>
                <w:bottom w:val="none" w:sz="0" w:space="0" w:color="auto"/>
                <w:right w:val="none" w:sz="0" w:space="0" w:color="auto"/>
              </w:divBdr>
            </w:div>
            <w:div w:id="1399397429">
              <w:marLeft w:val="0"/>
              <w:marRight w:val="0"/>
              <w:marTop w:val="0"/>
              <w:marBottom w:val="0"/>
              <w:divBdr>
                <w:top w:val="none" w:sz="0" w:space="0" w:color="auto"/>
                <w:left w:val="none" w:sz="0" w:space="0" w:color="auto"/>
                <w:bottom w:val="none" w:sz="0" w:space="0" w:color="auto"/>
                <w:right w:val="none" w:sz="0" w:space="0" w:color="auto"/>
              </w:divBdr>
            </w:div>
            <w:div w:id="483281031">
              <w:marLeft w:val="0"/>
              <w:marRight w:val="0"/>
              <w:marTop w:val="0"/>
              <w:marBottom w:val="0"/>
              <w:divBdr>
                <w:top w:val="none" w:sz="0" w:space="0" w:color="auto"/>
                <w:left w:val="none" w:sz="0" w:space="0" w:color="auto"/>
                <w:bottom w:val="none" w:sz="0" w:space="0" w:color="auto"/>
                <w:right w:val="none" w:sz="0" w:space="0" w:color="auto"/>
              </w:divBdr>
            </w:div>
            <w:div w:id="7558921">
              <w:marLeft w:val="0"/>
              <w:marRight w:val="0"/>
              <w:marTop w:val="0"/>
              <w:marBottom w:val="0"/>
              <w:divBdr>
                <w:top w:val="none" w:sz="0" w:space="0" w:color="auto"/>
                <w:left w:val="none" w:sz="0" w:space="0" w:color="auto"/>
                <w:bottom w:val="none" w:sz="0" w:space="0" w:color="auto"/>
                <w:right w:val="none" w:sz="0" w:space="0" w:color="auto"/>
              </w:divBdr>
            </w:div>
            <w:div w:id="629240974">
              <w:marLeft w:val="0"/>
              <w:marRight w:val="0"/>
              <w:marTop w:val="0"/>
              <w:marBottom w:val="0"/>
              <w:divBdr>
                <w:top w:val="none" w:sz="0" w:space="0" w:color="auto"/>
                <w:left w:val="none" w:sz="0" w:space="0" w:color="auto"/>
                <w:bottom w:val="none" w:sz="0" w:space="0" w:color="auto"/>
                <w:right w:val="none" w:sz="0" w:space="0" w:color="auto"/>
              </w:divBdr>
            </w:div>
            <w:div w:id="334383042">
              <w:marLeft w:val="0"/>
              <w:marRight w:val="0"/>
              <w:marTop w:val="0"/>
              <w:marBottom w:val="0"/>
              <w:divBdr>
                <w:top w:val="none" w:sz="0" w:space="0" w:color="auto"/>
                <w:left w:val="none" w:sz="0" w:space="0" w:color="auto"/>
                <w:bottom w:val="none" w:sz="0" w:space="0" w:color="auto"/>
                <w:right w:val="none" w:sz="0" w:space="0" w:color="auto"/>
              </w:divBdr>
            </w:div>
            <w:div w:id="164591903">
              <w:marLeft w:val="0"/>
              <w:marRight w:val="0"/>
              <w:marTop w:val="0"/>
              <w:marBottom w:val="0"/>
              <w:divBdr>
                <w:top w:val="none" w:sz="0" w:space="0" w:color="auto"/>
                <w:left w:val="none" w:sz="0" w:space="0" w:color="auto"/>
                <w:bottom w:val="none" w:sz="0" w:space="0" w:color="auto"/>
                <w:right w:val="none" w:sz="0" w:space="0" w:color="auto"/>
              </w:divBdr>
            </w:div>
            <w:div w:id="920524497">
              <w:marLeft w:val="0"/>
              <w:marRight w:val="0"/>
              <w:marTop w:val="0"/>
              <w:marBottom w:val="0"/>
              <w:divBdr>
                <w:top w:val="none" w:sz="0" w:space="0" w:color="auto"/>
                <w:left w:val="none" w:sz="0" w:space="0" w:color="auto"/>
                <w:bottom w:val="none" w:sz="0" w:space="0" w:color="auto"/>
                <w:right w:val="none" w:sz="0" w:space="0" w:color="auto"/>
              </w:divBdr>
            </w:div>
            <w:div w:id="14161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20017">
      <w:bodyDiv w:val="1"/>
      <w:marLeft w:val="0"/>
      <w:marRight w:val="0"/>
      <w:marTop w:val="0"/>
      <w:marBottom w:val="0"/>
      <w:divBdr>
        <w:top w:val="none" w:sz="0" w:space="0" w:color="auto"/>
        <w:left w:val="none" w:sz="0" w:space="0" w:color="auto"/>
        <w:bottom w:val="none" w:sz="0" w:space="0" w:color="auto"/>
        <w:right w:val="none" w:sz="0" w:space="0" w:color="auto"/>
      </w:divBdr>
    </w:div>
    <w:div w:id="1524590624">
      <w:bodyDiv w:val="1"/>
      <w:marLeft w:val="0"/>
      <w:marRight w:val="0"/>
      <w:marTop w:val="0"/>
      <w:marBottom w:val="0"/>
      <w:divBdr>
        <w:top w:val="none" w:sz="0" w:space="0" w:color="auto"/>
        <w:left w:val="none" w:sz="0" w:space="0" w:color="auto"/>
        <w:bottom w:val="none" w:sz="0" w:space="0" w:color="auto"/>
        <w:right w:val="none" w:sz="0" w:space="0" w:color="auto"/>
      </w:divBdr>
    </w:div>
    <w:div w:id="1541239977">
      <w:bodyDiv w:val="1"/>
      <w:marLeft w:val="0"/>
      <w:marRight w:val="0"/>
      <w:marTop w:val="0"/>
      <w:marBottom w:val="0"/>
      <w:divBdr>
        <w:top w:val="none" w:sz="0" w:space="0" w:color="auto"/>
        <w:left w:val="none" w:sz="0" w:space="0" w:color="auto"/>
        <w:bottom w:val="none" w:sz="0" w:space="0" w:color="auto"/>
        <w:right w:val="none" w:sz="0" w:space="0" w:color="auto"/>
      </w:divBdr>
      <w:divsChild>
        <w:div w:id="848131786">
          <w:marLeft w:val="0"/>
          <w:marRight w:val="0"/>
          <w:marTop w:val="0"/>
          <w:marBottom w:val="0"/>
          <w:divBdr>
            <w:top w:val="none" w:sz="0" w:space="0" w:color="auto"/>
            <w:left w:val="none" w:sz="0" w:space="0" w:color="auto"/>
            <w:bottom w:val="none" w:sz="0" w:space="0" w:color="auto"/>
            <w:right w:val="none" w:sz="0" w:space="0" w:color="auto"/>
          </w:divBdr>
          <w:divsChild>
            <w:div w:id="1950166117">
              <w:marLeft w:val="0"/>
              <w:marRight w:val="0"/>
              <w:marTop w:val="0"/>
              <w:marBottom w:val="0"/>
              <w:divBdr>
                <w:top w:val="none" w:sz="0" w:space="0" w:color="auto"/>
                <w:left w:val="none" w:sz="0" w:space="0" w:color="auto"/>
                <w:bottom w:val="none" w:sz="0" w:space="0" w:color="auto"/>
                <w:right w:val="none" w:sz="0" w:space="0" w:color="auto"/>
              </w:divBdr>
            </w:div>
            <w:div w:id="9214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0447">
      <w:bodyDiv w:val="1"/>
      <w:marLeft w:val="0"/>
      <w:marRight w:val="0"/>
      <w:marTop w:val="0"/>
      <w:marBottom w:val="0"/>
      <w:divBdr>
        <w:top w:val="none" w:sz="0" w:space="0" w:color="auto"/>
        <w:left w:val="none" w:sz="0" w:space="0" w:color="auto"/>
        <w:bottom w:val="none" w:sz="0" w:space="0" w:color="auto"/>
        <w:right w:val="none" w:sz="0" w:space="0" w:color="auto"/>
      </w:divBdr>
      <w:divsChild>
        <w:div w:id="880629478">
          <w:marLeft w:val="0"/>
          <w:marRight w:val="0"/>
          <w:marTop w:val="0"/>
          <w:marBottom w:val="0"/>
          <w:divBdr>
            <w:top w:val="none" w:sz="0" w:space="0" w:color="auto"/>
            <w:left w:val="none" w:sz="0" w:space="0" w:color="auto"/>
            <w:bottom w:val="none" w:sz="0" w:space="0" w:color="auto"/>
            <w:right w:val="none" w:sz="0" w:space="0" w:color="auto"/>
          </w:divBdr>
          <w:divsChild>
            <w:div w:id="1169519856">
              <w:marLeft w:val="0"/>
              <w:marRight w:val="0"/>
              <w:marTop w:val="0"/>
              <w:marBottom w:val="0"/>
              <w:divBdr>
                <w:top w:val="none" w:sz="0" w:space="0" w:color="auto"/>
                <w:left w:val="none" w:sz="0" w:space="0" w:color="auto"/>
                <w:bottom w:val="none" w:sz="0" w:space="0" w:color="auto"/>
                <w:right w:val="none" w:sz="0" w:space="0" w:color="auto"/>
              </w:divBdr>
            </w:div>
            <w:div w:id="1087574749">
              <w:marLeft w:val="0"/>
              <w:marRight w:val="0"/>
              <w:marTop w:val="0"/>
              <w:marBottom w:val="0"/>
              <w:divBdr>
                <w:top w:val="none" w:sz="0" w:space="0" w:color="auto"/>
                <w:left w:val="none" w:sz="0" w:space="0" w:color="auto"/>
                <w:bottom w:val="none" w:sz="0" w:space="0" w:color="auto"/>
                <w:right w:val="none" w:sz="0" w:space="0" w:color="auto"/>
              </w:divBdr>
            </w:div>
            <w:div w:id="1070881643">
              <w:marLeft w:val="0"/>
              <w:marRight w:val="0"/>
              <w:marTop w:val="0"/>
              <w:marBottom w:val="0"/>
              <w:divBdr>
                <w:top w:val="none" w:sz="0" w:space="0" w:color="auto"/>
                <w:left w:val="none" w:sz="0" w:space="0" w:color="auto"/>
                <w:bottom w:val="none" w:sz="0" w:space="0" w:color="auto"/>
                <w:right w:val="none" w:sz="0" w:space="0" w:color="auto"/>
              </w:divBdr>
            </w:div>
            <w:div w:id="909660557">
              <w:marLeft w:val="0"/>
              <w:marRight w:val="0"/>
              <w:marTop w:val="0"/>
              <w:marBottom w:val="0"/>
              <w:divBdr>
                <w:top w:val="none" w:sz="0" w:space="0" w:color="auto"/>
                <w:left w:val="none" w:sz="0" w:space="0" w:color="auto"/>
                <w:bottom w:val="none" w:sz="0" w:space="0" w:color="auto"/>
                <w:right w:val="none" w:sz="0" w:space="0" w:color="auto"/>
              </w:divBdr>
            </w:div>
            <w:div w:id="628899725">
              <w:marLeft w:val="0"/>
              <w:marRight w:val="0"/>
              <w:marTop w:val="0"/>
              <w:marBottom w:val="0"/>
              <w:divBdr>
                <w:top w:val="none" w:sz="0" w:space="0" w:color="auto"/>
                <w:left w:val="none" w:sz="0" w:space="0" w:color="auto"/>
                <w:bottom w:val="none" w:sz="0" w:space="0" w:color="auto"/>
                <w:right w:val="none" w:sz="0" w:space="0" w:color="auto"/>
              </w:divBdr>
            </w:div>
            <w:div w:id="256449099">
              <w:marLeft w:val="0"/>
              <w:marRight w:val="0"/>
              <w:marTop w:val="0"/>
              <w:marBottom w:val="0"/>
              <w:divBdr>
                <w:top w:val="none" w:sz="0" w:space="0" w:color="auto"/>
                <w:left w:val="none" w:sz="0" w:space="0" w:color="auto"/>
                <w:bottom w:val="none" w:sz="0" w:space="0" w:color="auto"/>
                <w:right w:val="none" w:sz="0" w:space="0" w:color="auto"/>
              </w:divBdr>
            </w:div>
            <w:div w:id="1078820574">
              <w:marLeft w:val="0"/>
              <w:marRight w:val="0"/>
              <w:marTop w:val="0"/>
              <w:marBottom w:val="0"/>
              <w:divBdr>
                <w:top w:val="none" w:sz="0" w:space="0" w:color="auto"/>
                <w:left w:val="none" w:sz="0" w:space="0" w:color="auto"/>
                <w:bottom w:val="none" w:sz="0" w:space="0" w:color="auto"/>
                <w:right w:val="none" w:sz="0" w:space="0" w:color="auto"/>
              </w:divBdr>
            </w:div>
            <w:div w:id="1209797985">
              <w:marLeft w:val="0"/>
              <w:marRight w:val="0"/>
              <w:marTop w:val="0"/>
              <w:marBottom w:val="0"/>
              <w:divBdr>
                <w:top w:val="none" w:sz="0" w:space="0" w:color="auto"/>
                <w:left w:val="none" w:sz="0" w:space="0" w:color="auto"/>
                <w:bottom w:val="none" w:sz="0" w:space="0" w:color="auto"/>
                <w:right w:val="none" w:sz="0" w:space="0" w:color="auto"/>
              </w:divBdr>
            </w:div>
            <w:div w:id="1313024697">
              <w:marLeft w:val="0"/>
              <w:marRight w:val="0"/>
              <w:marTop w:val="0"/>
              <w:marBottom w:val="0"/>
              <w:divBdr>
                <w:top w:val="none" w:sz="0" w:space="0" w:color="auto"/>
                <w:left w:val="none" w:sz="0" w:space="0" w:color="auto"/>
                <w:bottom w:val="none" w:sz="0" w:space="0" w:color="auto"/>
                <w:right w:val="none" w:sz="0" w:space="0" w:color="auto"/>
              </w:divBdr>
            </w:div>
            <w:div w:id="59601586">
              <w:marLeft w:val="0"/>
              <w:marRight w:val="0"/>
              <w:marTop w:val="0"/>
              <w:marBottom w:val="0"/>
              <w:divBdr>
                <w:top w:val="none" w:sz="0" w:space="0" w:color="auto"/>
                <w:left w:val="none" w:sz="0" w:space="0" w:color="auto"/>
                <w:bottom w:val="none" w:sz="0" w:space="0" w:color="auto"/>
                <w:right w:val="none" w:sz="0" w:space="0" w:color="auto"/>
              </w:divBdr>
            </w:div>
            <w:div w:id="1391151856">
              <w:marLeft w:val="0"/>
              <w:marRight w:val="0"/>
              <w:marTop w:val="0"/>
              <w:marBottom w:val="0"/>
              <w:divBdr>
                <w:top w:val="none" w:sz="0" w:space="0" w:color="auto"/>
                <w:left w:val="none" w:sz="0" w:space="0" w:color="auto"/>
                <w:bottom w:val="none" w:sz="0" w:space="0" w:color="auto"/>
                <w:right w:val="none" w:sz="0" w:space="0" w:color="auto"/>
              </w:divBdr>
            </w:div>
            <w:div w:id="2069454673">
              <w:marLeft w:val="0"/>
              <w:marRight w:val="0"/>
              <w:marTop w:val="0"/>
              <w:marBottom w:val="0"/>
              <w:divBdr>
                <w:top w:val="none" w:sz="0" w:space="0" w:color="auto"/>
                <w:left w:val="none" w:sz="0" w:space="0" w:color="auto"/>
                <w:bottom w:val="none" w:sz="0" w:space="0" w:color="auto"/>
                <w:right w:val="none" w:sz="0" w:space="0" w:color="auto"/>
              </w:divBdr>
            </w:div>
            <w:div w:id="1481311018">
              <w:marLeft w:val="0"/>
              <w:marRight w:val="0"/>
              <w:marTop w:val="0"/>
              <w:marBottom w:val="0"/>
              <w:divBdr>
                <w:top w:val="none" w:sz="0" w:space="0" w:color="auto"/>
                <w:left w:val="none" w:sz="0" w:space="0" w:color="auto"/>
                <w:bottom w:val="none" w:sz="0" w:space="0" w:color="auto"/>
                <w:right w:val="none" w:sz="0" w:space="0" w:color="auto"/>
              </w:divBdr>
            </w:div>
            <w:div w:id="1803494368">
              <w:marLeft w:val="0"/>
              <w:marRight w:val="0"/>
              <w:marTop w:val="0"/>
              <w:marBottom w:val="0"/>
              <w:divBdr>
                <w:top w:val="none" w:sz="0" w:space="0" w:color="auto"/>
                <w:left w:val="none" w:sz="0" w:space="0" w:color="auto"/>
                <w:bottom w:val="none" w:sz="0" w:space="0" w:color="auto"/>
                <w:right w:val="none" w:sz="0" w:space="0" w:color="auto"/>
              </w:divBdr>
            </w:div>
            <w:div w:id="1755473834">
              <w:marLeft w:val="0"/>
              <w:marRight w:val="0"/>
              <w:marTop w:val="0"/>
              <w:marBottom w:val="0"/>
              <w:divBdr>
                <w:top w:val="none" w:sz="0" w:space="0" w:color="auto"/>
                <w:left w:val="none" w:sz="0" w:space="0" w:color="auto"/>
                <w:bottom w:val="none" w:sz="0" w:space="0" w:color="auto"/>
                <w:right w:val="none" w:sz="0" w:space="0" w:color="auto"/>
              </w:divBdr>
            </w:div>
            <w:div w:id="2036346616">
              <w:marLeft w:val="0"/>
              <w:marRight w:val="0"/>
              <w:marTop w:val="0"/>
              <w:marBottom w:val="0"/>
              <w:divBdr>
                <w:top w:val="none" w:sz="0" w:space="0" w:color="auto"/>
                <w:left w:val="none" w:sz="0" w:space="0" w:color="auto"/>
                <w:bottom w:val="none" w:sz="0" w:space="0" w:color="auto"/>
                <w:right w:val="none" w:sz="0" w:space="0" w:color="auto"/>
              </w:divBdr>
            </w:div>
            <w:div w:id="2146922914">
              <w:marLeft w:val="0"/>
              <w:marRight w:val="0"/>
              <w:marTop w:val="0"/>
              <w:marBottom w:val="0"/>
              <w:divBdr>
                <w:top w:val="none" w:sz="0" w:space="0" w:color="auto"/>
                <w:left w:val="none" w:sz="0" w:space="0" w:color="auto"/>
                <w:bottom w:val="none" w:sz="0" w:space="0" w:color="auto"/>
                <w:right w:val="none" w:sz="0" w:space="0" w:color="auto"/>
              </w:divBdr>
            </w:div>
            <w:div w:id="87509097">
              <w:marLeft w:val="0"/>
              <w:marRight w:val="0"/>
              <w:marTop w:val="0"/>
              <w:marBottom w:val="0"/>
              <w:divBdr>
                <w:top w:val="none" w:sz="0" w:space="0" w:color="auto"/>
                <w:left w:val="none" w:sz="0" w:space="0" w:color="auto"/>
                <w:bottom w:val="none" w:sz="0" w:space="0" w:color="auto"/>
                <w:right w:val="none" w:sz="0" w:space="0" w:color="auto"/>
              </w:divBdr>
            </w:div>
            <w:div w:id="2044556003">
              <w:marLeft w:val="0"/>
              <w:marRight w:val="0"/>
              <w:marTop w:val="0"/>
              <w:marBottom w:val="0"/>
              <w:divBdr>
                <w:top w:val="none" w:sz="0" w:space="0" w:color="auto"/>
                <w:left w:val="none" w:sz="0" w:space="0" w:color="auto"/>
                <w:bottom w:val="none" w:sz="0" w:space="0" w:color="auto"/>
                <w:right w:val="none" w:sz="0" w:space="0" w:color="auto"/>
              </w:divBdr>
            </w:div>
            <w:div w:id="248005131">
              <w:marLeft w:val="0"/>
              <w:marRight w:val="0"/>
              <w:marTop w:val="0"/>
              <w:marBottom w:val="0"/>
              <w:divBdr>
                <w:top w:val="none" w:sz="0" w:space="0" w:color="auto"/>
                <w:left w:val="none" w:sz="0" w:space="0" w:color="auto"/>
                <w:bottom w:val="none" w:sz="0" w:space="0" w:color="auto"/>
                <w:right w:val="none" w:sz="0" w:space="0" w:color="auto"/>
              </w:divBdr>
            </w:div>
            <w:div w:id="1072046949">
              <w:marLeft w:val="0"/>
              <w:marRight w:val="0"/>
              <w:marTop w:val="0"/>
              <w:marBottom w:val="0"/>
              <w:divBdr>
                <w:top w:val="none" w:sz="0" w:space="0" w:color="auto"/>
                <w:left w:val="none" w:sz="0" w:space="0" w:color="auto"/>
                <w:bottom w:val="none" w:sz="0" w:space="0" w:color="auto"/>
                <w:right w:val="none" w:sz="0" w:space="0" w:color="auto"/>
              </w:divBdr>
            </w:div>
            <w:div w:id="2114012156">
              <w:marLeft w:val="0"/>
              <w:marRight w:val="0"/>
              <w:marTop w:val="0"/>
              <w:marBottom w:val="0"/>
              <w:divBdr>
                <w:top w:val="none" w:sz="0" w:space="0" w:color="auto"/>
                <w:left w:val="none" w:sz="0" w:space="0" w:color="auto"/>
                <w:bottom w:val="none" w:sz="0" w:space="0" w:color="auto"/>
                <w:right w:val="none" w:sz="0" w:space="0" w:color="auto"/>
              </w:divBdr>
            </w:div>
            <w:div w:id="691883975">
              <w:marLeft w:val="0"/>
              <w:marRight w:val="0"/>
              <w:marTop w:val="0"/>
              <w:marBottom w:val="0"/>
              <w:divBdr>
                <w:top w:val="none" w:sz="0" w:space="0" w:color="auto"/>
                <w:left w:val="none" w:sz="0" w:space="0" w:color="auto"/>
                <w:bottom w:val="none" w:sz="0" w:space="0" w:color="auto"/>
                <w:right w:val="none" w:sz="0" w:space="0" w:color="auto"/>
              </w:divBdr>
            </w:div>
            <w:div w:id="833421888">
              <w:marLeft w:val="0"/>
              <w:marRight w:val="0"/>
              <w:marTop w:val="0"/>
              <w:marBottom w:val="0"/>
              <w:divBdr>
                <w:top w:val="none" w:sz="0" w:space="0" w:color="auto"/>
                <w:left w:val="none" w:sz="0" w:space="0" w:color="auto"/>
                <w:bottom w:val="none" w:sz="0" w:space="0" w:color="auto"/>
                <w:right w:val="none" w:sz="0" w:space="0" w:color="auto"/>
              </w:divBdr>
            </w:div>
            <w:div w:id="1708333476">
              <w:marLeft w:val="0"/>
              <w:marRight w:val="0"/>
              <w:marTop w:val="0"/>
              <w:marBottom w:val="0"/>
              <w:divBdr>
                <w:top w:val="none" w:sz="0" w:space="0" w:color="auto"/>
                <w:left w:val="none" w:sz="0" w:space="0" w:color="auto"/>
                <w:bottom w:val="none" w:sz="0" w:space="0" w:color="auto"/>
                <w:right w:val="none" w:sz="0" w:space="0" w:color="auto"/>
              </w:divBdr>
            </w:div>
            <w:div w:id="781535793">
              <w:marLeft w:val="0"/>
              <w:marRight w:val="0"/>
              <w:marTop w:val="0"/>
              <w:marBottom w:val="0"/>
              <w:divBdr>
                <w:top w:val="none" w:sz="0" w:space="0" w:color="auto"/>
                <w:left w:val="none" w:sz="0" w:space="0" w:color="auto"/>
                <w:bottom w:val="none" w:sz="0" w:space="0" w:color="auto"/>
                <w:right w:val="none" w:sz="0" w:space="0" w:color="auto"/>
              </w:divBdr>
            </w:div>
            <w:div w:id="1575045105">
              <w:marLeft w:val="0"/>
              <w:marRight w:val="0"/>
              <w:marTop w:val="0"/>
              <w:marBottom w:val="0"/>
              <w:divBdr>
                <w:top w:val="none" w:sz="0" w:space="0" w:color="auto"/>
                <w:left w:val="none" w:sz="0" w:space="0" w:color="auto"/>
                <w:bottom w:val="none" w:sz="0" w:space="0" w:color="auto"/>
                <w:right w:val="none" w:sz="0" w:space="0" w:color="auto"/>
              </w:divBdr>
            </w:div>
            <w:div w:id="205994351">
              <w:marLeft w:val="0"/>
              <w:marRight w:val="0"/>
              <w:marTop w:val="0"/>
              <w:marBottom w:val="0"/>
              <w:divBdr>
                <w:top w:val="none" w:sz="0" w:space="0" w:color="auto"/>
                <w:left w:val="none" w:sz="0" w:space="0" w:color="auto"/>
                <w:bottom w:val="none" w:sz="0" w:space="0" w:color="auto"/>
                <w:right w:val="none" w:sz="0" w:space="0" w:color="auto"/>
              </w:divBdr>
            </w:div>
            <w:div w:id="1871188349">
              <w:marLeft w:val="0"/>
              <w:marRight w:val="0"/>
              <w:marTop w:val="0"/>
              <w:marBottom w:val="0"/>
              <w:divBdr>
                <w:top w:val="none" w:sz="0" w:space="0" w:color="auto"/>
                <w:left w:val="none" w:sz="0" w:space="0" w:color="auto"/>
                <w:bottom w:val="none" w:sz="0" w:space="0" w:color="auto"/>
                <w:right w:val="none" w:sz="0" w:space="0" w:color="auto"/>
              </w:divBdr>
            </w:div>
            <w:div w:id="84883364">
              <w:marLeft w:val="0"/>
              <w:marRight w:val="0"/>
              <w:marTop w:val="0"/>
              <w:marBottom w:val="0"/>
              <w:divBdr>
                <w:top w:val="none" w:sz="0" w:space="0" w:color="auto"/>
                <w:left w:val="none" w:sz="0" w:space="0" w:color="auto"/>
                <w:bottom w:val="none" w:sz="0" w:space="0" w:color="auto"/>
                <w:right w:val="none" w:sz="0" w:space="0" w:color="auto"/>
              </w:divBdr>
            </w:div>
            <w:div w:id="4632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0954">
      <w:bodyDiv w:val="1"/>
      <w:marLeft w:val="0"/>
      <w:marRight w:val="0"/>
      <w:marTop w:val="0"/>
      <w:marBottom w:val="0"/>
      <w:divBdr>
        <w:top w:val="none" w:sz="0" w:space="0" w:color="auto"/>
        <w:left w:val="none" w:sz="0" w:space="0" w:color="auto"/>
        <w:bottom w:val="none" w:sz="0" w:space="0" w:color="auto"/>
        <w:right w:val="none" w:sz="0" w:space="0" w:color="auto"/>
      </w:divBdr>
    </w:div>
    <w:div w:id="1884974052">
      <w:bodyDiv w:val="1"/>
      <w:marLeft w:val="0"/>
      <w:marRight w:val="0"/>
      <w:marTop w:val="0"/>
      <w:marBottom w:val="0"/>
      <w:divBdr>
        <w:top w:val="none" w:sz="0" w:space="0" w:color="auto"/>
        <w:left w:val="none" w:sz="0" w:space="0" w:color="auto"/>
        <w:bottom w:val="none" w:sz="0" w:space="0" w:color="auto"/>
        <w:right w:val="none" w:sz="0" w:space="0" w:color="auto"/>
      </w:divBdr>
      <w:divsChild>
        <w:div w:id="675495680">
          <w:marLeft w:val="0"/>
          <w:marRight w:val="0"/>
          <w:marTop w:val="0"/>
          <w:marBottom w:val="0"/>
          <w:divBdr>
            <w:top w:val="none" w:sz="0" w:space="0" w:color="auto"/>
            <w:left w:val="none" w:sz="0" w:space="0" w:color="auto"/>
            <w:bottom w:val="none" w:sz="0" w:space="0" w:color="auto"/>
            <w:right w:val="none" w:sz="0" w:space="0" w:color="auto"/>
          </w:divBdr>
          <w:divsChild>
            <w:div w:id="6534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1961">
      <w:bodyDiv w:val="1"/>
      <w:marLeft w:val="0"/>
      <w:marRight w:val="0"/>
      <w:marTop w:val="0"/>
      <w:marBottom w:val="0"/>
      <w:divBdr>
        <w:top w:val="none" w:sz="0" w:space="0" w:color="auto"/>
        <w:left w:val="none" w:sz="0" w:space="0" w:color="auto"/>
        <w:bottom w:val="none" w:sz="0" w:space="0" w:color="auto"/>
        <w:right w:val="none" w:sz="0" w:space="0" w:color="auto"/>
      </w:divBdr>
    </w:div>
    <w:div w:id="1985969470">
      <w:bodyDiv w:val="1"/>
      <w:marLeft w:val="0"/>
      <w:marRight w:val="0"/>
      <w:marTop w:val="0"/>
      <w:marBottom w:val="0"/>
      <w:divBdr>
        <w:top w:val="none" w:sz="0" w:space="0" w:color="auto"/>
        <w:left w:val="none" w:sz="0" w:space="0" w:color="auto"/>
        <w:bottom w:val="none" w:sz="0" w:space="0" w:color="auto"/>
        <w:right w:val="none" w:sz="0" w:space="0" w:color="auto"/>
      </w:divBdr>
      <w:divsChild>
        <w:div w:id="590893608">
          <w:marLeft w:val="0"/>
          <w:marRight w:val="0"/>
          <w:marTop w:val="0"/>
          <w:marBottom w:val="0"/>
          <w:divBdr>
            <w:top w:val="none" w:sz="0" w:space="0" w:color="auto"/>
            <w:left w:val="none" w:sz="0" w:space="0" w:color="auto"/>
            <w:bottom w:val="none" w:sz="0" w:space="0" w:color="auto"/>
            <w:right w:val="none" w:sz="0" w:space="0" w:color="auto"/>
          </w:divBdr>
          <w:divsChild>
            <w:div w:id="1705788868">
              <w:marLeft w:val="0"/>
              <w:marRight w:val="0"/>
              <w:marTop w:val="0"/>
              <w:marBottom w:val="0"/>
              <w:divBdr>
                <w:top w:val="none" w:sz="0" w:space="0" w:color="auto"/>
                <w:left w:val="none" w:sz="0" w:space="0" w:color="auto"/>
                <w:bottom w:val="none" w:sz="0" w:space="0" w:color="auto"/>
                <w:right w:val="none" w:sz="0" w:space="0" w:color="auto"/>
              </w:divBdr>
            </w:div>
            <w:div w:id="19665032">
              <w:marLeft w:val="0"/>
              <w:marRight w:val="0"/>
              <w:marTop w:val="0"/>
              <w:marBottom w:val="0"/>
              <w:divBdr>
                <w:top w:val="none" w:sz="0" w:space="0" w:color="auto"/>
                <w:left w:val="none" w:sz="0" w:space="0" w:color="auto"/>
                <w:bottom w:val="none" w:sz="0" w:space="0" w:color="auto"/>
                <w:right w:val="none" w:sz="0" w:space="0" w:color="auto"/>
              </w:divBdr>
            </w:div>
            <w:div w:id="1208370550">
              <w:marLeft w:val="0"/>
              <w:marRight w:val="0"/>
              <w:marTop w:val="0"/>
              <w:marBottom w:val="0"/>
              <w:divBdr>
                <w:top w:val="none" w:sz="0" w:space="0" w:color="auto"/>
                <w:left w:val="none" w:sz="0" w:space="0" w:color="auto"/>
                <w:bottom w:val="none" w:sz="0" w:space="0" w:color="auto"/>
                <w:right w:val="none" w:sz="0" w:space="0" w:color="auto"/>
              </w:divBdr>
            </w:div>
            <w:div w:id="1295208828">
              <w:marLeft w:val="0"/>
              <w:marRight w:val="0"/>
              <w:marTop w:val="0"/>
              <w:marBottom w:val="0"/>
              <w:divBdr>
                <w:top w:val="none" w:sz="0" w:space="0" w:color="auto"/>
                <w:left w:val="none" w:sz="0" w:space="0" w:color="auto"/>
                <w:bottom w:val="none" w:sz="0" w:space="0" w:color="auto"/>
                <w:right w:val="none" w:sz="0" w:space="0" w:color="auto"/>
              </w:divBdr>
            </w:div>
            <w:div w:id="367726540">
              <w:marLeft w:val="0"/>
              <w:marRight w:val="0"/>
              <w:marTop w:val="0"/>
              <w:marBottom w:val="0"/>
              <w:divBdr>
                <w:top w:val="none" w:sz="0" w:space="0" w:color="auto"/>
                <w:left w:val="none" w:sz="0" w:space="0" w:color="auto"/>
                <w:bottom w:val="none" w:sz="0" w:space="0" w:color="auto"/>
                <w:right w:val="none" w:sz="0" w:space="0" w:color="auto"/>
              </w:divBdr>
            </w:div>
            <w:div w:id="597904330">
              <w:marLeft w:val="0"/>
              <w:marRight w:val="0"/>
              <w:marTop w:val="0"/>
              <w:marBottom w:val="0"/>
              <w:divBdr>
                <w:top w:val="none" w:sz="0" w:space="0" w:color="auto"/>
                <w:left w:val="none" w:sz="0" w:space="0" w:color="auto"/>
                <w:bottom w:val="none" w:sz="0" w:space="0" w:color="auto"/>
                <w:right w:val="none" w:sz="0" w:space="0" w:color="auto"/>
              </w:divBdr>
            </w:div>
            <w:div w:id="5521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3.png"/><Relationship Id="Rcd6cf7ed62d74c46" Type="http://schemas.microsoft.com/office/2019/09/relationships/intelligence" Target="intelligence.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ariasystems.sharepoint.com/:w:/s/AriaPS/AriaWorkflowPS/Ed1d1dpepzZLgnDTijx61GoB0c6z3l2xvdTPeWeKG0trsA?e=5i4wu3"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n%20Madsen\Downloads\Documen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502C59B8C14614A05D6B5B61889B08"/>
        <w:category>
          <w:name w:val="General"/>
          <w:gallery w:val="placeholder"/>
        </w:category>
        <w:types>
          <w:type w:val="bbPlcHdr"/>
        </w:types>
        <w:behaviors>
          <w:behavior w:val="content"/>
        </w:behaviors>
        <w:guid w:val="{A6E1D50F-6B63-4E10-B6F5-8900B117430F}"/>
      </w:docPartPr>
      <w:docPartBody>
        <w:p w:rsidR="00BE6E60" w:rsidRDefault="00523116">
          <w:r w:rsidRPr="00D4555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variable"/>
    <w:sig w:usb0="00000000" w:usb1="00000000" w:usb2="00000000" w:usb3="00000000" w:csb0="00000001"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16"/>
    <w:rsid w:val="000804B3"/>
    <w:rsid w:val="000D0889"/>
    <w:rsid w:val="00117C39"/>
    <w:rsid w:val="001379A3"/>
    <w:rsid w:val="001A6821"/>
    <w:rsid w:val="001C1104"/>
    <w:rsid w:val="00251C7C"/>
    <w:rsid w:val="002716C6"/>
    <w:rsid w:val="002809B5"/>
    <w:rsid w:val="002A3DEE"/>
    <w:rsid w:val="002B492E"/>
    <w:rsid w:val="002F0D29"/>
    <w:rsid w:val="00355F66"/>
    <w:rsid w:val="00360AE7"/>
    <w:rsid w:val="003C5AC6"/>
    <w:rsid w:val="003D1736"/>
    <w:rsid w:val="00431FD6"/>
    <w:rsid w:val="00470917"/>
    <w:rsid w:val="004A4D5C"/>
    <w:rsid w:val="004C72B3"/>
    <w:rsid w:val="004C79FF"/>
    <w:rsid w:val="004F466F"/>
    <w:rsid w:val="0050367D"/>
    <w:rsid w:val="00523116"/>
    <w:rsid w:val="0056746F"/>
    <w:rsid w:val="005947FF"/>
    <w:rsid w:val="005949A5"/>
    <w:rsid w:val="005D021D"/>
    <w:rsid w:val="0061322E"/>
    <w:rsid w:val="00635E50"/>
    <w:rsid w:val="006379D0"/>
    <w:rsid w:val="006C3FE9"/>
    <w:rsid w:val="006E1AFE"/>
    <w:rsid w:val="007178DD"/>
    <w:rsid w:val="00757DE1"/>
    <w:rsid w:val="007B2A9C"/>
    <w:rsid w:val="007B3602"/>
    <w:rsid w:val="007C3143"/>
    <w:rsid w:val="00810036"/>
    <w:rsid w:val="008322E7"/>
    <w:rsid w:val="008659AC"/>
    <w:rsid w:val="008A3075"/>
    <w:rsid w:val="008A3C25"/>
    <w:rsid w:val="008C2897"/>
    <w:rsid w:val="008D25E8"/>
    <w:rsid w:val="00915037"/>
    <w:rsid w:val="00A87A57"/>
    <w:rsid w:val="00A97AC8"/>
    <w:rsid w:val="00AB72E7"/>
    <w:rsid w:val="00B87BF9"/>
    <w:rsid w:val="00BA0DC9"/>
    <w:rsid w:val="00BE6E60"/>
    <w:rsid w:val="00C62836"/>
    <w:rsid w:val="00C67FFA"/>
    <w:rsid w:val="00C86AB5"/>
    <w:rsid w:val="00CB6025"/>
    <w:rsid w:val="00CE314E"/>
    <w:rsid w:val="00CF7D36"/>
    <w:rsid w:val="00D176FF"/>
    <w:rsid w:val="00D51C7D"/>
    <w:rsid w:val="00D745C6"/>
    <w:rsid w:val="00D866DA"/>
    <w:rsid w:val="00D95209"/>
    <w:rsid w:val="00DC754A"/>
    <w:rsid w:val="00DF6F01"/>
    <w:rsid w:val="00E2643F"/>
    <w:rsid w:val="00EE0330"/>
    <w:rsid w:val="00EE304F"/>
    <w:rsid w:val="00EF6A16"/>
    <w:rsid w:val="00F260DF"/>
    <w:rsid w:val="00FB5D62"/>
    <w:rsid w:val="00FD71D4"/>
    <w:rsid w:val="00FE5EF8"/>
    <w:rsid w:val="00FF3F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11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31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ria Theme 2019">
  <a:themeElements>
    <a:clrScheme name="Custom 6">
      <a:dk1>
        <a:srgbClr val="373737"/>
      </a:dk1>
      <a:lt1>
        <a:srgbClr val="FFFFFF"/>
      </a:lt1>
      <a:dk2>
        <a:srgbClr val="7E7E7E"/>
      </a:dk2>
      <a:lt2>
        <a:srgbClr val="C8C8C8"/>
      </a:lt2>
      <a:accent1>
        <a:srgbClr val="00ABE6"/>
      </a:accent1>
      <a:accent2>
        <a:srgbClr val="98C93C"/>
      </a:accent2>
      <a:accent3>
        <a:srgbClr val="F6921E"/>
      </a:accent3>
      <a:accent4>
        <a:srgbClr val="0079AD"/>
      </a:accent4>
      <a:accent5>
        <a:srgbClr val="79AD36"/>
      </a:accent5>
      <a:accent6>
        <a:srgbClr val="E6691F"/>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ria Theme 2019" id="{88EA269C-F451-2748-AD7B-0C1FE93F1A57}" vid="{B168EB92-77F0-CC41-BFDC-D7973EBD3F9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5F3036A9A5AA4A86D8259D80E47114" ma:contentTypeVersion="7" ma:contentTypeDescription="Create a new document." ma:contentTypeScope="" ma:versionID="32ab4491742ab05e0d7a746516ba75fc">
  <xsd:schema xmlns:xsd="http://www.w3.org/2001/XMLSchema" xmlns:xs="http://www.w3.org/2001/XMLSchema" xmlns:p="http://schemas.microsoft.com/office/2006/metadata/properties" xmlns:ns2="d67aadad-9ff4-4088-a236-d902584fe53a" xmlns:ns3="4b03e03e-871f-405e-8e66-7a401ca422ff" targetNamespace="http://schemas.microsoft.com/office/2006/metadata/properties" ma:root="true" ma:fieldsID="009bee93acfed1a89c17d650105c8a90" ns2:_="" ns3:_="">
    <xsd:import namespace="d67aadad-9ff4-4088-a236-d902584fe53a"/>
    <xsd:import namespace="4b03e03e-871f-405e-8e66-7a401ca422ff"/>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aadad-9ff4-4088-a236-d902584fe5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03e03e-871f-405e-8e66-7a401ca422f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7DDE3-01F3-49BC-80A4-6B43D6D4FD9A}">
  <ds:schemaRefs>
    <ds:schemaRef ds:uri="http://schemas.microsoft.com/sharepoint/v3/contenttype/forms"/>
  </ds:schemaRefs>
</ds:datastoreItem>
</file>

<file path=customXml/itemProps2.xml><?xml version="1.0" encoding="utf-8"?>
<ds:datastoreItem xmlns:ds="http://schemas.openxmlformats.org/officeDocument/2006/customXml" ds:itemID="{A8C6CDE8-B1D1-43D3-BCD8-DDFC3A20CB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aadad-9ff4-4088-a236-d902584fe53a"/>
    <ds:schemaRef ds:uri="4b03e03e-871f-405e-8e66-7a401ca42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F0CE49-634A-4441-A82E-FBC4AFE467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2507F7-1A8C-4DEA-ACE1-85211F345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
  <TotalTime>3710</TotalTime>
  <Pages>18</Pages>
  <Words>3969</Words>
  <Characters>22629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emadsen@ariasystems.com</dc:creator>
  <cp:keywords/>
  <dc:description/>
  <cp:lastModifiedBy>Sarayu Belliraj</cp:lastModifiedBy>
  <cp:revision>28</cp:revision>
  <dcterms:created xsi:type="dcterms:W3CDTF">2022-04-02T01:36:00Z</dcterms:created>
  <dcterms:modified xsi:type="dcterms:W3CDTF">2022-04-29T17:56:00Z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0x010100665F3036A9A5AA4A86D8259D80E47114</vt:lpwstr>
  </property>
  <property fmtid="{D5CDD505-2E9C-101B-9397-08002B2CF9AE}" pid="3" name="AuthorIds_UIVersion_3072">
    <vt:lpwstr>31</vt:lpwstr>
  </property>
</Properties>
</file>